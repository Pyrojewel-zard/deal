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rPr>
          <w:rFonts w:ascii="宋体" w:hAnsi="宋体" w:cs="宋体"/>
          <w:sz w:val="28"/>
          <w:szCs w:val="28"/>
          <w:highlight w:val="none"/>
          <w:u w:val="single"/>
          <w:rPrChange w:id="0" w:author="金美玲" w:date="2022-05-30T09:16:35Z">
            <w:rPr>
              <w:rFonts w:ascii="宋体" w:hAnsi="宋体" w:cs="宋体"/>
              <w:sz w:val="28"/>
              <w:szCs w:val="28"/>
              <w:u w:val="single"/>
            </w:rPr>
          </w:rPrChange>
        </w:rPr>
      </w:pPr>
    </w:p>
    <w:p>
      <w:pPr>
        <w:adjustRightInd w:val="0"/>
        <w:snapToGrid w:val="0"/>
        <w:spacing w:line="500" w:lineRule="exact"/>
        <w:jc w:val="center"/>
        <w:rPr>
          <w:rFonts w:ascii="宋体" w:hAnsi="宋体" w:cs="宋体"/>
          <w:sz w:val="28"/>
          <w:szCs w:val="28"/>
          <w:highlight w:val="none"/>
          <w:rPrChange w:id="1" w:author="金美玲" w:date="2022-05-30T09:16:35Z">
            <w:rPr>
              <w:rFonts w:ascii="宋体" w:hAnsi="宋体" w:cs="宋体"/>
              <w:sz w:val="28"/>
              <w:szCs w:val="28"/>
            </w:rPr>
          </w:rPrChange>
        </w:rPr>
      </w:pPr>
    </w:p>
    <w:p>
      <w:pPr>
        <w:adjustRightInd w:val="0"/>
        <w:snapToGrid w:val="0"/>
        <w:spacing w:line="500" w:lineRule="exact"/>
        <w:jc w:val="center"/>
        <w:rPr>
          <w:rFonts w:ascii="宋体" w:hAnsi="宋体" w:cs="宋体"/>
          <w:sz w:val="28"/>
          <w:szCs w:val="28"/>
          <w:highlight w:val="none"/>
          <w:rPrChange w:id="2" w:author="金美玲" w:date="2022-05-30T09:16:35Z">
            <w:rPr>
              <w:rFonts w:ascii="宋体" w:hAnsi="宋体" w:cs="宋体"/>
              <w:sz w:val="28"/>
              <w:szCs w:val="28"/>
            </w:rPr>
          </w:rPrChange>
        </w:rPr>
      </w:pPr>
    </w:p>
    <w:p>
      <w:pPr>
        <w:adjustRightInd w:val="0"/>
        <w:snapToGrid w:val="0"/>
        <w:spacing w:line="500" w:lineRule="exact"/>
        <w:jc w:val="center"/>
        <w:rPr>
          <w:rFonts w:ascii="宋体" w:hAnsi="宋体" w:cs="宋体"/>
          <w:sz w:val="28"/>
          <w:szCs w:val="28"/>
          <w:highlight w:val="none"/>
          <w:rPrChange w:id="3" w:author="金美玲" w:date="2022-05-30T09:16:35Z">
            <w:rPr>
              <w:rFonts w:ascii="宋体" w:hAnsi="宋体" w:cs="宋体"/>
              <w:sz w:val="28"/>
              <w:szCs w:val="28"/>
            </w:rPr>
          </w:rPrChange>
        </w:rPr>
      </w:pPr>
    </w:p>
    <w:p>
      <w:pPr>
        <w:adjustRightInd w:val="0"/>
        <w:snapToGrid w:val="0"/>
        <w:spacing w:line="500" w:lineRule="exact"/>
        <w:jc w:val="center"/>
        <w:rPr>
          <w:rFonts w:ascii="方正小标宋简体" w:hAnsi="方正小标宋简体" w:eastAsia="方正小标宋简体" w:cs="方正小标宋简体"/>
          <w:sz w:val="44"/>
          <w:szCs w:val="44"/>
          <w:highlight w:val="none"/>
          <w:rPrChange w:id="4" w:author="金美玲" w:date="2022-05-30T09:16:35Z">
            <w:rPr>
              <w:rFonts w:ascii="方正小标宋简体" w:hAnsi="方正小标宋简体" w:eastAsia="方正小标宋简体" w:cs="方正小标宋简体"/>
              <w:sz w:val="44"/>
              <w:szCs w:val="44"/>
            </w:rPr>
          </w:rPrChange>
        </w:rPr>
      </w:pPr>
    </w:p>
    <w:p>
      <w:pPr>
        <w:adjustRightInd w:val="0"/>
        <w:snapToGrid w:val="0"/>
        <w:spacing w:line="500" w:lineRule="exact"/>
        <w:jc w:val="center"/>
        <w:rPr>
          <w:rFonts w:ascii="方正小标宋简体" w:hAnsi="方正小标宋简体" w:eastAsia="方正小标宋简体" w:cs="方正小标宋简体"/>
          <w:sz w:val="44"/>
          <w:szCs w:val="44"/>
          <w:highlight w:val="none"/>
          <w:rPrChange w:id="5" w:author="金美玲" w:date="2022-05-30T09:16:35Z">
            <w:rPr>
              <w:rFonts w:ascii="方正小标宋简体" w:hAnsi="方正小标宋简体" w:eastAsia="方正小标宋简体" w:cs="方正小标宋简体"/>
              <w:sz w:val="44"/>
              <w:szCs w:val="44"/>
            </w:rPr>
          </w:rPrChange>
        </w:rPr>
      </w:pPr>
      <w:r>
        <w:rPr>
          <w:rFonts w:hint="eastAsia" w:ascii="方正小标宋简体" w:hAnsi="方正小标宋简体" w:eastAsia="方正小标宋简体" w:cs="方正小标宋简体"/>
          <w:sz w:val="44"/>
          <w:szCs w:val="44"/>
          <w:highlight w:val="none"/>
          <w:rPrChange w:id="6" w:author="金美玲" w:date="2022-05-30T09:16:35Z">
            <w:rPr>
              <w:rFonts w:hint="eastAsia" w:ascii="方正小标宋简体" w:hAnsi="方正小标宋简体" w:eastAsia="方正小标宋简体" w:cs="方正小标宋简体"/>
              <w:sz w:val="44"/>
              <w:szCs w:val="44"/>
            </w:rPr>
          </w:rPrChange>
        </w:rPr>
        <w:t>深圳市商务局与深圳美团科技有限公司</w:t>
      </w:r>
    </w:p>
    <w:p>
      <w:pPr>
        <w:adjustRightInd w:val="0"/>
        <w:snapToGrid w:val="0"/>
        <w:spacing w:line="500" w:lineRule="exact"/>
        <w:jc w:val="center"/>
        <w:rPr>
          <w:rFonts w:ascii="方正小标宋简体" w:hAnsi="方正小标宋简体" w:eastAsia="方正小标宋简体" w:cs="方正小标宋简体"/>
          <w:sz w:val="44"/>
          <w:szCs w:val="44"/>
          <w:highlight w:val="none"/>
          <w:rPrChange w:id="7" w:author="金美玲" w:date="2022-05-30T09:16:35Z">
            <w:rPr>
              <w:rFonts w:ascii="方正小标宋简体" w:hAnsi="方正小标宋简体" w:eastAsia="方正小标宋简体" w:cs="方正小标宋简体"/>
              <w:sz w:val="44"/>
              <w:szCs w:val="44"/>
            </w:rPr>
          </w:rPrChange>
        </w:rPr>
      </w:pPr>
    </w:p>
    <w:p>
      <w:pPr>
        <w:adjustRightInd w:val="0"/>
        <w:snapToGrid w:val="0"/>
        <w:spacing w:line="500" w:lineRule="exact"/>
        <w:jc w:val="center"/>
        <w:rPr>
          <w:rFonts w:ascii="方正小标宋简体" w:hAnsi="方正小标宋简体" w:eastAsia="方正小标宋简体" w:cs="方正小标宋简体"/>
          <w:sz w:val="44"/>
          <w:szCs w:val="44"/>
          <w:highlight w:val="none"/>
          <w:rPrChange w:id="8" w:author="金美玲" w:date="2022-05-30T09:16:35Z">
            <w:rPr>
              <w:rFonts w:ascii="方正小标宋简体" w:hAnsi="方正小标宋简体" w:eastAsia="方正小标宋简体" w:cs="方正小标宋简体"/>
              <w:sz w:val="44"/>
              <w:szCs w:val="44"/>
            </w:rPr>
          </w:rPrChange>
        </w:rPr>
      </w:pPr>
    </w:p>
    <w:p>
      <w:pPr>
        <w:adjustRightInd w:val="0"/>
        <w:snapToGrid w:val="0"/>
        <w:spacing w:line="500" w:lineRule="exact"/>
        <w:jc w:val="center"/>
        <w:rPr>
          <w:rFonts w:ascii="方正小标宋简体" w:hAnsi="方正小标宋简体" w:eastAsia="方正小标宋简体" w:cs="方正小标宋简体"/>
          <w:sz w:val="44"/>
          <w:szCs w:val="44"/>
          <w:highlight w:val="none"/>
          <w:rPrChange w:id="9" w:author="金美玲" w:date="2022-05-30T09:16:35Z">
            <w:rPr>
              <w:rFonts w:ascii="方正小标宋简体" w:hAnsi="方正小标宋简体" w:eastAsia="方正小标宋简体" w:cs="方正小标宋简体"/>
              <w:sz w:val="44"/>
              <w:szCs w:val="44"/>
            </w:rPr>
          </w:rPrChange>
        </w:rPr>
      </w:pPr>
      <w:r>
        <w:rPr>
          <w:rFonts w:hint="eastAsia" w:ascii="方正小标宋简体" w:hAnsi="方正小标宋简体" w:eastAsia="方正小标宋简体" w:cs="方正小标宋简体"/>
          <w:sz w:val="44"/>
          <w:szCs w:val="44"/>
          <w:highlight w:val="none"/>
          <w:rPrChange w:id="10" w:author="金美玲" w:date="2022-05-30T09:16:35Z">
            <w:rPr>
              <w:rFonts w:hint="eastAsia" w:ascii="方正小标宋简体" w:hAnsi="方正小标宋简体" w:eastAsia="方正小标宋简体" w:cs="方正小标宋简体"/>
              <w:sz w:val="44"/>
              <w:szCs w:val="44"/>
            </w:rPr>
          </w:rPrChange>
        </w:rPr>
        <w:t>“乐购深圳”数字人民币项目合作协议</w:t>
      </w:r>
    </w:p>
    <w:p>
      <w:pPr>
        <w:adjustRightInd w:val="0"/>
        <w:snapToGrid w:val="0"/>
        <w:spacing w:line="800" w:lineRule="exact"/>
        <w:jc w:val="center"/>
        <w:rPr>
          <w:rFonts w:ascii="宋体" w:hAnsi="宋体" w:cs="宋体"/>
          <w:b/>
          <w:bCs/>
          <w:spacing w:val="60"/>
          <w:kern w:val="20"/>
          <w:sz w:val="28"/>
          <w:szCs w:val="28"/>
          <w:highlight w:val="none"/>
          <w:rPrChange w:id="11" w:author="金美玲" w:date="2022-05-30T09:16:35Z">
            <w:rPr>
              <w:rFonts w:ascii="宋体" w:hAnsi="宋体" w:cs="宋体"/>
              <w:b/>
              <w:bCs/>
              <w:spacing w:val="60"/>
              <w:kern w:val="20"/>
              <w:sz w:val="28"/>
              <w:szCs w:val="28"/>
            </w:rPr>
          </w:rPrChange>
        </w:rPr>
      </w:pPr>
    </w:p>
    <w:p>
      <w:pPr>
        <w:adjustRightInd w:val="0"/>
        <w:snapToGrid w:val="0"/>
        <w:spacing w:line="800" w:lineRule="exact"/>
        <w:jc w:val="center"/>
        <w:rPr>
          <w:rFonts w:ascii="宋体" w:hAnsi="宋体" w:cs="宋体"/>
          <w:spacing w:val="60"/>
          <w:kern w:val="20"/>
          <w:sz w:val="28"/>
          <w:szCs w:val="28"/>
          <w:highlight w:val="none"/>
          <w:rPrChange w:id="12" w:author="金美玲" w:date="2022-05-30T09:16:35Z">
            <w:rPr>
              <w:rFonts w:ascii="宋体" w:hAnsi="宋体" w:cs="宋体"/>
              <w:spacing w:val="60"/>
              <w:kern w:val="20"/>
              <w:sz w:val="28"/>
              <w:szCs w:val="28"/>
            </w:rPr>
          </w:rPrChange>
        </w:rPr>
      </w:pPr>
    </w:p>
    <w:p>
      <w:pPr>
        <w:adjustRightInd w:val="0"/>
        <w:snapToGrid w:val="0"/>
        <w:spacing w:line="800" w:lineRule="exact"/>
        <w:rPr>
          <w:rFonts w:ascii="宋体" w:hAnsi="宋体" w:cs="宋体"/>
          <w:sz w:val="28"/>
          <w:szCs w:val="28"/>
          <w:highlight w:val="none"/>
          <w:rPrChange w:id="13" w:author="金美玲" w:date="2022-05-30T09:16:35Z">
            <w:rPr>
              <w:rFonts w:ascii="宋体" w:hAnsi="宋体" w:cs="宋体"/>
              <w:sz w:val="28"/>
              <w:szCs w:val="28"/>
            </w:rPr>
          </w:rPrChange>
        </w:rPr>
      </w:pPr>
    </w:p>
    <w:p>
      <w:pPr>
        <w:adjustRightInd w:val="0"/>
        <w:snapToGrid w:val="0"/>
        <w:spacing w:line="800" w:lineRule="exact"/>
        <w:rPr>
          <w:rFonts w:ascii="宋体" w:hAnsi="宋体" w:cs="宋体"/>
          <w:sz w:val="28"/>
          <w:szCs w:val="28"/>
          <w:highlight w:val="none"/>
          <w:rPrChange w:id="14" w:author="金美玲" w:date="2022-05-30T09:16:35Z">
            <w:rPr>
              <w:rFonts w:ascii="宋体" w:hAnsi="宋体" w:cs="宋体"/>
              <w:sz w:val="28"/>
              <w:szCs w:val="28"/>
            </w:rPr>
          </w:rPrChange>
        </w:rPr>
      </w:pPr>
    </w:p>
    <w:p>
      <w:pPr>
        <w:adjustRightInd w:val="0"/>
        <w:snapToGrid w:val="0"/>
        <w:spacing w:line="800" w:lineRule="exact"/>
        <w:rPr>
          <w:rFonts w:ascii="宋体" w:hAnsi="宋体" w:cs="宋体"/>
          <w:sz w:val="28"/>
          <w:szCs w:val="28"/>
          <w:highlight w:val="none"/>
          <w:rPrChange w:id="15" w:author="金美玲" w:date="2022-05-30T09:16:35Z">
            <w:rPr>
              <w:rFonts w:ascii="宋体" w:hAnsi="宋体" w:cs="宋体"/>
              <w:sz w:val="28"/>
              <w:szCs w:val="28"/>
            </w:rPr>
          </w:rPrChange>
        </w:rPr>
      </w:pPr>
    </w:p>
    <w:p>
      <w:pPr>
        <w:adjustRightInd w:val="0"/>
        <w:snapToGrid w:val="0"/>
        <w:spacing w:line="800" w:lineRule="exact"/>
        <w:rPr>
          <w:rFonts w:ascii="宋体" w:hAnsi="宋体" w:cs="宋体"/>
          <w:sz w:val="28"/>
          <w:szCs w:val="28"/>
          <w:highlight w:val="none"/>
          <w:rPrChange w:id="16" w:author="金美玲" w:date="2022-05-30T09:16:35Z">
            <w:rPr>
              <w:rFonts w:ascii="宋体" w:hAnsi="宋体" w:cs="宋体"/>
              <w:sz w:val="28"/>
              <w:szCs w:val="28"/>
            </w:rPr>
          </w:rPrChange>
        </w:rPr>
      </w:pPr>
    </w:p>
    <w:p>
      <w:pPr>
        <w:adjustRightInd w:val="0"/>
        <w:snapToGrid w:val="0"/>
        <w:spacing w:line="800" w:lineRule="exact"/>
        <w:ind w:firstLine="1400" w:firstLineChars="500"/>
        <w:rPr>
          <w:rFonts w:ascii="宋体" w:hAnsi="宋体" w:cs="宋体"/>
          <w:sz w:val="28"/>
          <w:szCs w:val="28"/>
          <w:highlight w:val="none"/>
          <w:rPrChange w:id="17" w:author="金美玲" w:date="2022-05-30T09:16:35Z">
            <w:rPr>
              <w:rFonts w:ascii="宋体" w:hAnsi="宋体" w:cs="宋体"/>
              <w:sz w:val="28"/>
              <w:szCs w:val="28"/>
            </w:rPr>
          </w:rPrChange>
        </w:rPr>
      </w:pPr>
    </w:p>
    <w:p>
      <w:pPr>
        <w:adjustRightInd w:val="0"/>
        <w:snapToGrid w:val="0"/>
        <w:spacing w:line="800" w:lineRule="exact"/>
        <w:jc w:val="center"/>
        <w:rPr>
          <w:rFonts w:ascii="楷体_GB2312" w:hAnsi="楷体_GB2312" w:eastAsia="楷体_GB2312" w:cs="楷体_GB2312"/>
          <w:b/>
          <w:sz w:val="28"/>
          <w:szCs w:val="28"/>
          <w:highlight w:val="none"/>
          <w:rPrChange w:id="18" w:author="金美玲" w:date="2022-05-30T09:16:35Z">
            <w:rPr>
              <w:rFonts w:ascii="楷体_GB2312" w:hAnsi="楷体_GB2312" w:eastAsia="楷体_GB2312" w:cs="楷体_GB2312"/>
              <w:b/>
              <w:sz w:val="28"/>
              <w:szCs w:val="28"/>
            </w:rPr>
          </w:rPrChange>
        </w:rPr>
        <w:sectPr>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pPr>
      <w:r>
        <w:rPr>
          <w:rFonts w:hint="eastAsia" w:ascii="楷体_GB2312" w:hAnsi="楷体_GB2312" w:eastAsia="楷体_GB2312" w:cs="楷体_GB2312"/>
          <w:b/>
          <w:sz w:val="28"/>
          <w:szCs w:val="28"/>
          <w:highlight w:val="none"/>
          <w:rPrChange w:id="19" w:author="金美玲" w:date="2022-05-30T09:16:35Z">
            <w:rPr>
              <w:rFonts w:hint="eastAsia" w:ascii="楷体_GB2312" w:hAnsi="楷体_GB2312" w:eastAsia="楷体_GB2312" w:cs="楷体_GB2312"/>
              <w:b/>
              <w:sz w:val="28"/>
              <w:szCs w:val="28"/>
            </w:rPr>
          </w:rPrChange>
        </w:rPr>
        <w:t>签订地点：</w:t>
      </w:r>
      <w:r>
        <w:rPr>
          <w:rFonts w:ascii="楷体_GB2312" w:hAnsi="楷体_GB2312" w:eastAsia="楷体_GB2312" w:cs="楷体_GB2312"/>
          <w:b/>
          <w:sz w:val="28"/>
          <w:szCs w:val="28"/>
          <w:highlight w:val="none"/>
          <w:rPrChange w:id="20" w:author="金美玲" w:date="2022-05-30T09:16:35Z">
            <w:rPr>
              <w:rFonts w:ascii="楷体_GB2312" w:hAnsi="楷体_GB2312" w:eastAsia="楷体_GB2312" w:cs="楷体_GB2312"/>
              <w:b/>
              <w:sz w:val="28"/>
              <w:szCs w:val="28"/>
            </w:rPr>
          </w:rPrChange>
        </w:rPr>
        <w:t xml:space="preserve">        </w:t>
      </w:r>
      <w:r>
        <w:rPr>
          <w:rFonts w:hint="eastAsia" w:ascii="楷体_GB2312" w:hAnsi="楷体_GB2312" w:eastAsia="楷体_GB2312" w:cs="楷体_GB2312"/>
          <w:b/>
          <w:sz w:val="28"/>
          <w:szCs w:val="28"/>
          <w:highlight w:val="none"/>
          <w:rPrChange w:id="21" w:author="金美玲" w:date="2022-05-30T09:16:35Z">
            <w:rPr>
              <w:rFonts w:hint="eastAsia" w:ascii="楷体_GB2312" w:hAnsi="楷体_GB2312" w:eastAsia="楷体_GB2312" w:cs="楷体_GB2312"/>
              <w:b/>
              <w:sz w:val="28"/>
              <w:szCs w:val="28"/>
            </w:rPr>
          </w:rPrChange>
        </w:rPr>
        <w:t>签订日期：</w:t>
      </w:r>
      <w:r>
        <w:rPr>
          <w:rFonts w:ascii="楷体_GB2312" w:hAnsi="楷体_GB2312" w:eastAsia="楷体_GB2312" w:cs="楷体_GB2312"/>
          <w:b/>
          <w:sz w:val="28"/>
          <w:szCs w:val="28"/>
          <w:highlight w:val="none"/>
          <w:rPrChange w:id="22" w:author="金美玲" w:date="2022-05-30T09:16:35Z">
            <w:rPr>
              <w:rFonts w:ascii="楷体_GB2312" w:hAnsi="楷体_GB2312" w:eastAsia="楷体_GB2312" w:cs="楷体_GB2312"/>
              <w:b/>
              <w:sz w:val="28"/>
              <w:szCs w:val="28"/>
            </w:rPr>
          </w:rPrChange>
        </w:rPr>
        <w:t xml:space="preserve"> 2022</w:t>
      </w:r>
      <w:r>
        <w:rPr>
          <w:rFonts w:hint="eastAsia" w:ascii="楷体_GB2312" w:hAnsi="楷体_GB2312" w:eastAsia="楷体_GB2312" w:cs="楷体_GB2312"/>
          <w:b/>
          <w:sz w:val="28"/>
          <w:szCs w:val="28"/>
          <w:highlight w:val="none"/>
          <w:rPrChange w:id="23" w:author="金美玲" w:date="2022-05-30T09:16:35Z">
            <w:rPr>
              <w:rFonts w:hint="eastAsia" w:ascii="楷体_GB2312" w:hAnsi="楷体_GB2312" w:eastAsia="楷体_GB2312" w:cs="楷体_GB2312"/>
              <w:b/>
              <w:sz w:val="28"/>
              <w:szCs w:val="28"/>
            </w:rPr>
          </w:rPrChange>
        </w:rPr>
        <w:t>年</w:t>
      </w:r>
      <w:r>
        <w:rPr>
          <w:rFonts w:ascii="楷体_GB2312" w:hAnsi="楷体_GB2312" w:eastAsia="楷体_GB2312" w:cs="楷体_GB2312"/>
          <w:b/>
          <w:sz w:val="28"/>
          <w:szCs w:val="28"/>
          <w:highlight w:val="none"/>
          <w:rPrChange w:id="24" w:author="金美玲" w:date="2022-05-30T09:16:35Z">
            <w:rPr>
              <w:rFonts w:ascii="楷体_GB2312" w:hAnsi="楷体_GB2312" w:eastAsia="楷体_GB2312" w:cs="楷体_GB2312"/>
              <w:b/>
              <w:sz w:val="28"/>
              <w:szCs w:val="28"/>
            </w:rPr>
          </w:rPrChange>
        </w:rPr>
        <w:t xml:space="preserve">  </w:t>
      </w:r>
      <w:r>
        <w:rPr>
          <w:rFonts w:hint="eastAsia" w:ascii="楷体_GB2312" w:hAnsi="楷体_GB2312" w:eastAsia="楷体_GB2312" w:cs="楷体_GB2312"/>
          <w:b/>
          <w:sz w:val="28"/>
          <w:szCs w:val="28"/>
          <w:highlight w:val="none"/>
          <w:rPrChange w:id="25" w:author="金美玲" w:date="2022-05-30T09:16:35Z">
            <w:rPr>
              <w:rFonts w:hint="eastAsia" w:ascii="楷体_GB2312" w:hAnsi="楷体_GB2312" w:eastAsia="楷体_GB2312" w:cs="楷体_GB2312"/>
              <w:b/>
              <w:sz w:val="28"/>
              <w:szCs w:val="28"/>
            </w:rPr>
          </w:rPrChange>
        </w:rPr>
        <w:t>月</w:t>
      </w:r>
      <w:r>
        <w:rPr>
          <w:rFonts w:ascii="楷体_GB2312" w:hAnsi="楷体_GB2312" w:eastAsia="楷体_GB2312" w:cs="楷体_GB2312"/>
          <w:b/>
          <w:sz w:val="28"/>
          <w:szCs w:val="28"/>
          <w:highlight w:val="none"/>
          <w:rPrChange w:id="26" w:author="金美玲" w:date="2022-05-30T09:16:35Z">
            <w:rPr>
              <w:rFonts w:ascii="楷体_GB2312" w:hAnsi="楷体_GB2312" w:eastAsia="楷体_GB2312" w:cs="楷体_GB2312"/>
              <w:b/>
              <w:sz w:val="28"/>
              <w:szCs w:val="28"/>
            </w:rPr>
          </w:rPrChange>
        </w:rPr>
        <w:t xml:space="preserve">  </w:t>
      </w:r>
      <w:r>
        <w:rPr>
          <w:rFonts w:hint="eastAsia" w:ascii="楷体_GB2312" w:hAnsi="楷体_GB2312" w:eastAsia="楷体_GB2312" w:cs="楷体_GB2312"/>
          <w:b/>
          <w:sz w:val="28"/>
          <w:szCs w:val="28"/>
          <w:highlight w:val="none"/>
          <w:rPrChange w:id="27" w:author="金美玲" w:date="2022-05-30T09:16:35Z">
            <w:rPr>
              <w:rFonts w:hint="eastAsia" w:ascii="楷体_GB2312" w:hAnsi="楷体_GB2312" w:eastAsia="楷体_GB2312" w:cs="楷体_GB2312"/>
              <w:b/>
              <w:sz w:val="28"/>
              <w:szCs w:val="28"/>
            </w:rPr>
          </w:rPrChange>
        </w:rPr>
        <w:t>日</w:t>
      </w:r>
    </w:p>
    <w:p>
      <w:pPr>
        <w:adjustRightInd w:val="0"/>
        <w:snapToGrid w:val="0"/>
        <w:spacing w:line="400" w:lineRule="exact"/>
        <w:rPr>
          <w:rFonts w:ascii="仿宋_GB2312" w:hAnsi="仿宋_GB2312" w:eastAsia="仿宋_GB2312" w:cs="仿宋_GB2312"/>
          <w:b/>
          <w:sz w:val="21"/>
          <w:szCs w:val="21"/>
          <w:highlight w:val="none"/>
          <w:rPrChange w:id="29" w:author="金美玲" w:date="2022-06-08T18:34:24Z">
            <w:rPr>
              <w:rFonts w:ascii="仿宋_GB2312" w:hAnsi="仿宋_GB2312" w:eastAsia="仿宋_GB2312" w:cs="仿宋_GB2312"/>
              <w:b/>
              <w:sz w:val="28"/>
              <w:szCs w:val="28"/>
            </w:rPr>
          </w:rPrChange>
        </w:rPr>
        <w:pPrChange w:id="28" w:author="金美玲" w:date="2022-06-08T18:35:10Z">
          <w:pPr>
            <w:adjustRightInd w:val="0"/>
            <w:snapToGrid w:val="0"/>
            <w:spacing w:line="500" w:lineRule="exact"/>
          </w:pPr>
        </w:pPrChange>
      </w:pPr>
      <w:r>
        <w:rPr>
          <w:rFonts w:hint="eastAsia" w:ascii="仿宋_GB2312" w:hAnsi="仿宋_GB2312" w:eastAsia="仿宋_GB2312" w:cs="仿宋_GB2312"/>
          <w:b/>
          <w:sz w:val="21"/>
          <w:szCs w:val="21"/>
          <w:highlight w:val="none"/>
          <w:rPrChange w:id="30" w:author="金美玲" w:date="2022-06-08T18:34:24Z">
            <w:rPr>
              <w:rFonts w:hint="eastAsia" w:ascii="仿宋_GB2312" w:hAnsi="仿宋_GB2312" w:eastAsia="仿宋_GB2312" w:cs="仿宋_GB2312"/>
              <w:b/>
              <w:sz w:val="28"/>
              <w:szCs w:val="28"/>
            </w:rPr>
          </w:rPrChange>
        </w:rPr>
        <w:t>甲</w:t>
      </w:r>
      <w:r>
        <w:rPr>
          <w:rFonts w:ascii="仿宋_GB2312" w:hAnsi="仿宋_GB2312" w:eastAsia="仿宋_GB2312" w:cs="仿宋_GB2312"/>
          <w:b/>
          <w:sz w:val="21"/>
          <w:szCs w:val="21"/>
          <w:highlight w:val="none"/>
          <w:rPrChange w:id="31" w:author="金美玲" w:date="2022-06-08T18:34:24Z">
            <w:rPr>
              <w:rFonts w:ascii="仿宋_GB2312" w:hAnsi="仿宋_GB2312" w:eastAsia="仿宋_GB2312" w:cs="仿宋_GB2312"/>
              <w:b/>
              <w:sz w:val="28"/>
              <w:szCs w:val="28"/>
            </w:rPr>
          </w:rPrChange>
        </w:rPr>
        <w:t xml:space="preserve">      </w:t>
      </w:r>
      <w:r>
        <w:rPr>
          <w:rFonts w:hint="eastAsia" w:ascii="仿宋_GB2312" w:hAnsi="仿宋_GB2312" w:eastAsia="仿宋_GB2312" w:cs="仿宋_GB2312"/>
          <w:b/>
          <w:sz w:val="21"/>
          <w:szCs w:val="21"/>
          <w:highlight w:val="none"/>
          <w:rPrChange w:id="32" w:author="金美玲" w:date="2022-06-08T18:34:24Z">
            <w:rPr>
              <w:rFonts w:hint="eastAsia" w:ascii="仿宋_GB2312" w:hAnsi="仿宋_GB2312" w:eastAsia="仿宋_GB2312" w:cs="仿宋_GB2312"/>
              <w:b/>
              <w:sz w:val="28"/>
              <w:szCs w:val="28"/>
            </w:rPr>
          </w:rPrChange>
        </w:rPr>
        <w:t>方：</w:t>
      </w:r>
      <w:r>
        <w:rPr>
          <w:rFonts w:ascii="仿宋_GB2312" w:hAnsi="仿宋_GB2312" w:eastAsia="仿宋_GB2312" w:cs="仿宋_GB2312"/>
          <w:b/>
          <w:sz w:val="21"/>
          <w:szCs w:val="21"/>
          <w:highlight w:val="none"/>
          <w:rPrChange w:id="33" w:author="金美玲" w:date="2022-06-08T18:34:24Z">
            <w:rPr>
              <w:rFonts w:ascii="仿宋_GB2312" w:hAnsi="仿宋_GB2312" w:eastAsia="仿宋_GB2312" w:cs="仿宋_GB2312"/>
              <w:b/>
              <w:sz w:val="28"/>
              <w:szCs w:val="28"/>
            </w:rPr>
          </w:rPrChange>
        </w:rPr>
        <w:t xml:space="preserve"> 深圳市商务局</w:t>
      </w:r>
    </w:p>
    <w:p>
      <w:pPr>
        <w:adjustRightInd w:val="0"/>
        <w:snapToGrid w:val="0"/>
        <w:spacing w:line="400" w:lineRule="exact"/>
        <w:rPr>
          <w:rFonts w:ascii="仿宋_GB2312" w:hAnsi="仿宋_GB2312" w:eastAsia="仿宋_GB2312" w:cs="仿宋_GB2312"/>
          <w:sz w:val="21"/>
          <w:szCs w:val="21"/>
          <w:highlight w:val="none"/>
          <w:rPrChange w:id="35" w:author="金美玲" w:date="2022-06-08T18:34:24Z">
            <w:rPr>
              <w:rFonts w:ascii="仿宋_GB2312" w:hAnsi="仿宋_GB2312" w:eastAsia="仿宋_GB2312" w:cs="仿宋_GB2312"/>
              <w:sz w:val="28"/>
              <w:szCs w:val="28"/>
            </w:rPr>
          </w:rPrChange>
        </w:rPr>
        <w:pPrChange w:id="34" w:author="金美玲" w:date="2022-06-08T18:35:10Z">
          <w:pPr>
            <w:adjustRightInd w:val="0"/>
            <w:snapToGrid w:val="0"/>
            <w:spacing w:line="500" w:lineRule="exact"/>
          </w:pPr>
        </w:pPrChange>
      </w:pPr>
      <w:r>
        <w:rPr>
          <w:rFonts w:hint="eastAsia" w:ascii="仿宋_GB2312" w:hAnsi="仿宋_GB2312" w:eastAsia="仿宋_GB2312" w:cs="仿宋_GB2312"/>
          <w:sz w:val="21"/>
          <w:szCs w:val="21"/>
          <w:highlight w:val="none"/>
          <w:rPrChange w:id="36" w:author="金美玲" w:date="2022-06-08T18:34:24Z">
            <w:rPr>
              <w:rFonts w:hint="eastAsia" w:ascii="仿宋_GB2312" w:hAnsi="仿宋_GB2312" w:eastAsia="仿宋_GB2312" w:cs="仿宋_GB2312"/>
              <w:sz w:val="28"/>
              <w:szCs w:val="28"/>
            </w:rPr>
          </w:rPrChange>
        </w:rPr>
        <w:t>联</w:t>
      </w:r>
      <w:r>
        <w:rPr>
          <w:rFonts w:ascii="仿宋_GB2312" w:hAnsi="仿宋_GB2312" w:eastAsia="仿宋_GB2312" w:cs="仿宋_GB2312"/>
          <w:sz w:val="21"/>
          <w:szCs w:val="21"/>
          <w:highlight w:val="none"/>
          <w:rPrChange w:id="37"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38" w:author="金美玲" w:date="2022-06-08T18:34:24Z">
            <w:rPr>
              <w:rFonts w:hint="eastAsia" w:ascii="仿宋_GB2312" w:hAnsi="仿宋_GB2312" w:eastAsia="仿宋_GB2312" w:cs="仿宋_GB2312"/>
              <w:sz w:val="28"/>
              <w:szCs w:val="28"/>
            </w:rPr>
          </w:rPrChange>
        </w:rPr>
        <w:t>系</w:t>
      </w:r>
      <w:r>
        <w:rPr>
          <w:rFonts w:ascii="仿宋_GB2312" w:hAnsi="仿宋_GB2312" w:eastAsia="仿宋_GB2312" w:cs="仿宋_GB2312"/>
          <w:sz w:val="21"/>
          <w:szCs w:val="21"/>
          <w:highlight w:val="none"/>
          <w:rPrChange w:id="39"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40" w:author="金美玲" w:date="2022-06-08T18:34:24Z">
            <w:rPr>
              <w:rFonts w:hint="eastAsia" w:ascii="仿宋_GB2312" w:hAnsi="仿宋_GB2312" w:eastAsia="仿宋_GB2312" w:cs="仿宋_GB2312"/>
              <w:sz w:val="28"/>
              <w:szCs w:val="28"/>
            </w:rPr>
          </w:rPrChange>
        </w:rPr>
        <w:t>人：</w:t>
      </w:r>
      <w:r>
        <w:rPr>
          <w:rFonts w:ascii="仿宋_GB2312" w:hAnsi="仿宋_GB2312" w:eastAsia="仿宋_GB2312" w:cs="仿宋_GB2312"/>
          <w:sz w:val="21"/>
          <w:szCs w:val="21"/>
          <w:highlight w:val="none"/>
          <w:rPrChange w:id="41" w:author="金美玲" w:date="2022-06-08T18:34:24Z">
            <w:rPr>
              <w:rFonts w:ascii="仿宋_GB2312" w:hAnsi="仿宋_GB2312" w:eastAsia="仿宋_GB2312" w:cs="仿宋_GB2312"/>
              <w:sz w:val="28"/>
              <w:szCs w:val="28"/>
            </w:rPr>
          </w:rPrChange>
        </w:rPr>
        <w:t>金美玲</w:t>
      </w:r>
    </w:p>
    <w:p>
      <w:pPr>
        <w:adjustRightInd w:val="0"/>
        <w:snapToGrid w:val="0"/>
        <w:spacing w:line="400" w:lineRule="exact"/>
        <w:rPr>
          <w:rFonts w:ascii="仿宋_GB2312" w:hAnsi="仿宋_GB2312" w:eastAsia="仿宋_GB2312" w:cs="仿宋_GB2312"/>
          <w:sz w:val="21"/>
          <w:szCs w:val="21"/>
          <w:highlight w:val="none"/>
          <w:rPrChange w:id="43" w:author="金美玲" w:date="2022-06-08T18:34:24Z">
            <w:rPr>
              <w:rFonts w:ascii="仿宋_GB2312" w:hAnsi="仿宋_GB2312" w:eastAsia="仿宋_GB2312" w:cs="仿宋_GB2312"/>
              <w:sz w:val="28"/>
              <w:szCs w:val="28"/>
            </w:rPr>
          </w:rPrChange>
        </w:rPr>
        <w:pPrChange w:id="42"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44" w:author="金美玲" w:date="2022-06-08T18:34:24Z">
            <w:rPr>
              <w:rFonts w:hint="eastAsia" w:ascii="仿宋_GB2312" w:hAnsi="仿宋_GB2312" w:eastAsia="仿宋_GB2312" w:cs="仿宋_GB2312"/>
              <w:w w:val="95"/>
              <w:sz w:val="28"/>
              <w:szCs w:val="28"/>
            </w:rPr>
          </w:rPrChange>
        </w:rPr>
        <w:t>通</w:t>
      </w:r>
      <w:r>
        <w:rPr>
          <w:rFonts w:ascii="仿宋_GB2312" w:hAnsi="仿宋_GB2312" w:eastAsia="仿宋_GB2312" w:cs="仿宋_GB2312"/>
          <w:w w:val="95"/>
          <w:sz w:val="21"/>
          <w:szCs w:val="21"/>
          <w:highlight w:val="none"/>
          <w:rPrChange w:id="45" w:author="金美玲" w:date="2022-06-08T18:34:24Z">
            <w:rPr>
              <w:rFonts w:ascii="仿宋_GB2312" w:hAnsi="仿宋_GB2312" w:eastAsia="仿宋_GB2312" w:cs="仿宋_GB2312"/>
              <w:w w:val="95"/>
              <w:sz w:val="28"/>
              <w:szCs w:val="28"/>
            </w:rPr>
          </w:rPrChange>
        </w:rPr>
        <w:t xml:space="preserve"> 讯 地 址：深圳市福田区大中华</w:t>
      </w:r>
      <w:ins w:id="46" w:author="金美玲" w:date="2022-05-25T11:29:07Z">
        <w:r>
          <w:rPr>
            <w:rFonts w:ascii="仿宋_GB2312" w:hAnsi="仿宋_GB2312" w:eastAsia="仿宋_GB2312" w:cs="仿宋_GB2312"/>
            <w:w w:val="95"/>
            <w:sz w:val="21"/>
            <w:szCs w:val="21"/>
            <w:highlight w:val="none"/>
            <w:rPrChange w:id="47" w:author="金美玲" w:date="2022-06-08T18:34:24Z">
              <w:rPr>
                <w:rFonts w:ascii="仿宋_GB2312" w:hAnsi="仿宋_GB2312" w:eastAsia="仿宋_GB2312" w:cs="仿宋_GB2312"/>
                <w:w w:val="95"/>
                <w:sz w:val="28"/>
                <w:szCs w:val="28"/>
              </w:rPr>
            </w:rPrChange>
          </w:rPr>
          <w:t>国际</w:t>
        </w:r>
      </w:ins>
      <w:r>
        <w:rPr>
          <w:rFonts w:ascii="仿宋_GB2312" w:hAnsi="仿宋_GB2312" w:eastAsia="仿宋_GB2312" w:cs="仿宋_GB2312"/>
          <w:w w:val="95"/>
          <w:sz w:val="21"/>
          <w:szCs w:val="21"/>
          <w:highlight w:val="none"/>
          <w:rPrChange w:id="48" w:author="金美玲" w:date="2022-06-08T18:34:24Z">
            <w:rPr>
              <w:rFonts w:ascii="仿宋_GB2312" w:hAnsi="仿宋_GB2312" w:eastAsia="仿宋_GB2312" w:cs="仿宋_GB2312"/>
              <w:w w:val="95"/>
              <w:sz w:val="28"/>
              <w:szCs w:val="28"/>
            </w:rPr>
          </w:rPrChange>
        </w:rPr>
        <w:t>交易广场12F</w:t>
      </w:r>
    </w:p>
    <w:p>
      <w:pPr>
        <w:adjustRightInd w:val="0"/>
        <w:snapToGrid w:val="0"/>
        <w:spacing w:line="400" w:lineRule="exact"/>
        <w:rPr>
          <w:rFonts w:ascii="仿宋_GB2312" w:hAnsi="仿宋_GB2312" w:eastAsia="仿宋_GB2312" w:cs="仿宋_GB2312"/>
          <w:sz w:val="21"/>
          <w:szCs w:val="21"/>
          <w:highlight w:val="none"/>
          <w:rPrChange w:id="50" w:author="金美玲" w:date="2022-06-08T18:34:24Z">
            <w:rPr>
              <w:rFonts w:ascii="仿宋_GB2312" w:hAnsi="仿宋_GB2312" w:eastAsia="仿宋_GB2312" w:cs="仿宋_GB2312"/>
              <w:sz w:val="28"/>
              <w:szCs w:val="28"/>
            </w:rPr>
          </w:rPrChange>
        </w:rPr>
        <w:pPrChange w:id="49"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51" w:author="金美玲" w:date="2022-06-08T18:34:24Z">
            <w:rPr>
              <w:rFonts w:hint="eastAsia" w:ascii="仿宋_GB2312" w:hAnsi="仿宋_GB2312" w:eastAsia="仿宋_GB2312" w:cs="仿宋_GB2312"/>
              <w:w w:val="95"/>
              <w:sz w:val="28"/>
              <w:szCs w:val="28"/>
            </w:rPr>
          </w:rPrChange>
        </w:rPr>
        <w:t>电</w:t>
      </w:r>
      <w:r>
        <w:rPr>
          <w:rFonts w:ascii="仿宋_GB2312" w:hAnsi="仿宋_GB2312" w:eastAsia="仿宋_GB2312" w:cs="仿宋_GB2312"/>
          <w:w w:val="95"/>
          <w:sz w:val="21"/>
          <w:szCs w:val="21"/>
          <w:highlight w:val="none"/>
          <w:rPrChange w:id="52"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53" w:author="金美玲" w:date="2022-06-08T18:34:24Z">
            <w:rPr>
              <w:rFonts w:hint="eastAsia" w:ascii="仿宋_GB2312" w:hAnsi="仿宋_GB2312" w:eastAsia="仿宋_GB2312" w:cs="仿宋_GB2312"/>
              <w:w w:val="95"/>
              <w:sz w:val="28"/>
              <w:szCs w:val="28"/>
            </w:rPr>
          </w:rPrChange>
        </w:rPr>
        <w:t>话：</w:t>
      </w:r>
      <w:r>
        <w:rPr>
          <w:rFonts w:ascii="仿宋_GB2312" w:hAnsi="仿宋_GB2312" w:eastAsia="仿宋_GB2312" w:cs="仿宋_GB2312"/>
          <w:w w:val="95"/>
          <w:sz w:val="21"/>
          <w:szCs w:val="21"/>
          <w:highlight w:val="none"/>
          <w:rPrChange w:id="54" w:author="金美玲" w:date="2022-06-08T18:34:24Z">
            <w:rPr>
              <w:rFonts w:ascii="仿宋_GB2312" w:hAnsi="仿宋_GB2312" w:eastAsia="仿宋_GB2312" w:cs="仿宋_GB2312"/>
              <w:w w:val="95"/>
              <w:sz w:val="28"/>
              <w:szCs w:val="28"/>
            </w:rPr>
          </w:rPrChange>
        </w:rPr>
        <w:t>075588127065</w:t>
      </w:r>
    </w:p>
    <w:p>
      <w:pPr>
        <w:adjustRightInd w:val="0"/>
        <w:snapToGrid w:val="0"/>
        <w:spacing w:line="400" w:lineRule="exact"/>
        <w:rPr>
          <w:rFonts w:ascii="仿宋_GB2312" w:hAnsi="仿宋_GB2312" w:eastAsia="仿宋_GB2312" w:cs="仿宋_GB2312"/>
          <w:sz w:val="21"/>
          <w:szCs w:val="21"/>
          <w:highlight w:val="none"/>
          <w:rPrChange w:id="56" w:author="金美玲" w:date="2022-06-08T18:34:24Z">
            <w:rPr>
              <w:rFonts w:ascii="仿宋_GB2312" w:hAnsi="仿宋_GB2312" w:eastAsia="仿宋_GB2312" w:cs="仿宋_GB2312"/>
              <w:sz w:val="28"/>
              <w:szCs w:val="28"/>
            </w:rPr>
          </w:rPrChange>
        </w:rPr>
        <w:pPrChange w:id="55"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57" w:author="金美玲" w:date="2022-06-08T18:34:24Z">
            <w:rPr>
              <w:rFonts w:hint="eastAsia" w:ascii="仿宋_GB2312" w:hAnsi="仿宋_GB2312" w:eastAsia="仿宋_GB2312" w:cs="仿宋_GB2312"/>
              <w:w w:val="95"/>
              <w:sz w:val="28"/>
              <w:szCs w:val="28"/>
            </w:rPr>
          </w:rPrChange>
        </w:rPr>
        <w:t>电</w:t>
      </w:r>
      <w:r>
        <w:rPr>
          <w:rFonts w:ascii="仿宋_GB2312" w:hAnsi="仿宋_GB2312" w:eastAsia="仿宋_GB2312" w:cs="仿宋_GB2312"/>
          <w:w w:val="95"/>
          <w:sz w:val="21"/>
          <w:szCs w:val="21"/>
          <w:highlight w:val="none"/>
          <w:rPrChange w:id="58"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59" w:author="金美玲" w:date="2022-06-08T18:34:24Z">
            <w:rPr>
              <w:rFonts w:hint="eastAsia" w:ascii="仿宋_GB2312" w:hAnsi="仿宋_GB2312" w:eastAsia="仿宋_GB2312" w:cs="仿宋_GB2312"/>
              <w:w w:val="95"/>
              <w:sz w:val="28"/>
              <w:szCs w:val="28"/>
            </w:rPr>
          </w:rPrChange>
        </w:rPr>
        <w:t>子</w:t>
      </w:r>
      <w:r>
        <w:rPr>
          <w:rFonts w:ascii="仿宋_GB2312" w:hAnsi="仿宋_GB2312" w:eastAsia="仿宋_GB2312" w:cs="仿宋_GB2312"/>
          <w:w w:val="95"/>
          <w:sz w:val="21"/>
          <w:szCs w:val="21"/>
          <w:highlight w:val="none"/>
          <w:rPrChange w:id="60"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61" w:author="金美玲" w:date="2022-06-08T18:34:24Z">
            <w:rPr>
              <w:rFonts w:hint="eastAsia" w:ascii="仿宋_GB2312" w:hAnsi="仿宋_GB2312" w:eastAsia="仿宋_GB2312" w:cs="仿宋_GB2312"/>
              <w:w w:val="95"/>
              <w:sz w:val="28"/>
              <w:szCs w:val="28"/>
            </w:rPr>
          </w:rPrChange>
        </w:rPr>
        <w:t>邮</w:t>
      </w:r>
      <w:r>
        <w:rPr>
          <w:rFonts w:ascii="仿宋_GB2312" w:hAnsi="仿宋_GB2312" w:eastAsia="仿宋_GB2312" w:cs="仿宋_GB2312"/>
          <w:w w:val="95"/>
          <w:sz w:val="21"/>
          <w:szCs w:val="21"/>
          <w:highlight w:val="none"/>
          <w:rPrChange w:id="62"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63" w:author="金美玲" w:date="2022-06-08T18:34:24Z">
            <w:rPr>
              <w:rFonts w:hint="eastAsia" w:ascii="仿宋_GB2312" w:hAnsi="仿宋_GB2312" w:eastAsia="仿宋_GB2312" w:cs="仿宋_GB2312"/>
              <w:w w:val="95"/>
              <w:sz w:val="28"/>
              <w:szCs w:val="28"/>
            </w:rPr>
          </w:rPrChange>
        </w:rPr>
        <w:t>箱：</w:t>
      </w:r>
      <w:r>
        <w:rPr>
          <w:rFonts w:ascii="仿宋_GB2312" w:hAnsi="仿宋_GB2312" w:eastAsia="仿宋_GB2312" w:cs="仿宋_GB2312"/>
          <w:w w:val="95"/>
          <w:sz w:val="21"/>
          <w:szCs w:val="21"/>
          <w:highlight w:val="none"/>
          <w:rPrChange w:id="64" w:author="金美玲" w:date="2022-06-08T18:34:24Z">
            <w:rPr>
              <w:rFonts w:ascii="仿宋_GB2312" w:hAnsi="仿宋_GB2312" w:eastAsia="仿宋_GB2312" w:cs="仿宋_GB2312"/>
              <w:w w:val="95"/>
              <w:sz w:val="28"/>
              <w:szCs w:val="28"/>
            </w:rPr>
          </w:rPrChange>
        </w:rPr>
        <w:t>jinmeiling@commerce.sz.gov.cn</w:t>
      </w:r>
    </w:p>
    <w:p>
      <w:pPr>
        <w:adjustRightInd w:val="0"/>
        <w:snapToGrid w:val="0"/>
        <w:spacing w:line="400" w:lineRule="exact"/>
        <w:rPr>
          <w:rFonts w:ascii="仿宋_GB2312" w:hAnsi="仿宋_GB2312" w:eastAsia="仿宋_GB2312" w:cs="仿宋_GB2312"/>
          <w:sz w:val="21"/>
          <w:szCs w:val="21"/>
          <w:highlight w:val="none"/>
          <w:rPrChange w:id="66" w:author="金美玲" w:date="2022-06-08T18:34:24Z">
            <w:rPr>
              <w:rFonts w:ascii="仿宋_GB2312" w:hAnsi="仿宋_GB2312" w:eastAsia="仿宋_GB2312" w:cs="仿宋_GB2312"/>
              <w:sz w:val="28"/>
              <w:szCs w:val="28"/>
            </w:rPr>
          </w:rPrChange>
        </w:rPr>
        <w:pPrChange w:id="65" w:author="金美玲" w:date="2022-06-08T18:35:10Z">
          <w:pPr>
            <w:adjustRightInd w:val="0"/>
            <w:snapToGrid w:val="0"/>
            <w:spacing w:line="500" w:lineRule="exact"/>
          </w:pPr>
        </w:pPrChange>
      </w:pPr>
    </w:p>
    <w:p>
      <w:pPr>
        <w:adjustRightInd w:val="0"/>
        <w:snapToGrid w:val="0"/>
        <w:spacing w:line="400" w:lineRule="exact"/>
        <w:jc w:val="left"/>
        <w:rPr>
          <w:rFonts w:ascii="仿宋_GB2312" w:hAnsi="仿宋_GB2312" w:eastAsia="仿宋_GB2312" w:cs="仿宋_GB2312"/>
          <w:b/>
          <w:w w:val="95"/>
          <w:sz w:val="21"/>
          <w:szCs w:val="21"/>
          <w:highlight w:val="none"/>
          <w:rPrChange w:id="68" w:author="金美玲" w:date="2022-06-08T18:34:24Z">
            <w:rPr>
              <w:rFonts w:ascii="仿宋_GB2312" w:hAnsi="仿宋_GB2312" w:eastAsia="仿宋_GB2312" w:cs="仿宋_GB2312"/>
              <w:b/>
              <w:w w:val="95"/>
              <w:sz w:val="28"/>
              <w:szCs w:val="28"/>
            </w:rPr>
          </w:rPrChange>
        </w:rPr>
        <w:pPrChange w:id="67" w:author="金美玲" w:date="2022-06-08T18:35:10Z">
          <w:pPr>
            <w:adjustRightInd w:val="0"/>
            <w:snapToGrid w:val="0"/>
            <w:spacing w:line="500" w:lineRule="exact"/>
            <w:jc w:val="left"/>
          </w:pPr>
        </w:pPrChange>
      </w:pPr>
      <w:r>
        <w:rPr>
          <w:rFonts w:hint="eastAsia" w:ascii="仿宋_GB2312" w:hAnsi="仿宋_GB2312" w:eastAsia="仿宋_GB2312" w:cs="仿宋_GB2312"/>
          <w:b/>
          <w:w w:val="95"/>
          <w:sz w:val="21"/>
          <w:szCs w:val="21"/>
          <w:highlight w:val="none"/>
          <w:rPrChange w:id="69" w:author="金美玲" w:date="2022-06-08T18:34:24Z">
            <w:rPr>
              <w:rFonts w:hint="eastAsia" w:ascii="仿宋_GB2312" w:hAnsi="仿宋_GB2312" w:eastAsia="仿宋_GB2312" w:cs="仿宋_GB2312"/>
              <w:b/>
              <w:w w:val="95"/>
              <w:sz w:val="28"/>
              <w:szCs w:val="28"/>
            </w:rPr>
          </w:rPrChange>
        </w:rPr>
        <w:t>乙</w:t>
      </w:r>
      <w:r>
        <w:rPr>
          <w:rFonts w:ascii="仿宋_GB2312" w:hAnsi="仿宋_GB2312" w:eastAsia="仿宋_GB2312" w:cs="仿宋_GB2312"/>
          <w:b/>
          <w:w w:val="95"/>
          <w:sz w:val="21"/>
          <w:szCs w:val="21"/>
          <w:highlight w:val="none"/>
          <w:rPrChange w:id="70" w:author="金美玲" w:date="2022-06-08T18:34:24Z">
            <w:rPr>
              <w:rFonts w:ascii="仿宋_GB2312" w:hAnsi="仿宋_GB2312" w:eastAsia="仿宋_GB2312" w:cs="仿宋_GB2312"/>
              <w:b/>
              <w:w w:val="95"/>
              <w:sz w:val="28"/>
              <w:szCs w:val="28"/>
            </w:rPr>
          </w:rPrChange>
        </w:rPr>
        <w:t xml:space="preserve">       </w:t>
      </w:r>
      <w:r>
        <w:rPr>
          <w:rFonts w:hint="eastAsia" w:ascii="仿宋_GB2312" w:hAnsi="仿宋_GB2312" w:eastAsia="仿宋_GB2312" w:cs="仿宋_GB2312"/>
          <w:b/>
          <w:w w:val="95"/>
          <w:sz w:val="21"/>
          <w:szCs w:val="21"/>
          <w:highlight w:val="none"/>
          <w:rPrChange w:id="71" w:author="金美玲" w:date="2022-06-08T18:34:24Z">
            <w:rPr>
              <w:rFonts w:hint="eastAsia" w:ascii="仿宋_GB2312" w:hAnsi="仿宋_GB2312" w:eastAsia="仿宋_GB2312" w:cs="仿宋_GB2312"/>
              <w:b/>
              <w:w w:val="95"/>
              <w:sz w:val="28"/>
              <w:szCs w:val="28"/>
            </w:rPr>
          </w:rPrChange>
        </w:rPr>
        <w:t>方：</w:t>
      </w:r>
      <w:r>
        <w:rPr>
          <w:rFonts w:ascii="仿宋_GB2312" w:hAnsi="仿宋_GB2312" w:eastAsia="仿宋_GB2312" w:cs="仿宋_GB2312"/>
          <w:b/>
          <w:w w:val="95"/>
          <w:sz w:val="21"/>
          <w:szCs w:val="21"/>
          <w:highlight w:val="none"/>
          <w:rPrChange w:id="72" w:author="金美玲" w:date="2022-06-08T18:34:24Z">
            <w:rPr>
              <w:rFonts w:ascii="仿宋_GB2312" w:hAnsi="仿宋_GB2312" w:eastAsia="仿宋_GB2312" w:cs="仿宋_GB2312"/>
              <w:b/>
              <w:w w:val="95"/>
              <w:sz w:val="28"/>
              <w:szCs w:val="28"/>
            </w:rPr>
          </w:rPrChange>
        </w:rPr>
        <w:t xml:space="preserve"> </w:t>
      </w:r>
      <w:r>
        <w:rPr>
          <w:rFonts w:hint="eastAsia" w:ascii="仿宋_GB2312" w:hAnsi="仿宋_GB2312" w:eastAsia="仿宋_GB2312" w:cs="仿宋_GB2312"/>
          <w:b/>
          <w:w w:val="95"/>
          <w:sz w:val="21"/>
          <w:szCs w:val="21"/>
          <w:highlight w:val="none"/>
          <w:rPrChange w:id="73" w:author="金美玲" w:date="2022-06-08T18:34:24Z">
            <w:rPr>
              <w:rFonts w:hint="eastAsia" w:ascii="仿宋_GB2312" w:hAnsi="仿宋_GB2312" w:eastAsia="仿宋_GB2312" w:cs="仿宋_GB2312"/>
              <w:b/>
              <w:w w:val="95"/>
              <w:sz w:val="28"/>
              <w:szCs w:val="28"/>
            </w:rPr>
          </w:rPrChange>
        </w:rPr>
        <w:t>深圳美团科技有限公司</w:t>
      </w:r>
    </w:p>
    <w:p>
      <w:pPr>
        <w:adjustRightInd w:val="0"/>
        <w:snapToGrid w:val="0"/>
        <w:spacing w:line="400" w:lineRule="exact"/>
        <w:jc w:val="left"/>
        <w:rPr>
          <w:rFonts w:ascii="仿宋_GB2312" w:hAnsi="仿宋_GB2312" w:eastAsia="仿宋_GB2312" w:cs="仿宋_GB2312"/>
          <w:sz w:val="21"/>
          <w:szCs w:val="21"/>
          <w:highlight w:val="none"/>
          <w:rPrChange w:id="75" w:author="金美玲" w:date="2022-06-08T18:34:24Z">
            <w:rPr>
              <w:rFonts w:ascii="仿宋_GB2312" w:hAnsi="仿宋_GB2312" w:eastAsia="仿宋_GB2312" w:cs="仿宋_GB2312"/>
              <w:sz w:val="28"/>
              <w:szCs w:val="28"/>
            </w:rPr>
          </w:rPrChange>
        </w:rPr>
        <w:pPrChange w:id="74" w:author="金美玲" w:date="2022-06-08T18:35:10Z">
          <w:pPr>
            <w:adjustRightInd w:val="0"/>
            <w:snapToGrid w:val="0"/>
            <w:spacing w:line="500" w:lineRule="exact"/>
            <w:jc w:val="left"/>
          </w:pPr>
        </w:pPrChange>
      </w:pPr>
      <w:r>
        <w:rPr>
          <w:rFonts w:hint="eastAsia" w:ascii="仿宋_GB2312" w:hAnsi="仿宋_GB2312" w:eastAsia="仿宋_GB2312" w:cs="仿宋_GB2312"/>
          <w:sz w:val="21"/>
          <w:szCs w:val="21"/>
          <w:highlight w:val="none"/>
          <w:rPrChange w:id="76" w:author="金美玲" w:date="2022-06-08T18:34:24Z">
            <w:rPr>
              <w:rFonts w:hint="eastAsia" w:ascii="仿宋_GB2312" w:hAnsi="仿宋_GB2312" w:eastAsia="仿宋_GB2312" w:cs="仿宋_GB2312"/>
              <w:sz w:val="28"/>
              <w:szCs w:val="28"/>
            </w:rPr>
          </w:rPrChange>
        </w:rPr>
        <w:t>联</w:t>
      </w:r>
      <w:r>
        <w:rPr>
          <w:rFonts w:ascii="仿宋_GB2312" w:hAnsi="仿宋_GB2312" w:eastAsia="仿宋_GB2312" w:cs="仿宋_GB2312"/>
          <w:sz w:val="21"/>
          <w:szCs w:val="21"/>
          <w:highlight w:val="none"/>
          <w:rPrChange w:id="77" w:author="金美玲" w:date="2022-06-08T18:34:24Z">
            <w:rPr>
              <w:rFonts w:ascii="仿宋_GB2312" w:hAnsi="仿宋_GB2312" w:eastAsia="仿宋_GB2312" w:cs="仿宋_GB2312"/>
              <w:sz w:val="28"/>
              <w:szCs w:val="28"/>
            </w:rPr>
          </w:rPrChange>
        </w:rPr>
        <w:t xml:space="preserve">  系  人： 石大岩</w:t>
      </w:r>
    </w:p>
    <w:p>
      <w:pPr>
        <w:adjustRightInd w:val="0"/>
        <w:snapToGrid w:val="0"/>
        <w:spacing w:line="400" w:lineRule="exact"/>
        <w:rPr>
          <w:rFonts w:ascii="仿宋_GB2312" w:hAnsi="仿宋_GB2312" w:eastAsia="仿宋_GB2312" w:cs="仿宋_GB2312"/>
          <w:sz w:val="21"/>
          <w:szCs w:val="21"/>
          <w:highlight w:val="none"/>
          <w:rPrChange w:id="79" w:author="金美玲" w:date="2022-06-08T18:34:24Z">
            <w:rPr>
              <w:rFonts w:ascii="仿宋_GB2312" w:hAnsi="仿宋_GB2312" w:eastAsia="仿宋_GB2312" w:cs="仿宋_GB2312"/>
              <w:sz w:val="28"/>
              <w:szCs w:val="28"/>
            </w:rPr>
          </w:rPrChange>
        </w:rPr>
        <w:pPrChange w:id="78"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80" w:author="金美玲" w:date="2022-06-08T18:34:24Z">
            <w:rPr>
              <w:rFonts w:hint="eastAsia" w:ascii="仿宋_GB2312" w:hAnsi="仿宋_GB2312" w:eastAsia="仿宋_GB2312" w:cs="仿宋_GB2312"/>
              <w:w w:val="95"/>
              <w:sz w:val="28"/>
              <w:szCs w:val="28"/>
            </w:rPr>
          </w:rPrChange>
        </w:rPr>
        <w:t>通</w:t>
      </w:r>
      <w:r>
        <w:rPr>
          <w:rFonts w:ascii="仿宋_GB2312" w:hAnsi="仿宋_GB2312" w:eastAsia="仿宋_GB2312" w:cs="仿宋_GB2312"/>
          <w:w w:val="95"/>
          <w:sz w:val="21"/>
          <w:szCs w:val="21"/>
          <w:highlight w:val="none"/>
          <w:rPrChange w:id="81" w:author="金美玲" w:date="2022-06-08T18:34:24Z">
            <w:rPr>
              <w:rFonts w:ascii="仿宋_GB2312" w:hAnsi="仿宋_GB2312" w:eastAsia="仿宋_GB2312" w:cs="仿宋_GB2312"/>
              <w:w w:val="95"/>
              <w:sz w:val="28"/>
              <w:szCs w:val="28"/>
            </w:rPr>
          </w:rPrChange>
        </w:rPr>
        <w:t xml:space="preserve"> 讯 地 址： 深圳市龙华区汇隆商务中心13F</w:t>
      </w:r>
    </w:p>
    <w:p>
      <w:pPr>
        <w:adjustRightInd w:val="0"/>
        <w:snapToGrid w:val="0"/>
        <w:spacing w:line="400" w:lineRule="exact"/>
        <w:rPr>
          <w:rFonts w:ascii="仿宋_GB2312" w:hAnsi="仿宋_GB2312" w:eastAsia="仿宋_GB2312" w:cs="仿宋_GB2312"/>
          <w:sz w:val="21"/>
          <w:szCs w:val="21"/>
          <w:highlight w:val="none"/>
          <w:rPrChange w:id="83" w:author="金美玲" w:date="2022-06-08T18:34:24Z">
            <w:rPr>
              <w:rFonts w:ascii="仿宋_GB2312" w:hAnsi="仿宋_GB2312" w:eastAsia="仿宋_GB2312" w:cs="仿宋_GB2312"/>
              <w:sz w:val="28"/>
              <w:szCs w:val="28"/>
            </w:rPr>
          </w:rPrChange>
        </w:rPr>
        <w:pPrChange w:id="82"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84" w:author="金美玲" w:date="2022-06-08T18:34:24Z">
            <w:rPr>
              <w:rFonts w:hint="eastAsia" w:ascii="仿宋_GB2312" w:hAnsi="仿宋_GB2312" w:eastAsia="仿宋_GB2312" w:cs="仿宋_GB2312"/>
              <w:w w:val="95"/>
              <w:sz w:val="28"/>
              <w:szCs w:val="28"/>
            </w:rPr>
          </w:rPrChange>
        </w:rPr>
        <w:t>电</w:t>
      </w:r>
      <w:r>
        <w:rPr>
          <w:rFonts w:ascii="仿宋_GB2312" w:hAnsi="仿宋_GB2312" w:eastAsia="仿宋_GB2312" w:cs="仿宋_GB2312"/>
          <w:w w:val="95"/>
          <w:sz w:val="21"/>
          <w:szCs w:val="21"/>
          <w:highlight w:val="none"/>
          <w:rPrChange w:id="85" w:author="金美玲" w:date="2022-06-08T18:34:24Z">
            <w:rPr>
              <w:rFonts w:ascii="仿宋_GB2312" w:hAnsi="仿宋_GB2312" w:eastAsia="仿宋_GB2312" w:cs="仿宋_GB2312"/>
              <w:w w:val="95"/>
              <w:sz w:val="28"/>
              <w:szCs w:val="28"/>
            </w:rPr>
          </w:rPrChange>
        </w:rPr>
        <w:t xml:space="preserve">       话： 13510393776</w:t>
      </w:r>
    </w:p>
    <w:p>
      <w:pPr>
        <w:adjustRightInd w:val="0"/>
        <w:snapToGrid w:val="0"/>
        <w:spacing w:line="400" w:lineRule="exact"/>
        <w:rPr>
          <w:rFonts w:ascii="仿宋_GB2312" w:hAnsi="仿宋_GB2312" w:eastAsia="仿宋_GB2312" w:cs="仿宋_GB2312"/>
          <w:w w:val="95"/>
          <w:sz w:val="21"/>
          <w:szCs w:val="21"/>
          <w:highlight w:val="none"/>
          <w:rPrChange w:id="87" w:author="金美玲" w:date="2022-06-08T18:34:24Z">
            <w:rPr>
              <w:rFonts w:ascii="仿宋_GB2312" w:hAnsi="仿宋_GB2312" w:eastAsia="仿宋_GB2312" w:cs="仿宋_GB2312"/>
              <w:w w:val="95"/>
              <w:sz w:val="28"/>
              <w:szCs w:val="28"/>
            </w:rPr>
          </w:rPrChange>
        </w:rPr>
        <w:pPrChange w:id="86" w:author="金美玲" w:date="2022-06-08T18:35:10Z">
          <w:pPr>
            <w:adjustRightInd w:val="0"/>
            <w:snapToGrid w:val="0"/>
            <w:spacing w:line="500" w:lineRule="exact"/>
          </w:pPr>
        </w:pPrChange>
      </w:pPr>
      <w:r>
        <w:rPr>
          <w:rFonts w:hint="eastAsia" w:ascii="仿宋_GB2312" w:hAnsi="仿宋_GB2312" w:eastAsia="仿宋_GB2312" w:cs="仿宋_GB2312"/>
          <w:w w:val="95"/>
          <w:sz w:val="21"/>
          <w:szCs w:val="21"/>
          <w:highlight w:val="none"/>
          <w:rPrChange w:id="88" w:author="金美玲" w:date="2022-06-08T18:34:24Z">
            <w:rPr>
              <w:rFonts w:hint="eastAsia" w:ascii="仿宋_GB2312" w:hAnsi="仿宋_GB2312" w:eastAsia="仿宋_GB2312" w:cs="仿宋_GB2312"/>
              <w:w w:val="95"/>
              <w:sz w:val="28"/>
              <w:szCs w:val="28"/>
            </w:rPr>
          </w:rPrChange>
        </w:rPr>
        <w:t>电</w:t>
      </w:r>
      <w:r>
        <w:rPr>
          <w:rFonts w:ascii="仿宋_GB2312" w:hAnsi="仿宋_GB2312" w:eastAsia="仿宋_GB2312" w:cs="仿宋_GB2312"/>
          <w:w w:val="95"/>
          <w:sz w:val="21"/>
          <w:szCs w:val="21"/>
          <w:highlight w:val="none"/>
          <w:rPrChange w:id="89"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90" w:author="金美玲" w:date="2022-06-08T18:34:24Z">
            <w:rPr>
              <w:rFonts w:hint="eastAsia" w:ascii="仿宋_GB2312" w:hAnsi="仿宋_GB2312" w:eastAsia="仿宋_GB2312" w:cs="仿宋_GB2312"/>
              <w:w w:val="95"/>
              <w:sz w:val="28"/>
              <w:szCs w:val="28"/>
            </w:rPr>
          </w:rPrChange>
        </w:rPr>
        <w:t>子</w:t>
      </w:r>
      <w:r>
        <w:rPr>
          <w:rFonts w:ascii="仿宋_GB2312" w:hAnsi="仿宋_GB2312" w:eastAsia="仿宋_GB2312" w:cs="仿宋_GB2312"/>
          <w:w w:val="95"/>
          <w:sz w:val="21"/>
          <w:szCs w:val="21"/>
          <w:highlight w:val="none"/>
          <w:rPrChange w:id="91"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92" w:author="金美玲" w:date="2022-06-08T18:34:24Z">
            <w:rPr>
              <w:rFonts w:hint="eastAsia" w:ascii="仿宋_GB2312" w:hAnsi="仿宋_GB2312" w:eastAsia="仿宋_GB2312" w:cs="仿宋_GB2312"/>
              <w:w w:val="95"/>
              <w:sz w:val="28"/>
              <w:szCs w:val="28"/>
            </w:rPr>
          </w:rPrChange>
        </w:rPr>
        <w:t>邮</w:t>
      </w:r>
      <w:r>
        <w:rPr>
          <w:rFonts w:ascii="仿宋_GB2312" w:hAnsi="仿宋_GB2312" w:eastAsia="仿宋_GB2312" w:cs="仿宋_GB2312"/>
          <w:w w:val="95"/>
          <w:sz w:val="21"/>
          <w:szCs w:val="21"/>
          <w:highlight w:val="none"/>
          <w:rPrChange w:id="93" w:author="金美玲" w:date="2022-06-08T18:34:24Z">
            <w:rPr>
              <w:rFonts w:ascii="仿宋_GB2312" w:hAnsi="仿宋_GB2312" w:eastAsia="仿宋_GB2312" w:cs="仿宋_GB2312"/>
              <w:w w:val="95"/>
              <w:sz w:val="28"/>
              <w:szCs w:val="28"/>
            </w:rPr>
          </w:rPrChange>
        </w:rPr>
        <w:t xml:space="preserve"> </w:t>
      </w:r>
      <w:r>
        <w:rPr>
          <w:rFonts w:hint="eastAsia" w:ascii="仿宋_GB2312" w:hAnsi="仿宋_GB2312" w:eastAsia="仿宋_GB2312" w:cs="仿宋_GB2312"/>
          <w:w w:val="95"/>
          <w:sz w:val="21"/>
          <w:szCs w:val="21"/>
          <w:highlight w:val="none"/>
          <w:rPrChange w:id="94" w:author="金美玲" w:date="2022-06-08T18:34:24Z">
            <w:rPr>
              <w:rFonts w:hint="eastAsia" w:ascii="仿宋_GB2312" w:hAnsi="仿宋_GB2312" w:eastAsia="仿宋_GB2312" w:cs="仿宋_GB2312"/>
              <w:w w:val="95"/>
              <w:sz w:val="28"/>
              <w:szCs w:val="28"/>
            </w:rPr>
          </w:rPrChange>
        </w:rPr>
        <w:t>箱：</w:t>
      </w:r>
      <w:r>
        <w:rPr>
          <w:rFonts w:ascii="仿宋_GB2312" w:hAnsi="仿宋_GB2312" w:eastAsia="仿宋_GB2312" w:cs="仿宋_GB2312"/>
          <w:w w:val="95"/>
          <w:sz w:val="21"/>
          <w:szCs w:val="21"/>
          <w:highlight w:val="none"/>
          <w:rPrChange w:id="95" w:author="金美玲" w:date="2022-06-08T18:34:24Z">
            <w:rPr>
              <w:rFonts w:ascii="仿宋_GB2312" w:hAnsi="仿宋_GB2312" w:eastAsia="仿宋_GB2312" w:cs="仿宋_GB2312"/>
              <w:w w:val="95"/>
              <w:sz w:val="28"/>
              <w:szCs w:val="28"/>
            </w:rPr>
          </w:rPrChange>
        </w:rPr>
        <w:t>shidayan@meituan.com</w:t>
      </w:r>
    </w:p>
    <w:p>
      <w:pPr>
        <w:adjustRightInd w:val="0"/>
        <w:snapToGrid w:val="0"/>
        <w:spacing w:line="400" w:lineRule="exact"/>
        <w:rPr>
          <w:rFonts w:ascii="宋体" w:hAnsi="宋体" w:cs="宋体"/>
          <w:sz w:val="21"/>
          <w:szCs w:val="21"/>
          <w:highlight w:val="none"/>
          <w:rPrChange w:id="97" w:author="金美玲" w:date="2022-06-08T18:34:24Z">
            <w:rPr>
              <w:rFonts w:ascii="宋体" w:hAnsi="宋体" w:cs="宋体"/>
              <w:sz w:val="28"/>
              <w:szCs w:val="28"/>
            </w:rPr>
          </w:rPrChange>
        </w:rPr>
        <w:pPrChange w:id="96" w:author="金美玲" w:date="2022-06-08T18:35:10Z">
          <w:pPr>
            <w:adjustRightInd w:val="0"/>
            <w:snapToGrid w:val="0"/>
            <w:spacing w:line="500" w:lineRule="exact"/>
          </w:pPr>
        </w:pPrChange>
      </w:pP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99" w:author="金美玲" w:date="2022-06-08T18:34:24Z">
            <w:rPr>
              <w:rFonts w:ascii="仿宋_GB2312" w:hAnsi="仿宋_GB2312" w:eastAsia="仿宋_GB2312" w:cs="仿宋_GB2312"/>
              <w:sz w:val="28"/>
              <w:szCs w:val="28"/>
            </w:rPr>
          </w:rPrChange>
        </w:rPr>
        <w:pPrChange w:id="98" w:author="金美玲" w:date="2022-06-08T18:35:10Z">
          <w:pPr>
            <w:pStyle w:val="4"/>
            <w:adjustRightInd w:val="0"/>
            <w:snapToGrid w:val="0"/>
            <w:spacing w:line="480" w:lineRule="exact"/>
            <w:ind w:firstLine="560" w:firstLineChars="200"/>
          </w:pPr>
        </w:pPrChange>
      </w:pPr>
      <w:r>
        <w:rPr>
          <w:rFonts w:hint="eastAsia" w:ascii="仿宋_GB2312" w:hAnsi="仿宋_GB2312" w:eastAsia="仿宋_GB2312" w:cs="仿宋_GB2312"/>
          <w:sz w:val="21"/>
          <w:szCs w:val="21"/>
          <w:highlight w:val="none"/>
          <w:rPrChange w:id="100" w:author="金美玲" w:date="2022-06-08T18:34:24Z">
            <w:rPr>
              <w:rFonts w:hint="eastAsia" w:ascii="仿宋_GB2312" w:hAnsi="仿宋_GB2312" w:eastAsia="仿宋_GB2312" w:cs="仿宋_GB2312"/>
              <w:sz w:val="28"/>
              <w:szCs w:val="28"/>
            </w:rPr>
          </w:rPrChange>
        </w:rPr>
        <w:t>美团平台（包括美团</w:t>
      </w:r>
      <w:r>
        <w:rPr>
          <w:rFonts w:ascii="仿宋_GB2312" w:hAnsi="仿宋_GB2312" w:eastAsia="仿宋_GB2312" w:cs="仿宋_GB2312"/>
          <w:sz w:val="21"/>
          <w:szCs w:val="21"/>
          <w:highlight w:val="none"/>
          <w:rPrChange w:id="101" w:author="金美玲" w:date="2022-06-08T18:34:24Z">
            <w:rPr>
              <w:rFonts w:ascii="仿宋_GB2312" w:hAnsi="仿宋_GB2312" w:eastAsia="仿宋_GB2312" w:cs="仿宋_GB2312"/>
              <w:sz w:val="28"/>
              <w:szCs w:val="28"/>
            </w:rPr>
          </w:rPrChange>
        </w:rPr>
        <w:t>App、</w:t>
      </w:r>
      <w:ins w:id="102" w:author="Chuey" w:date="2022-05-13T15:47:53Z">
        <w:r>
          <w:rPr>
            <w:rFonts w:hint="eastAsia" w:ascii="仿宋_GB2312" w:hAnsi="仿宋_GB2312" w:eastAsia="仿宋_GB2312" w:cs="仿宋_GB2312"/>
            <w:sz w:val="21"/>
            <w:szCs w:val="21"/>
            <w:highlight w:val="none"/>
            <w:lang w:val="en-US" w:eastAsia="zh-CN"/>
            <w:rPrChange w:id="103" w:author="金美玲" w:date="2022-06-08T18:34:24Z">
              <w:rPr>
                <w:rFonts w:hint="eastAsia" w:ascii="仿宋_GB2312" w:hAnsi="仿宋_GB2312" w:eastAsia="仿宋_GB2312" w:cs="仿宋_GB2312"/>
                <w:sz w:val="28"/>
                <w:szCs w:val="28"/>
                <w:lang w:val="en-US" w:eastAsia="zh-CN"/>
              </w:rPr>
            </w:rPrChange>
          </w:rPr>
          <w:t>大众</w:t>
        </w:r>
      </w:ins>
      <w:r>
        <w:rPr>
          <w:rFonts w:ascii="仿宋_GB2312" w:hAnsi="仿宋_GB2312" w:eastAsia="仿宋_GB2312" w:cs="仿宋_GB2312"/>
          <w:sz w:val="21"/>
          <w:szCs w:val="21"/>
          <w:highlight w:val="none"/>
          <w:rPrChange w:id="104" w:author="金美玲" w:date="2022-06-08T18:34:24Z">
            <w:rPr>
              <w:rFonts w:ascii="仿宋_GB2312" w:hAnsi="仿宋_GB2312" w:eastAsia="仿宋_GB2312" w:cs="仿宋_GB2312"/>
              <w:sz w:val="28"/>
              <w:szCs w:val="28"/>
            </w:rPr>
          </w:rPrChange>
        </w:rPr>
        <w:t>点评</w:t>
      </w:r>
      <w:ins w:id="105" w:author="qinyongchang" w:date="2022-05-25T12:37:39Z">
        <w:r>
          <w:rPr>
            <w:rFonts w:hint="eastAsia" w:ascii="仿宋_GB2312" w:hAnsi="仿宋_GB2312" w:eastAsia="仿宋_GB2312" w:cs="仿宋_GB2312"/>
            <w:sz w:val="21"/>
            <w:szCs w:val="21"/>
            <w:highlight w:val="none"/>
            <w:lang w:val="en-US" w:eastAsia="zh-CN"/>
            <w:rPrChange w:id="106" w:author="金美玲" w:date="2022-06-08T18:34:24Z">
              <w:rPr>
                <w:rFonts w:hint="eastAsia" w:ascii="仿宋_GB2312" w:hAnsi="仿宋_GB2312" w:eastAsia="仿宋_GB2312" w:cs="仿宋_GB2312"/>
                <w:sz w:val="28"/>
                <w:szCs w:val="28"/>
                <w:lang w:val="en-US" w:eastAsia="zh-CN"/>
              </w:rPr>
            </w:rPrChange>
          </w:rPr>
          <w:t>App</w:t>
        </w:r>
      </w:ins>
      <w:ins w:id="107" w:author="qinyongchang" w:date="2022-05-25T12:37:30Z">
        <w:r>
          <w:rPr>
            <w:rFonts w:hint="eastAsia" w:ascii="仿宋_GB2312" w:hAnsi="仿宋_GB2312" w:eastAsia="仿宋_GB2312" w:cs="仿宋_GB2312"/>
            <w:sz w:val="21"/>
            <w:szCs w:val="21"/>
            <w:highlight w:val="none"/>
            <w:lang w:eastAsia="zh-CN"/>
            <w:rPrChange w:id="108" w:author="金美玲" w:date="2022-06-08T18:34:24Z">
              <w:rPr>
                <w:rFonts w:hint="eastAsia" w:ascii="仿宋_GB2312" w:hAnsi="仿宋_GB2312" w:eastAsia="仿宋_GB2312" w:cs="仿宋_GB2312"/>
                <w:sz w:val="28"/>
                <w:szCs w:val="28"/>
                <w:lang w:eastAsia="zh-CN"/>
              </w:rPr>
            </w:rPrChange>
          </w:rPr>
          <w:t>、</w:t>
        </w:r>
      </w:ins>
      <w:ins w:id="109" w:author="qinyongchang" w:date="2022-05-25T12:37:32Z">
        <w:r>
          <w:rPr>
            <w:rFonts w:hint="eastAsia" w:ascii="仿宋_GB2312" w:hAnsi="仿宋_GB2312" w:eastAsia="仿宋_GB2312" w:cs="仿宋_GB2312"/>
            <w:sz w:val="21"/>
            <w:szCs w:val="21"/>
            <w:highlight w:val="none"/>
            <w:lang w:val="en-US" w:eastAsia="zh-CN"/>
            <w:rPrChange w:id="110" w:author="金美玲" w:date="2022-06-08T18:34:24Z">
              <w:rPr>
                <w:rFonts w:hint="eastAsia" w:ascii="仿宋_GB2312" w:hAnsi="仿宋_GB2312" w:eastAsia="仿宋_GB2312" w:cs="仿宋_GB2312"/>
                <w:sz w:val="28"/>
                <w:szCs w:val="28"/>
                <w:lang w:val="en-US" w:eastAsia="zh-CN"/>
              </w:rPr>
            </w:rPrChange>
          </w:rPr>
          <w:t>外卖</w:t>
        </w:r>
      </w:ins>
      <w:r>
        <w:rPr>
          <w:rFonts w:ascii="仿宋_GB2312" w:hAnsi="仿宋_GB2312" w:eastAsia="仿宋_GB2312" w:cs="仿宋_GB2312"/>
          <w:sz w:val="21"/>
          <w:szCs w:val="21"/>
          <w:highlight w:val="none"/>
          <w:rPrChange w:id="111" w:author="金美玲" w:date="2022-06-08T18:34:24Z">
            <w:rPr>
              <w:rFonts w:ascii="仿宋_GB2312" w:hAnsi="仿宋_GB2312" w:eastAsia="仿宋_GB2312" w:cs="仿宋_GB2312"/>
              <w:sz w:val="28"/>
              <w:szCs w:val="28"/>
            </w:rPr>
          </w:rPrChange>
        </w:rPr>
        <w:t>App及旗下所有网站、客户端）为生活服务类电子商务平台，乙方</w:t>
      </w:r>
      <w:r>
        <w:rPr>
          <w:rFonts w:ascii="仿宋_GB2312" w:hAnsi="仿宋_GB2312" w:eastAsia="仿宋_GB2312" w:cs="仿宋_GB2312"/>
          <w:sz w:val="21"/>
          <w:szCs w:val="21"/>
          <w:highlight w:val="none"/>
          <w:rPrChange w:id="112" w:author="金美玲" w:date="2022-06-08T18:34:24Z">
            <w:rPr>
              <w:rFonts w:ascii="仿宋_GB2312" w:hAnsi="仿宋_GB2312" w:eastAsia="仿宋_GB2312" w:cs="仿宋_GB2312"/>
            </w:rPr>
          </w:rPrChange>
        </w:rPr>
        <w:commentReference w:id="0"/>
      </w:r>
      <w:r>
        <w:rPr>
          <w:rFonts w:hint="eastAsia" w:ascii="仿宋_GB2312" w:hAnsi="仿宋_GB2312" w:eastAsia="仿宋_GB2312" w:cs="仿宋_GB2312"/>
          <w:sz w:val="21"/>
          <w:szCs w:val="21"/>
          <w:highlight w:val="none"/>
          <w:rPrChange w:id="113" w:author="金美玲" w:date="2022-06-08T18:34:24Z">
            <w:rPr>
              <w:rFonts w:hint="eastAsia" w:ascii="仿宋_GB2312" w:hAnsi="仿宋_GB2312" w:eastAsia="仿宋_GB2312" w:cs="仿宋_GB2312"/>
              <w:sz w:val="28"/>
              <w:szCs w:val="28"/>
            </w:rPr>
          </w:rPrChange>
        </w:rPr>
        <w:t>为美团平台与央行数研所合作开展数字人民币活动的业务主体。在人民银行总行和央行数研所以及</w:t>
      </w:r>
      <w:r>
        <w:rPr>
          <w:rFonts w:ascii="仿宋_GB2312" w:hAnsi="仿宋_GB2312" w:eastAsia="仿宋_GB2312" w:cs="仿宋_GB2312"/>
          <w:sz w:val="21"/>
          <w:szCs w:val="21"/>
          <w:highlight w:val="none"/>
          <w:rPrChange w:id="114" w:author="金美玲" w:date="2022-06-08T18:34:24Z">
            <w:rPr>
              <w:rFonts w:ascii="仿宋_GB2312" w:hAnsi="仿宋_GB2312" w:eastAsia="仿宋_GB2312" w:cs="仿宋_GB2312"/>
              <w:sz w:val="28"/>
              <w:szCs w:val="28"/>
            </w:rPr>
          </w:rPrChange>
        </w:rPr>
        <w:t>甲方</w:t>
      </w:r>
      <w:r>
        <w:rPr>
          <w:rFonts w:hint="eastAsia" w:ascii="仿宋_GB2312" w:hAnsi="仿宋_GB2312" w:eastAsia="仿宋_GB2312" w:cs="仿宋_GB2312"/>
          <w:sz w:val="21"/>
          <w:szCs w:val="21"/>
          <w:highlight w:val="none"/>
          <w:rPrChange w:id="115" w:author="金美玲" w:date="2022-06-08T18:34:24Z">
            <w:rPr>
              <w:rFonts w:hint="eastAsia" w:ascii="仿宋_GB2312" w:hAnsi="仿宋_GB2312" w:eastAsia="仿宋_GB2312" w:cs="仿宋_GB2312"/>
              <w:sz w:val="28"/>
              <w:szCs w:val="28"/>
            </w:rPr>
          </w:rPrChange>
        </w:rPr>
        <w:t>的指导下，甲乙双方拟在深圳市开展</w:t>
      </w:r>
      <w:r>
        <w:rPr>
          <w:rFonts w:ascii="仿宋_GB2312" w:hAnsi="仿宋_GB2312" w:eastAsia="仿宋_GB2312" w:cs="仿宋_GB2312"/>
          <w:sz w:val="21"/>
          <w:szCs w:val="21"/>
          <w:highlight w:val="none"/>
          <w:rPrChange w:id="116" w:author="金美玲" w:date="2022-06-08T18:34:24Z">
            <w:rPr>
              <w:rFonts w:ascii="仿宋_GB2312" w:hAnsi="仿宋_GB2312" w:eastAsia="仿宋_GB2312" w:cs="仿宋_GB2312"/>
              <w:sz w:val="28"/>
              <w:szCs w:val="28"/>
            </w:rPr>
          </w:rPrChange>
        </w:rPr>
        <w:t>“乐购深圳”数字人民币</w:t>
      </w:r>
      <w:ins w:id="117" w:author="金美玲" w:date="2022-05-25T11:29:57Z">
        <w:r>
          <w:rPr>
            <w:rFonts w:ascii="仿宋_GB2312" w:hAnsi="仿宋_GB2312" w:eastAsia="仿宋_GB2312" w:cs="仿宋_GB2312"/>
            <w:sz w:val="21"/>
            <w:szCs w:val="21"/>
            <w:highlight w:val="none"/>
            <w:rPrChange w:id="118" w:author="金美玲" w:date="2022-06-08T18:34:24Z">
              <w:rPr>
                <w:rFonts w:ascii="仿宋_GB2312" w:hAnsi="仿宋_GB2312" w:eastAsia="仿宋_GB2312" w:cs="仿宋_GB2312"/>
                <w:sz w:val="28"/>
                <w:szCs w:val="28"/>
              </w:rPr>
            </w:rPrChange>
          </w:rPr>
          <w:t>红包</w:t>
        </w:r>
      </w:ins>
      <w:r>
        <w:rPr>
          <w:rFonts w:hint="eastAsia" w:ascii="仿宋_GB2312" w:hAnsi="仿宋_GB2312" w:eastAsia="仿宋_GB2312" w:cs="仿宋_GB2312"/>
          <w:sz w:val="21"/>
          <w:szCs w:val="21"/>
          <w:highlight w:val="none"/>
          <w:rPrChange w:id="119" w:author="金美玲" w:date="2022-06-08T18:34:24Z">
            <w:rPr>
              <w:rFonts w:hint="eastAsia" w:ascii="仿宋_GB2312" w:hAnsi="仿宋_GB2312" w:eastAsia="仿宋_GB2312" w:cs="仿宋_GB2312"/>
              <w:sz w:val="28"/>
              <w:szCs w:val="28"/>
            </w:rPr>
          </w:rPrChange>
        </w:rPr>
        <w:t>活动，</w:t>
      </w:r>
      <w:r>
        <w:rPr>
          <w:rFonts w:ascii="仿宋_GB2312" w:hAnsi="仿宋_GB2312" w:eastAsia="仿宋_GB2312" w:cs="仿宋_GB2312"/>
          <w:sz w:val="21"/>
          <w:szCs w:val="21"/>
          <w:highlight w:val="none"/>
          <w:rPrChange w:id="120" w:author="金美玲" w:date="2022-06-08T18:34:24Z">
            <w:rPr>
              <w:rFonts w:ascii="仿宋_GB2312" w:hAnsi="仿宋_GB2312" w:eastAsia="仿宋_GB2312" w:cs="仿宋_GB2312"/>
              <w:sz w:val="28"/>
              <w:szCs w:val="28"/>
            </w:rPr>
          </w:rPrChange>
        </w:rPr>
        <w:t>发放数字人民币权益，</w:t>
      </w:r>
      <w:r>
        <w:rPr>
          <w:rFonts w:hint="eastAsia" w:ascii="仿宋_GB2312" w:hAnsi="仿宋_GB2312" w:eastAsia="仿宋_GB2312" w:cs="仿宋_GB2312"/>
          <w:sz w:val="21"/>
          <w:szCs w:val="21"/>
          <w:highlight w:val="none"/>
          <w:rPrChange w:id="121" w:author="金美玲" w:date="2022-06-08T18:34:24Z">
            <w:rPr>
              <w:rFonts w:hint="eastAsia" w:ascii="仿宋_GB2312" w:hAnsi="仿宋_GB2312" w:eastAsia="仿宋_GB2312" w:cs="仿宋_GB2312"/>
              <w:sz w:val="28"/>
              <w:szCs w:val="28"/>
            </w:rPr>
          </w:rPrChange>
        </w:rPr>
        <w:t>全力提振消费需求。</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3" w:author="金美玲" w:date="2022-06-08T18:34:24Z">
            <w:rPr>
              <w:rFonts w:ascii="仿宋_GB2312" w:hAnsi="仿宋_GB2312" w:eastAsia="仿宋_GB2312" w:cs="仿宋_GB2312"/>
              <w:sz w:val="28"/>
              <w:szCs w:val="28"/>
            </w:rPr>
          </w:rPrChange>
        </w:rPr>
        <w:pPrChange w:id="122" w:author="金美玲" w:date="2022-06-08T18:35:10Z">
          <w:pPr>
            <w:pStyle w:val="4"/>
            <w:adjustRightInd w:val="0"/>
            <w:snapToGrid w:val="0"/>
            <w:spacing w:line="480" w:lineRule="exact"/>
            <w:ind w:firstLine="560" w:firstLineChars="200"/>
          </w:pPr>
        </w:pPrChange>
      </w:pPr>
      <w:r>
        <w:rPr>
          <w:rFonts w:hint="eastAsia" w:ascii="仿宋_GB2312" w:hAnsi="仿宋_GB2312" w:eastAsia="仿宋_GB2312" w:cs="仿宋_GB2312"/>
          <w:sz w:val="21"/>
          <w:szCs w:val="21"/>
          <w:highlight w:val="none"/>
          <w:rPrChange w:id="124" w:author="金美玲" w:date="2022-06-08T18:34:24Z">
            <w:rPr>
              <w:rFonts w:hint="eastAsia" w:ascii="仿宋_GB2312" w:hAnsi="仿宋_GB2312" w:eastAsia="仿宋_GB2312" w:cs="仿宋_GB2312"/>
              <w:sz w:val="28"/>
              <w:szCs w:val="28"/>
            </w:rPr>
          </w:rPrChange>
        </w:rPr>
        <w:t>现双方本着友好互信、合作共赢的原则，达成本合作协议，具体内容如下：</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6" w:author="金美玲" w:date="2022-06-08T18:34:24Z">
            <w:rPr>
              <w:rFonts w:ascii="黑体" w:hAnsi="黑体" w:eastAsia="黑体" w:cs="黑体"/>
              <w:bCs/>
              <w:sz w:val="28"/>
              <w:szCs w:val="28"/>
            </w:rPr>
          </w:rPrChange>
        </w:rPr>
        <w:pPrChange w:id="125"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7" w:author="金美玲" w:date="2022-06-08T18:34:24Z">
            <w:rPr>
              <w:rFonts w:hint="eastAsia" w:ascii="黑体" w:hAnsi="黑体" w:eastAsia="黑体" w:cs="黑体"/>
              <w:bCs/>
              <w:sz w:val="28"/>
              <w:szCs w:val="28"/>
            </w:rPr>
          </w:rPrChange>
        </w:rPr>
        <w:t>活动形式</w:t>
      </w:r>
    </w:p>
    <w:p>
      <w:pPr>
        <w:pStyle w:val="4"/>
        <w:adjustRightInd w:val="0"/>
        <w:snapToGrid w:val="0"/>
        <w:spacing w:line="400" w:lineRule="exact"/>
        <w:ind w:left="420" w:firstLine="0" w:firstLineChars="0"/>
        <w:rPr>
          <w:rFonts w:ascii="仿宋_GB2312" w:hAnsi="仿宋_GB2312" w:eastAsia="仿宋_GB2312" w:cs="仿宋_GB2312"/>
          <w:sz w:val="21"/>
          <w:szCs w:val="21"/>
          <w:highlight w:val="none"/>
          <w:rPrChange w:id="129" w:author="金美玲" w:date="2022-06-08T18:34:24Z">
            <w:rPr>
              <w:rFonts w:ascii="仿宋_GB2312" w:hAnsi="仿宋_GB2312" w:eastAsia="仿宋_GB2312" w:cs="仿宋_GB2312"/>
              <w:sz w:val="28"/>
              <w:szCs w:val="28"/>
            </w:rPr>
          </w:rPrChange>
        </w:rPr>
        <w:pPrChange w:id="128" w:author="金美玲" w:date="2022-06-08T18:35:10Z">
          <w:pPr>
            <w:pStyle w:val="4"/>
            <w:adjustRightInd w:val="0"/>
            <w:snapToGrid w:val="0"/>
            <w:spacing w:line="480" w:lineRule="exact"/>
            <w:ind w:left="420" w:firstLine="0" w:firstLineChars="0"/>
          </w:pPr>
        </w:pPrChange>
      </w:pPr>
      <w:r>
        <w:rPr>
          <w:rFonts w:hint="eastAsia" w:ascii="仿宋_GB2312" w:hAnsi="仿宋_GB2312" w:eastAsia="仿宋_GB2312" w:cs="仿宋_GB2312"/>
          <w:sz w:val="21"/>
          <w:szCs w:val="21"/>
          <w:highlight w:val="none"/>
          <w:rPrChange w:id="130" w:author="金美玲" w:date="2022-06-08T18:34:24Z">
            <w:rPr>
              <w:rFonts w:hint="eastAsia" w:ascii="仿宋_GB2312" w:hAnsi="仿宋_GB2312" w:eastAsia="仿宋_GB2312" w:cs="仿宋_GB2312"/>
              <w:sz w:val="28"/>
              <w:szCs w:val="28"/>
            </w:rPr>
          </w:rPrChange>
        </w:rPr>
        <w:t>活动主题：乐购深圳·数字人民币红包发放</w:t>
      </w:r>
    </w:p>
    <w:p>
      <w:pPr>
        <w:pStyle w:val="4"/>
        <w:adjustRightInd w:val="0"/>
        <w:snapToGrid w:val="0"/>
        <w:spacing w:line="400" w:lineRule="exact"/>
        <w:ind w:firstLineChars="0"/>
        <w:rPr>
          <w:rFonts w:ascii="仿宋_GB2312" w:hAnsi="仿宋_GB2312" w:eastAsia="仿宋_GB2312" w:cs="仿宋_GB2312"/>
          <w:sz w:val="21"/>
          <w:szCs w:val="21"/>
          <w:highlight w:val="none"/>
          <w:rPrChange w:id="132" w:author="金美玲" w:date="2022-06-08T18:34:24Z">
            <w:rPr>
              <w:rFonts w:ascii="仿宋_GB2312" w:hAnsi="仿宋_GB2312" w:eastAsia="仿宋_GB2312" w:cs="仿宋_GB2312"/>
              <w:sz w:val="28"/>
              <w:szCs w:val="28"/>
            </w:rPr>
          </w:rPrChange>
        </w:rPr>
        <w:pPrChange w:id="131" w:author="金美玲" w:date="2022-06-08T18:35:10Z">
          <w:pPr>
            <w:pStyle w:val="4"/>
            <w:adjustRightInd w:val="0"/>
            <w:snapToGrid w:val="0"/>
            <w:spacing w:line="480" w:lineRule="exact"/>
            <w:ind w:firstLineChars="0"/>
          </w:pPr>
        </w:pPrChange>
      </w:pPr>
      <w:r>
        <w:rPr>
          <w:rFonts w:hint="eastAsia" w:ascii="仿宋_GB2312" w:hAnsi="仿宋_GB2312" w:eastAsia="仿宋_GB2312" w:cs="仿宋_GB2312"/>
          <w:sz w:val="21"/>
          <w:szCs w:val="21"/>
          <w:highlight w:val="none"/>
          <w:rPrChange w:id="133" w:author="金美玲" w:date="2022-06-08T18:34:24Z">
            <w:rPr>
              <w:rFonts w:hint="eastAsia" w:ascii="仿宋_GB2312" w:hAnsi="仿宋_GB2312" w:eastAsia="仿宋_GB2312" w:cs="仿宋_GB2312"/>
              <w:sz w:val="28"/>
              <w:szCs w:val="28"/>
            </w:rPr>
          </w:rPrChange>
        </w:rPr>
        <w:t>活动时间：</w:t>
      </w:r>
      <w:r>
        <w:rPr>
          <w:rFonts w:ascii="仿宋_GB2312" w:hAnsi="仿宋_GB2312" w:eastAsia="仿宋_GB2312" w:cs="仿宋_GB2312"/>
          <w:sz w:val="21"/>
          <w:szCs w:val="21"/>
          <w:highlight w:val="none"/>
          <w:rPrChange w:id="134" w:author="金美玲" w:date="2022-06-08T18:34:24Z">
            <w:rPr>
              <w:rFonts w:ascii="仿宋_GB2312" w:hAnsi="仿宋_GB2312" w:eastAsia="仿宋_GB2312" w:cs="仿宋_GB2312"/>
              <w:sz w:val="28"/>
              <w:szCs w:val="28"/>
            </w:rPr>
          </w:rPrChange>
        </w:rPr>
        <w:t>2022年5</w:t>
      </w:r>
      <w:r>
        <w:rPr>
          <w:rFonts w:hint="eastAsia" w:ascii="仿宋_GB2312" w:hAnsi="仿宋_GB2312" w:eastAsia="仿宋_GB2312" w:cs="仿宋_GB2312"/>
          <w:sz w:val="21"/>
          <w:szCs w:val="21"/>
          <w:highlight w:val="none"/>
          <w:rPrChange w:id="135" w:author="金美玲" w:date="2022-06-08T18:34:24Z">
            <w:rPr>
              <w:rFonts w:hint="eastAsia" w:ascii="仿宋_GB2312" w:hAnsi="仿宋_GB2312" w:eastAsia="仿宋_GB2312" w:cs="仿宋_GB2312"/>
              <w:sz w:val="28"/>
              <w:szCs w:val="28"/>
            </w:rPr>
          </w:rPrChange>
        </w:rPr>
        <w:t>月</w:t>
      </w:r>
      <w:r>
        <w:rPr>
          <w:rFonts w:ascii="仿宋_GB2312" w:hAnsi="仿宋_GB2312" w:eastAsia="仿宋_GB2312" w:cs="仿宋_GB2312"/>
          <w:sz w:val="21"/>
          <w:szCs w:val="21"/>
          <w:highlight w:val="none"/>
          <w:rPrChange w:id="136" w:author="金美玲" w:date="2022-06-08T18:34:24Z">
            <w:rPr>
              <w:rFonts w:ascii="仿宋_GB2312" w:hAnsi="仿宋_GB2312" w:eastAsia="仿宋_GB2312" w:cs="仿宋_GB2312"/>
              <w:sz w:val="28"/>
              <w:szCs w:val="28"/>
            </w:rPr>
          </w:rPrChange>
        </w:rPr>
        <w:t>30</w:t>
      </w:r>
      <w:r>
        <w:rPr>
          <w:rFonts w:hint="eastAsia" w:ascii="仿宋_GB2312" w:hAnsi="仿宋_GB2312" w:eastAsia="仿宋_GB2312" w:cs="仿宋_GB2312"/>
          <w:sz w:val="21"/>
          <w:szCs w:val="21"/>
          <w:highlight w:val="none"/>
          <w:rPrChange w:id="137" w:author="金美玲" w:date="2022-06-08T18:34:24Z">
            <w:rPr>
              <w:rFonts w:hint="eastAsia" w:ascii="仿宋_GB2312" w:hAnsi="仿宋_GB2312" w:eastAsia="仿宋_GB2312" w:cs="仿宋_GB2312"/>
              <w:sz w:val="28"/>
              <w:szCs w:val="28"/>
            </w:rPr>
          </w:rPrChange>
        </w:rPr>
        <w:t>日</w:t>
      </w:r>
      <w:r>
        <w:rPr>
          <w:rFonts w:ascii="仿宋_GB2312" w:hAnsi="仿宋_GB2312" w:eastAsia="仿宋_GB2312" w:cs="仿宋_GB2312"/>
          <w:sz w:val="21"/>
          <w:szCs w:val="21"/>
          <w:highlight w:val="none"/>
          <w:rPrChange w:id="138" w:author="金美玲" w:date="2022-06-08T18:34:24Z">
            <w:rPr>
              <w:rFonts w:ascii="仿宋_GB2312" w:hAnsi="仿宋_GB2312" w:eastAsia="仿宋_GB2312" w:cs="仿宋_GB2312"/>
              <w:sz w:val="28"/>
              <w:szCs w:val="28"/>
            </w:rPr>
          </w:rPrChange>
        </w:rPr>
        <w:t>-6</w:t>
      </w:r>
      <w:r>
        <w:rPr>
          <w:rFonts w:hint="eastAsia" w:ascii="仿宋_GB2312" w:hAnsi="仿宋_GB2312" w:eastAsia="仿宋_GB2312" w:cs="仿宋_GB2312"/>
          <w:sz w:val="21"/>
          <w:szCs w:val="21"/>
          <w:highlight w:val="none"/>
          <w:rPrChange w:id="139" w:author="金美玲" w:date="2022-06-08T18:34:24Z">
            <w:rPr>
              <w:rFonts w:hint="eastAsia" w:ascii="仿宋_GB2312" w:hAnsi="仿宋_GB2312" w:eastAsia="仿宋_GB2312" w:cs="仿宋_GB2312"/>
              <w:sz w:val="28"/>
              <w:szCs w:val="28"/>
            </w:rPr>
          </w:rPrChange>
        </w:rPr>
        <w:t>月</w:t>
      </w:r>
      <w:del w:id="140" w:author="Chuey" w:date="2022-05-13T16:26:00Z">
        <w:r>
          <w:rPr>
            <w:rFonts w:hint="default" w:ascii="仿宋_GB2312" w:hAnsi="仿宋_GB2312" w:eastAsia="仿宋_GB2312" w:cs="仿宋_GB2312"/>
            <w:sz w:val="21"/>
            <w:szCs w:val="21"/>
            <w:highlight w:val="none"/>
            <w:lang w:val="en-US"/>
            <w:rPrChange w:id="141" w:author="金美玲" w:date="2022-06-08T18:34:24Z">
              <w:rPr>
                <w:rFonts w:hint="default" w:ascii="仿宋_GB2312" w:hAnsi="仿宋_GB2312" w:eastAsia="仿宋_GB2312" w:cs="仿宋_GB2312"/>
                <w:sz w:val="28"/>
                <w:szCs w:val="28"/>
                <w:lang w:val="en-US"/>
              </w:rPr>
            </w:rPrChange>
          </w:rPr>
          <w:delText>20</w:delText>
        </w:r>
      </w:del>
      <w:ins w:id="142" w:author="Chuey" w:date="2022-05-13T16:26:00Z">
        <w:r>
          <w:rPr>
            <w:rFonts w:hint="eastAsia" w:ascii="仿宋_GB2312" w:hAnsi="仿宋_GB2312" w:eastAsia="仿宋_GB2312" w:cs="仿宋_GB2312"/>
            <w:sz w:val="21"/>
            <w:szCs w:val="21"/>
            <w:highlight w:val="none"/>
            <w:lang w:val="en-US" w:eastAsia="zh-CN"/>
            <w:rPrChange w:id="143" w:author="金美玲" w:date="2022-06-08T18:34:24Z">
              <w:rPr>
                <w:rFonts w:hint="eastAsia" w:ascii="仿宋_GB2312" w:hAnsi="仿宋_GB2312" w:eastAsia="仿宋_GB2312" w:cs="仿宋_GB2312"/>
                <w:sz w:val="28"/>
                <w:szCs w:val="28"/>
                <w:lang w:val="en-US" w:eastAsia="zh-CN"/>
              </w:rPr>
            </w:rPrChange>
          </w:rPr>
          <w:t>30</w:t>
        </w:r>
      </w:ins>
      <w:r>
        <w:rPr>
          <w:rFonts w:hint="eastAsia" w:ascii="仿宋_GB2312" w:hAnsi="仿宋_GB2312" w:eastAsia="仿宋_GB2312" w:cs="仿宋_GB2312"/>
          <w:sz w:val="21"/>
          <w:szCs w:val="21"/>
          <w:highlight w:val="none"/>
          <w:rPrChange w:id="144" w:author="金美玲" w:date="2022-06-08T18:34:24Z">
            <w:rPr>
              <w:rFonts w:hint="eastAsia" w:ascii="仿宋_GB2312" w:hAnsi="仿宋_GB2312" w:eastAsia="仿宋_GB2312" w:cs="仿宋_GB2312"/>
              <w:sz w:val="28"/>
              <w:szCs w:val="28"/>
            </w:rPr>
          </w:rPrChange>
        </w:rPr>
        <w:t>日</w:t>
      </w:r>
    </w:p>
    <w:p>
      <w:pPr>
        <w:pStyle w:val="4"/>
        <w:adjustRightInd w:val="0"/>
        <w:snapToGrid w:val="0"/>
        <w:spacing w:line="400" w:lineRule="exact"/>
        <w:ind w:firstLineChars="0"/>
        <w:rPr>
          <w:rFonts w:ascii="仿宋_GB2312" w:hAnsi="仿宋_GB2312" w:eastAsia="仿宋_GB2312" w:cs="仿宋_GB2312"/>
          <w:sz w:val="21"/>
          <w:szCs w:val="21"/>
          <w:highlight w:val="none"/>
          <w:rPrChange w:id="146" w:author="金美玲" w:date="2022-06-08T18:34:24Z">
            <w:rPr>
              <w:rFonts w:ascii="仿宋_GB2312" w:hAnsi="仿宋_GB2312" w:eastAsia="仿宋_GB2312" w:cs="仿宋_GB2312"/>
              <w:sz w:val="28"/>
              <w:szCs w:val="28"/>
              <w:highlight w:val="yellow"/>
            </w:rPr>
          </w:rPrChange>
        </w:rPr>
        <w:pPrChange w:id="145" w:author="金美玲" w:date="2022-06-08T18:35:10Z">
          <w:pPr>
            <w:pStyle w:val="4"/>
            <w:adjustRightInd w:val="0"/>
            <w:snapToGrid w:val="0"/>
            <w:spacing w:line="480" w:lineRule="exact"/>
            <w:ind w:firstLineChars="0"/>
          </w:pPr>
        </w:pPrChange>
      </w:pPr>
      <w:r>
        <w:rPr>
          <w:rFonts w:hint="eastAsia" w:ascii="仿宋_GB2312" w:hAnsi="仿宋_GB2312" w:eastAsia="仿宋_GB2312" w:cs="仿宋_GB2312"/>
          <w:sz w:val="21"/>
          <w:szCs w:val="21"/>
          <w:highlight w:val="none"/>
          <w:rPrChange w:id="147" w:author="金美玲" w:date="2022-06-08T18:34:24Z">
            <w:rPr>
              <w:rFonts w:hint="eastAsia" w:ascii="仿宋_GB2312" w:hAnsi="仿宋_GB2312" w:eastAsia="仿宋_GB2312" w:cs="仿宋_GB2312"/>
              <w:sz w:val="28"/>
              <w:szCs w:val="28"/>
            </w:rPr>
          </w:rPrChange>
        </w:rPr>
        <w:t>资金支持</w:t>
      </w:r>
      <w:r>
        <w:rPr>
          <w:rFonts w:ascii="仿宋_GB2312" w:hAnsi="仿宋_GB2312" w:eastAsia="仿宋_GB2312" w:cs="仿宋_GB2312"/>
          <w:sz w:val="21"/>
          <w:szCs w:val="21"/>
          <w:highlight w:val="none"/>
          <w:rPrChange w:id="148"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149" w:author="金美玲" w:date="2022-06-08T18:34:24Z">
            <w:rPr>
              <w:rFonts w:hint="eastAsia" w:ascii="仿宋_GB2312" w:hAnsi="仿宋_GB2312" w:eastAsia="仿宋_GB2312" w:cs="仿宋_GB2312"/>
              <w:sz w:val="28"/>
              <w:szCs w:val="28"/>
            </w:rPr>
          </w:rPrChange>
        </w:rPr>
        <w:t>本次活动预计投入资金</w:t>
      </w:r>
      <w:ins w:id="150" w:author="金美玲" w:date="2022-05-25T11:30:27Z">
        <w:r>
          <w:rPr>
            <w:rFonts w:hint="default" w:ascii="仿宋_GB2312" w:hAnsi="仿宋_GB2312" w:eastAsia="仿宋_GB2312" w:cs="仿宋_GB2312"/>
            <w:sz w:val="21"/>
            <w:szCs w:val="21"/>
            <w:highlight w:val="none"/>
            <w:rPrChange w:id="151" w:author="金美玲" w:date="2022-06-08T18:34:24Z">
              <w:rPr>
                <w:rFonts w:hint="default" w:ascii="仿宋_GB2312" w:hAnsi="仿宋_GB2312" w:eastAsia="仿宋_GB2312" w:cs="仿宋_GB2312"/>
                <w:sz w:val="28"/>
                <w:szCs w:val="28"/>
              </w:rPr>
            </w:rPrChange>
          </w:rPr>
          <w:t>人民币</w:t>
        </w:r>
      </w:ins>
      <w:r>
        <w:rPr>
          <w:rFonts w:ascii="仿宋_GB2312" w:hAnsi="仿宋_GB2312" w:eastAsia="仿宋_GB2312" w:cs="仿宋_GB2312"/>
          <w:sz w:val="21"/>
          <w:szCs w:val="21"/>
          <w:highlight w:val="none"/>
          <w:rPrChange w:id="152" w:author="金美玲" w:date="2022-06-08T18:34:24Z">
            <w:rPr>
              <w:rFonts w:ascii="仿宋_GB2312" w:hAnsi="仿宋_GB2312" w:eastAsia="仿宋_GB2312" w:cs="仿宋_GB2312"/>
              <w:sz w:val="28"/>
              <w:szCs w:val="28"/>
            </w:rPr>
          </w:rPrChange>
        </w:rPr>
        <w:t>3,000万，</w:t>
      </w:r>
      <w:r>
        <w:rPr>
          <w:rFonts w:hint="eastAsia" w:ascii="仿宋_GB2312" w:hAnsi="仿宋_GB2312" w:eastAsia="仿宋_GB2312" w:cs="仿宋_GB2312"/>
          <w:sz w:val="21"/>
          <w:szCs w:val="21"/>
          <w:highlight w:val="none"/>
          <w:rPrChange w:id="153" w:author="金美玲" w:date="2022-06-08T18:34:24Z">
            <w:rPr>
              <w:rFonts w:hint="eastAsia" w:ascii="仿宋_GB2312" w:hAnsi="仿宋_GB2312" w:eastAsia="仿宋_GB2312" w:cs="仿宋_GB2312"/>
              <w:sz w:val="28"/>
              <w:szCs w:val="28"/>
              <w:highlight w:val="yellow"/>
            </w:rPr>
          </w:rPrChange>
        </w:rPr>
        <w:t>由深圳市</w:t>
      </w:r>
      <w:r>
        <w:rPr>
          <w:rFonts w:ascii="仿宋_GB2312" w:hAnsi="仿宋_GB2312" w:eastAsia="仿宋_GB2312" w:cs="仿宋_GB2312"/>
          <w:sz w:val="21"/>
          <w:szCs w:val="21"/>
          <w:highlight w:val="none"/>
          <w:rPrChange w:id="154" w:author="金美玲" w:date="2022-06-08T18:34:24Z">
            <w:rPr>
              <w:rFonts w:ascii="仿宋_GB2312" w:hAnsi="仿宋_GB2312" w:eastAsia="仿宋_GB2312" w:cs="仿宋_GB2312"/>
              <w:sz w:val="28"/>
              <w:szCs w:val="28"/>
              <w:highlight w:val="yellow"/>
            </w:rPr>
          </w:rPrChange>
        </w:rPr>
        <w:t>商务局</w:t>
      </w:r>
      <w:r>
        <w:rPr>
          <w:rFonts w:hint="eastAsia" w:ascii="仿宋_GB2312" w:hAnsi="仿宋_GB2312" w:eastAsia="仿宋_GB2312" w:cs="仿宋_GB2312"/>
          <w:sz w:val="21"/>
          <w:szCs w:val="21"/>
          <w:highlight w:val="none"/>
          <w:rPrChange w:id="155" w:author="金美玲" w:date="2022-06-08T18:34:24Z">
            <w:rPr>
              <w:rFonts w:hint="eastAsia" w:ascii="仿宋_GB2312" w:hAnsi="仿宋_GB2312" w:eastAsia="仿宋_GB2312" w:cs="仿宋_GB2312"/>
              <w:sz w:val="28"/>
              <w:szCs w:val="28"/>
              <w:highlight w:val="yellow"/>
            </w:rPr>
          </w:rPrChange>
        </w:rPr>
        <w:t>实际承担。</w:t>
      </w:r>
    </w:p>
    <w:p>
      <w:pPr>
        <w:pStyle w:val="4"/>
        <w:numPr>
          <w:ilvl w:val="255"/>
          <w:numId w:val="0"/>
        </w:numPr>
        <w:adjustRightInd w:val="0"/>
        <w:snapToGrid w:val="0"/>
        <w:spacing w:line="400" w:lineRule="exact"/>
        <w:ind w:firstLineChars="200"/>
        <w:rPr>
          <w:rFonts w:ascii="仿宋_GB2312" w:hAnsi="仿宋_GB2312" w:eastAsia="仿宋_GB2312" w:cs="仿宋_GB2312"/>
          <w:b/>
          <w:sz w:val="21"/>
          <w:szCs w:val="21"/>
          <w:highlight w:val="none"/>
          <w:rPrChange w:id="157" w:author="金美玲" w:date="2022-06-08T18:34:24Z">
            <w:rPr>
              <w:rFonts w:ascii="仿宋_GB2312" w:hAnsi="仿宋_GB2312" w:eastAsia="仿宋_GB2312" w:cs="仿宋_GB2312"/>
              <w:b/>
              <w:sz w:val="28"/>
              <w:szCs w:val="28"/>
            </w:rPr>
          </w:rPrChange>
        </w:rPr>
        <w:pPrChange w:id="156" w:author="金美玲" w:date="2022-06-08T18:35:10Z">
          <w:pPr>
            <w:pStyle w:val="4"/>
            <w:numPr>
              <w:ilvl w:val="255"/>
              <w:numId w:val="0"/>
            </w:numPr>
            <w:adjustRightInd w:val="0"/>
            <w:snapToGrid w:val="0"/>
            <w:spacing w:line="440" w:lineRule="exact"/>
            <w:ind w:firstLineChars="0"/>
          </w:pPr>
        </w:pPrChange>
      </w:pPr>
      <w:r>
        <w:rPr>
          <w:rFonts w:hint="eastAsia" w:ascii="仿宋_GB2312" w:hAnsi="仿宋_GB2312" w:eastAsia="仿宋_GB2312" w:cs="仿宋_GB2312"/>
          <w:sz w:val="21"/>
          <w:szCs w:val="21"/>
          <w:highlight w:val="none"/>
          <w:rPrChange w:id="158" w:author="金美玲" w:date="2022-06-08T18:34:24Z">
            <w:rPr>
              <w:rFonts w:hint="eastAsia" w:ascii="仿宋_GB2312" w:hAnsi="仿宋_GB2312" w:eastAsia="仿宋_GB2312" w:cs="仿宋_GB2312"/>
              <w:sz w:val="28"/>
              <w:szCs w:val="28"/>
            </w:rPr>
          </w:rPrChange>
        </w:rPr>
        <w:t>活动规模</w:t>
      </w:r>
      <w:r>
        <w:rPr>
          <w:rFonts w:ascii="仿宋_GB2312" w:hAnsi="仿宋_GB2312" w:eastAsia="仿宋_GB2312" w:cs="仿宋_GB2312"/>
          <w:sz w:val="21"/>
          <w:szCs w:val="21"/>
          <w:highlight w:val="none"/>
          <w:rPrChange w:id="159"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160" w:author="金美玲" w:date="2022-06-08T18:34:24Z">
            <w:rPr>
              <w:rFonts w:hint="eastAsia" w:ascii="仿宋_GB2312" w:hAnsi="仿宋_GB2312" w:eastAsia="仿宋_GB2312" w:cs="仿宋_GB2312"/>
              <w:sz w:val="28"/>
              <w:szCs w:val="28"/>
            </w:rPr>
          </w:rPrChange>
        </w:rPr>
        <w:t>本次活动持续时间约</w:t>
      </w:r>
      <w:r>
        <w:rPr>
          <w:rFonts w:ascii="仿宋_GB2312" w:hAnsi="仿宋_GB2312" w:eastAsia="仿宋_GB2312" w:cs="仿宋_GB2312"/>
          <w:sz w:val="21"/>
          <w:szCs w:val="21"/>
          <w:highlight w:val="none"/>
          <w:rPrChange w:id="161" w:author="金美玲" w:date="2022-06-08T18:34:24Z">
            <w:rPr>
              <w:rFonts w:ascii="仿宋_GB2312" w:hAnsi="仿宋_GB2312" w:eastAsia="仿宋_GB2312" w:cs="仿宋_GB2312"/>
              <w:sz w:val="28"/>
              <w:szCs w:val="28"/>
            </w:rPr>
          </w:rPrChange>
        </w:rPr>
        <w:t>1个月，</w:t>
      </w:r>
      <w:ins w:id="162" w:author="金美玲" w:date="2022-05-25T11:30:54Z">
        <w:r>
          <w:rPr>
            <w:rFonts w:ascii="仿宋_GB2312" w:hAnsi="仿宋_GB2312" w:eastAsia="仿宋_GB2312" w:cs="仿宋_GB2312"/>
            <w:sz w:val="21"/>
            <w:szCs w:val="21"/>
            <w:highlight w:val="none"/>
            <w:rPrChange w:id="163" w:author="金美玲" w:date="2022-06-08T18:34:24Z">
              <w:rPr>
                <w:rFonts w:ascii="仿宋_GB2312" w:hAnsi="仿宋_GB2312" w:eastAsia="仿宋_GB2312" w:cs="仿宋_GB2312"/>
                <w:sz w:val="28"/>
                <w:szCs w:val="28"/>
              </w:rPr>
            </w:rPrChange>
          </w:rPr>
          <w:t>发放</w:t>
        </w:r>
      </w:ins>
      <w:del w:id="164" w:author="金美玲" w:date="2022-05-25T11:30:58Z">
        <w:r>
          <w:rPr>
            <w:rFonts w:ascii="仿宋_GB2312" w:hAnsi="仿宋_GB2312" w:eastAsia="仿宋_GB2312" w:cs="仿宋_GB2312"/>
            <w:sz w:val="21"/>
            <w:szCs w:val="21"/>
            <w:highlight w:val="none"/>
            <w:rPrChange w:id="165" w:author="金美玲" w:date="2022-06-08T18:34:24Z">
              <w:rPr>
                <w:rFonts w:ascii="仿宋_GB2312" w:hAnsi="仿宋_GB2312" w:eastAsia="仿宋_GB2312" w:cs="仿宋_GB2312"/>
                <w:sz w:val="28"/>
                <w:szCs w:val="28"/>
              </w:rPr>
            </w:rPrChange>
          </w:rPr>
          <w:delText>分为</w:delText>
        </w:r>
      </w:del>
      <w:r>
        <w:rPr>
          <w:rFonts w:ascii="仿宋_GB2312" w:hAnsi="仿宋_GB2312" w:eastAsia="仿宋_GB2312" w:cs="仿宋_GB2312"/>
          <w:sz w:val="21"/>
          <w:szCs w:val="21"/>
          <w:highlight w:val="none"/>
          <w:rPrChange w:id="166" w:author="金美玲" w:date="2022-06-08T18:34:24Z">
            <w:rPr>
              <w:rFonts w:ascii="仿宋_GB2312" w:hAnsi="仿宋_GB2312" w:eastAsia="仿宋_GB2312" w:cs="仿宋_GB2312"/>
              <w:sz w:val="28"/>
              <w:szCs w:val="28"/>
            </w:rPr>
          </w:rPrChange>
        </w:rPr>
        <w:t>88元</w:t>
      </w:r>
      <w:ins w:id="167" w:author="金美玲" w:date="2022-05-25T11:31:02Z">
        <w:r>
          <w:rPr>
            <w:rFonts w:ascii="仿宋_GB2312" w:hAnsi="仿宋_GB2312" w:eastAsia="仿宋_GB2312" w:cs="仿宋_GB2312"/>
            <w:sz w:val="21"/>
            <w:szCs w:val="21"/>
            <w:highlight w:val="none"/>
            <w:rPrChange w:id="168" w:author="金美玲" w:date="2022-06-08T18:34:24Z">
              <w:rPr>
                <w:rFonts w:ascii="仿宋_GB2312" w:hAnsi="仿宋_GB2312" w:eastAsia="仿宋_GB2312" w:cs="仿宋_GB2312"/>
                <w:sz w:val="28"/>
                <w:szCs w:val="28"/>
              </w:rPr>
            </w:rPrChange>
          </w:rPr>
          <w:t>、</w:t>
        </w:r>
      </w:ins>
      <w:del w:id="169" w:author="金美玲" w:date="2022-05-25T11:31:02Z">
        <w:r>
          <w:rPr>
            <w:rFonts w:ascii="仿宋_GB2312" w:hAnsi="仿宋_GB2312" w:eastAsia="仿宋_GB2312" w:cs="仿宋_GB2312"/>
            <w:sz w:val="21"/>
            <w:szCs w:val="21"/>
            <w:highlight w:val="none"/>
            <w:rPrChange w:id="170" w:author="金美玲" w:date="2022-06-08T18:34:24Z">
              <w:rPr>
                <w:rFonts w:ascii="仿宋_GB2312" w:hAnsi="仿宋_GB2312" w:eastAsia="仿宋_GB2312" w:cs="仿宋_GB2312"/>
                <w:sz w:val="28"/>
                <w:szCs w:val="28"/>
              </w:rPr>
            </w:rPrChange>
          </w:rPr>
          <w:delText>，</w:delText>
        </w:r>
      </w:del>
      <w:r>
        <w:rPr>
          <w:rFonts w:ascii="仿宋_GB2312" w:hAnsi="仿宋_GB2312" w:eastAsia="仿宋_GB2312" w:cs="仿宋_GB2312"/>
          <w:sz w:val="21"/>
          <w:szCs w:val="21"/>
          <w:highlight w:val="none"/>
          <w:rPrChange w:id="171" w:author="金美玲" w:date="2022-06-08T18:34:24Z">
            <w:rPr>
              <w:rFonts w:ascii="仿宋_GB2312" w:hAnsi="仿宋_GB2312" w:eastAsia="仿宋_GB2312" w:cs="仿宋_GB2312"/>
              <w:sz w:val="28"/>
              <w:szCs w:val="28"/>
            </w:rPr>
          </w:rPrChange>
        </w:rPr>
        <w:t>100元</w:t>
      </w:r>
      <w:ins w:id="172" w:author="金美玲" w:date="2022-05-25T11:31:04Z">
        <w:r>
          <w:rPr>
            <w:rFonts w:ascii="仿宋_GB2312" w:hAnsi="仿宋_GB2312" w:eastAsia="仿宋_GB2312" w:cs="仿宋_GB2312"/>
            <w:sz w:val="21"/>
            <w:szCs w:val="21"/>
            <w:highlight w:val="none"/>
            <w:rPrChange w:id="173" w:author="金美玲" w:date="2022-06-08T18:34:24Z">
              <w:rPr>
                <w:rFonts w:ascii="仿宋_GB2312" w:hAnsi="仿宋_GB2312" w:eastAsia="仿宋_GB2312" w:cs="仿宋_GB2312"/>
                <w:sz w:val="28"/>
                <w:szCs w:val="28"/>
              </w:rPr>
            </w:rPrChange>
          </w:rPr>
          <w:t>、</w:t>
        </w:r>
      </w:ins>
      <w:del w:id="174" w:author="金美玲" w:date="2022-05-25T11:31:04Z">
        <w:r>
          <w:rPr>
            <w:rFonts w:ascii="仿宋_GB2312" w:hAnsi="仿宋_GB2312" w:eastAsia="仿宋_GB2312" w:cs="仿宋_GB2312"/>
            <w:sz w:val="21"/>
            <w:szCs w:val="21"/>
            <w:highlight w:val="none"/>
            <w:rPrChange w:id="175" w:author="金美玲" w:date="2022-06-08T18:34:24Z">
              <w:rPr>
                <w:rFonts w:ascii="仿宋_GB2312" w:hAnsi="仿宋_GB2312" w:eastAsia="仿宋_GB2312" w:cs="仿宋_GB2312"/>
                <w:sz w:val="28"/>
                <w:szCs w:val="28"/>
              </w:rPr>
            </w:rPrChange>
          </w:rPr>
          <w:delText>，</w:delText>
        </w:r>
      </w:del>
      <w:r>
        <w:rPr>
          <w:rFonts w:ascii="仿宋_GB2312" w:hAnsi="仿宋_GB2312" w:eastAsia="仿宋_GB2312" w:cs="仿宋_GB2312"/>
          <w:sz w:val="21"/>
          <w:szCs w:val="21"/>
          <w:highlight w:val="none"/>
          <w:rPrChange w:id="176" w:author="金美玲" w:date="2022-06-08T18:34:24Z">
            <w:rPr>
              <w:rFonts w:ascii="仿宋_GB2312" w:hAnsi="仿宋_GB2312" w:eastAsia="仿宋_GB2312" w:cs="仿宋_GB2312"/>
              <w:sz w:val="28"/>
              <w:szCs w:val="28"/>
            </w:rPr>
          </w:rPrChange>
        </w:rPr>
        <w:t>128元无门槛数字人民币红包三种面额，88元红包预计发放15万份，100元红包预计发放9</w:t>
      </w:r>
      <w:ins w:id="177" w:author="qinyongchang" w:date="2022-05-25T13:42:01Z">
        <w:r>
          <w:rPr>
            <w:rFonts w:hint="eastAsia" w:ascii="仿宋_GB2312" w:hAnsi="仿宋_GB2312" w:eastAsia="仿宋_GB2312" w:cs="仿宋_GB2312"/>
            <w:sz w:val="21"/>
            <w:szCs w:val="21"/>
            <w:highlight w:val="none"/>
            <w:lang w:val="en-US" w:eastAsia="zh-CN"/>
            <w:rPrChange w:id="178" w:author="金美玲" w:date="2022-06-08T18:34:24Z">
              <w:rPr>
                <w:rFonts w:hint="eastAsia" w:ascii="仿宋_GB2312" w:hAnsi="仿宋_GB2312" w:eastAsia="仿宋_GB2312" w:cs="仿宋_GB2312"/>
                <w:sz w:val="28"/>
                <w:szCs w:val="28"/>
                <w:lang w:val="en-US" w:eastAsia="zh-CN"/>
              </w:rPr>
            </w:rPrChange>
          </w:rPr>
          <w:t>.</w:t>
        </w:r>
      </w:ins>
      <w:del w:id="179" w:author="qinyongchang" w:date="2022-05-25T13:41:59Z">
        <w:r>
          <w:rPr>
            <w:rFonts w:ascii="仿宋_GB2312" w:hAnsi="仿宋_GB2312" w:eastAsia="仿宋_GB2312" w:cs="仿宋_GB2312"/>
            <w:sz w:val="21"/>
            <w:szCs w:val="21"/>
            <w:highlight w:val="none"/>
            <w:rPrChange w:id="180" w:author="金美玲" w:date="2022-06-08T18:34:24Z">
              <w:rPr>
                <w:rFonts w:ascii="仿宋_GB2312" w:hAnsi="仿宋_GB2312" w:eastAsia="仿宋_GB2312" w:cs="仿宋_GB2312"/>
                <w:sz w:val="28"/>
                <w:szCs w:val="28"/>
              </w:rPr>
            </w:rPrChange>
          </w:rPr>
          <w:delText>.</w:delText>
        </w:r>
      </w:del>
      <w:r>
        <w:rPr>
          <w:rFonts w:ascii="仿宋_GB2312" w:hAnsi="仿宋_GB2312" w:eastAsia="仿宋_GB2312" w:cs="仿宋_GB2312"/>
          <w:sz w:val="21"/>
          <w:szCs w:val="21"/>
          <w:highlight w:val="none"/>
          <w:rPrChange w:id="181" w:author="金美玲" w:date="2022-06-08T18:34:24Z">
            <w:rPr>
              <w:rFonts w:ascii="仿宋_GB2312" w:hAnsi="仿宋_GB2312" w:eastAsia="仿宋_GB2312" w:cs="仿宋_GB2312"/>
              <w:sz w:val="28"/>
              <w:szCs w:val="28"/>
            </w:rPr>
          </w:rPrChange>
        </w:rPr>
        <w:t>12万份，128元红包计划发放6万份。预计发放30.12万用户</w:t>
      </w:r>
      <w:r>
        <w:rPr>
          <w:rFonts w:ascii="仿宋_GB2312" w:hAnsi="仿宋_GB2312" w:eastAsia="仿宋_GB2312" w:cs="仿宋_GB2312"/>
          <w:color w:val="000000"/>
          <w:sz w:val="21"/>
          <w:szCs w:val="21"/>
          <w:highlight w:val="none"/>
          <w:shd w:val="clear" w:color="auto" w:fill="FFFFFF"/>
          <w:rPrChange w:id="182" w:author="金美玲" w:date="2022-06-08T18:34:24Z">
            <w:rPr>
              <w:rFonts w:ascii="仿宋_GB2312" w:hAnsi="仿宋_GB2312" w:eastAsia="仿宋_GB2312" w:cs="仿宋_GB2312"/>
              <w:color w:val="000000"/>
              <w:sz w:val="28"/>
              <w:szCs w:val="28"/>
              <w:shd w:val="clear" w:color="auto" w:fill="FFFFFF"/>
            </w:rPr>
          </w:rPrChange>
        </w:rPr>
        <w:t>。</w:t>
      </w:r>
      <w:r>
        <w:rPr>
          <w:rFonts w:hint="eastAsia" w:ascii="仿宋_GB2312" w:hAnsi="仿宋_GB2312" w:eastAsia="仿宋_GB2312" w:cs="仿宋_GB2312"/>
          <w:sz w:val="21"/>
          <w:szCs w:val="21"/>
          <w:highlight w:val="none"/>
          <w:rPrChange w:id="183" w:author="金美玲" w:date="2022-06-08T18:34:24Z">
            <w:rPr>
              <w:rFonts w:hint="eastAsia" w:ascii="仿宋_GB2312" w:hAnsi="仿宋_GB2312" w:eastAsia="仿宋_GB2312" w:cs="仿宋_GB2312"/>
              <w:sz w:val="28"/>
              <w:szCs w:val="28"/>
              <w:highlight w:val="none"/>
            </w:rPr>
          </w:rPrChange>
        </w:rPr>
        <w:t>红包分为两轮发放，第一轮发放</w:t>
      </w:r>
      <w:del w:id="184" w:author="超仪chuey" w:date="2022-05-13T19:43:27Z">
        <w:r>
          <w:rPr>
            <w:rFonts w:hint="default" w:ascii="仿宋_GB2312" w:hAnsi="仿宋_GB2312" w:eastAsia="仿宋_GB2312" w:cs="仿宋_GB2312"/>
            <w:sz w:val="21"/>
            <w:szCs w:val="21"/>
            <w:highlight w:val="none"/>
            <w:lang w:val="en-US"/>
            <w:rPrChange w:id="185" w:author="金美玲" w:date="2022-06-08T18:34:24Z">
              <w:rPr>
                <w:rFonts w:hint="default" w:ascii="仿宋_GB2312" w:hAnsi="仿宋_GB2312" w:eastAsia="仿宋_GB2312" w:cs="仿宋_GB2312"/>
                <w:sz w:val="28"/>
                <w:szCs w:val="28"/>
                <w:highlight w:val="none"/>
                <w:lang w:val="en-US"/>
              </w:rPr>
            </w:rPrChange>
          </w:rPr>
          <w:delText>1500</w:delText>
        </w:r>
      </w:del>
      <w:ins w:id="186" w:author="超仪chuey" w:date="2022-05-13T19:43:27Z">
        <w:r>
          <w:rPr>
            <w:rFonts w:hint="eastAsia" w:ascii="仿宋_GB2312" w:hAnsi="仿宋_GB2312" w:eastAsia="仿宋_GB2312" w:cs="仿宋_GB2312"/>
            <w:sz w:val="21"/>
            <w:szCs w:val="21"/>
            <w:highlight w:val="none"/>
            <w:lang w:val="en-US" w:eastAsia="zh-CN"/>
            <w:rPrChange w:id="187" w:author="金美玲" w:date="2022-06-08T18:34:24Z">
              <w:rPr>
                <w:rFonts w:hint="eastAsia" w:ascii="仿宋_GB2312" w:hAnsi="仿宋_GB2312" w:eastAsia="仿宋_GB2312" w:cs="仿宋_GB2312"/>
                <w:sz w:val="28"/>
                <w:szCs w:val="28"/>
                <w:highlight w:val="none"/>
                <w:lang w:val="en-US" w:eastAsia="zh-CN"/>
              </w:rPr>
            </w:rPrChange>
          </w:rPr>
          <w:t>3</w:t>
        </w:r>
      </w:ins>
      <w:ins w:id="188" w:author="超仪chuey" w:date="2022-05-13T19:43:28Z">
        <w:r>
          <w:rPr>
            <w:rFonts w:hint="eastAsia" w:ascii="仿宋_GB2312" w:hAnsi="仿宋_GB2312" w:eastAsia="仿宋_GB2312" w:cs="仿宋_GB2312"/>
            <w:sz w:val="21"/>
            <w:szCs w:val="21"/>
            <w:highlight w:val="none"/>
            <w:lang w:val="en-US" w:eastAsia="zh-CN"/>
            <w:rPrChange w:id="189" w:author="金美玲" w:date="2022-06-08T18:34:24Z">
              <w:rPr>
                <w:rFonts w:hint="eastAsia" w:ascii="仿宋_GB2312" w:hAnsi="仿宋_GB2312" w:eastAsia="仿宋_GB2312" w:cs="仿宋_GB2312"/>
                <w:sz w:val="28"/>
                <w:szCs w:val="28"/>
                <w:highlight w:val="none"/>
                <w:lang w:val="en-US" w:eastAsia="zh-CN"/>
              </w:rPr>
            </w:rPrChange>
          </w:rPr>
          <w:t>000</w:t>
        </w:r>
      </w:ins>
      <w:r>
        <w:rPr>
          <w:rFonts w:ascii="仿宋_GB2312" w:hAnsi="仿宋_GB2312" w:eastAsia="仿宋_GB2312" w:cs="仿宋_GB2312"/>
          <w:sz w:val="21"/>
          <w:szCs w:val="21"/>
          <w:highlight w:val="none"/>
          <w:rPrChange w:id="190" w:author="金美玲" w:date="2022-06-08T18:34:24Z">
            <w:rPr>
              <w:rFonts w:ascii="仿宋_GB2312" w:hAnsi="仿宋_GB2312" w:eastAsia="仿宋_GB2312" w:cs="仿宋_GB2312"/>
              <w:sz w:val="28"/>
              <w:szCs w:val="28"/>
              <w:highlight w:val="none"/>
            </w:rPr>
          </w:rPrChange>
        </w:rPr>
        <w:t>万元红包；第1轮未核销的资金将会进入第二轮活动资金池</w:t>
      </w:r>
      <w:ins w:id="191" w:author="Chuey" w:date="2022-05-13T17:30:25Z">
        <w:r>
          <w:rPr>
            <w:rFonts w:hint="eastAsia" w:ascii="仿宋_GB2312" w:hAnsi="仿宋_GB2312" w:eastAsia="仿宋_GB2312" w:cs="仿宋_GB2312"/>
            <w:sz w:val="21"/>
            <w:szCs w:val="21"/>
            <w:highlight w:val="none"/>
            <w:lang w:eastAsia="zh-CN"/>
            <w:rPrChange w:id="192" w:author="金美玲" w:date="2022-06-08T18:34:24Z">
              <w:rPr>
                <w:rFonts w:hint="eastAsia" w:ascii="仿宋_GB2312" w:hAnsi="仿宋_GB2312" w:eastAsia="仿宋_GB2312" w:cs="仿宋_GB2312"/>
                <w:sz w:val="28"/>
                <w:szCs w:val="28"/>
                <w:highlight w:val="none"/>
                <w:lang w:eastAsia="zh-CN"/>
              </w:rPr>
            </w:rPrChange>
          </w:rPr>
          <w:t>，</w:t>
        </w:r>
      </w:ins>
      <w:ins w:id="193" w:author="Chuey" w:date="2022-05-13T17:30:42Z">
        <w:r>
          <w:rPr>
            <w:rFonts w:hint="default" w:ascii="仿宋_GB2312" w:hAnsi="仿宋_GB2312" w:eastAsia="仿宋_GB2312" w:cs="仿宋_GB2312"/>
            <w:bCs w:val="0"/>
            <w:sz w:val="21"/>
            <w:szCs w:val="21"/>
            <w:highlight w:val="none"/>
            <w:lang w:eastAsia="zh-Hans"/>
            <w:rPrChange w:id="194" w:author="金美玲" w:date="2022-06-08T18:34:24Z">
              <w:rPr>
                <w:rFonts w:hint="default" w:ascii="仿宋_GB2312" w:hAnsi="仿宋_GB2312" w:eastAsia="仿宋_GB2312" w:cs="仿宋_GB2312"/>
                <w:bCs w:val="0"/>
                <w:sz w:val="28"/>
                <w:szCs w:val="28"/>
                <w:highlight w:val="none"/>
                <w:lang w:eastAsia="zh-Hans"/>
              </w:rPr>
            </w:rPrChange>
          </w:rPr>
          <w:t>根据前</w:t>
        </w:r>
      </w:ins>
      <w:ins w:id="195" w:author="Chuey" w:date="2022-05-13T17:30:47Z">
        <w:r>
          <w:rPr>
            <w:rFonts w:hint="default" w:ascii="仿宋_GB2312" w:hAnsi="仿宋_GB2312" w:eastAsia="仿宋_GB2312" w:cs="仿宋_GB2312"/>
            <w:bCs w:val="0"/>
            <w:sz w:val="21"/>
            <w:szCs w:val="21"/>
            <w:highlight w:val="none"/>
            <w:lang w:val="en-US" w:eastAsia="zh-CN"/>
            <w:rPrChange w:id="196" w:author="金美玲" w:date="2022-06-08T18:34:24Z">
              <w:rPr>
                <w:rFonts w:hint="default" w:ascii="仿宋_GB2312" w:hAnsi="仿宋_GB2312" w:eastAsia="仿宋_GB2312" w:cs="仿宋_GB2312"/>
                <w:bCs w:val="0"/>
                <w:sz w:val="28"/>
                <w:szCs w:val="28"/>
                <w:highlight w:val="none"/>
                <w:lang w:val="en-US" w:eastAsia="zh-CN"/>
              </w:rPr>
            </w:rPrChange>
          </w:rPr>
          <w:t>两</w:t>
        </w:r>
      </w:ins>
      <w:ins w:id="197" w:author="Chuey" w:date="2022-05-13T17:30:42Z">
        <w:r>
          <w:rPr>
            <w:rFonts w:hint="default" w:ascii="仿宋_GB2312" w:hAnsi="仿宋_GB2312" w:eastAsia="仿宋_GB2312" w:cs="仿宋_GB2312"/>
            <w:bCs w:val="0"/>
            <w:sz w:val="21"/>
            <w:szCs w:val="21"/>
            <w:highlight w:val="none"/>
            <w:lang w:eastAsia="zh-Hans"/>
            <w:rPrChange w:id="198" w:author="金美玲" w:date="2022-06-08T18:34:24Z">
              <w:rPr>
                <w:rFonts w:hint="default" w:ascii="仿宋_GB2312" w:hAnsi="仿宋_GB2312" w:eastAsia="仿宋_GB2312" w:cs="仿宋_GB2312"/>
                <w:bCs w:val="0"/>
                <w:sz w:val="28"/>
                <w:szCs w:val="28"/>
                <w:highlight w:val="none"/>
                <w:lang w:eastAsia="zh-Hans"/>
              </w:rPr>
            </w:rPrChange>
          </w:rPr>
          <w:t>轮核销情况</w:t>
        </w:r>
      </w:ins>
      <w:ins w:id="199" w:author="Chuey" w:date="2022-05-13T17:30:54Z">
        <w:r>
          <w:rPr>
            <w:rFonts w:hint="default" w:ascii="仿宋_GB2312" w:hAnsi="仿宋_GB2312" w:eastAsia="仿宋_GB2312" w:cs="仿宋_GB2312"/>
            <w:bCs w:val="0"/>
            <w:sz w:val="21"/>
            <w:szCs w:val="21"/>
            <w:highlight w:val="none"/>
            <w:lang w:val="en-US" w:eastAsia="zh-CN"/>
            <w:rPrChange w:id="200" w:author="金美玲" w:date="2022-06-08T18:34:24Z">
              <w:rPr>
                <w:rFonts w:hint="default" w:ascii="仿宋_GB2312" w:hAnsi="仿宋_GB2312" w:eastAsia="仿宋_GB2312" w:cs="仿宋_GB2312"/>
                <w:bCs w:val="0"/>
                <w:sz w:val="28"/>
                <w:szCs w:val="28"/>
                <w:highlight w:val="none"/>
                <w:lang w:val="en-US" w:eastAsia="zh-CN"/>
              </w:rPr>
            </w:rPrChange>
          </w:rPr>
          <w:t>决定</w:t>
        </w:r>
      </w:ins>
      <w:ins w:id="201" w:author="Chuey" w:date="2022-05-13T17:30:57Z">
        <w:r>
          <w:rPr>
            <w:rFonts w:hint="default" w:ascii="仿宋_GB2312" w:hAnsi="仿宋_GB2312" w:eastAsia="仿宋_GB2312" w:cs="仿宋_GB2312"/>
            <w:bCs w:val="0"/>
            <w:sz w:val="21"/>
            <w:szCs w:val="21"/>
            <w:highlight w:val="none"/>
            <w:lang w:val="en-US" w:eastAsia="zh-CN"/>
            <w:rPrChange w:id="202" w:author="金美玲" w:date="2022-06-08T18:34:24Z">
              <w:rPr>
                <w:rFonts w:hint="default" w:ascii="仿宋_GB2312" w:hAnsi="仿宋_GB2312" w:eastAsia="仿宋_GB2312" w:cs="仿宋_GB2312"/>
                <w:bCs w:val="0"/>
                <w:sz w:val="28"/>
                <w:szCs w:val="28"/>
                <w:highlight w:val="none"/>
                <w:lang w:val="en-US" w:eastAsia="zh-CN"/>
              </w:rPr>
            </w:rPrChange>
          </w:rPr>
          <w:t>是否</w:t>
        </w:r>
      </w:ins>
      <w:ins w:id="203" w:author="Chuey" w:date="2022-05-13T17:31:31Z">
        <w:r>
          <w:rPr>
            <w:rFonts w:hint="eastAsia" w:ascii="仿宋_GB2312" w:hAnsi="仿宋_GB2312" w:eastAsia="仿宋_GB2312" w:cs="仿宋_GB2312"/>
            <w:bCs w:val="0"/>
            <w:sz w:val="21"/>
            <w:szCs w:val="21"/>
            <w:highlight w:val="none"/>
            <w:lang w:val="en-US" w:eastAsia="zh-CN"/>
            <w:rPrChange w:id="204" w:author="金美玲" w:date="2022-06-08T18:34:24Z">
              <w:rPr>
                <w:rFonts w:hint="eastAsia" w:ascii="仿宋_GB2312" w:hAnsi="仿宋_GB2312" w:eastAsia="仿宋_GB2312" w:cs="仿宋_GB2312"/>
                <w:bCs w:val="0"/>
                <w:sz w:val="28"/>
                <w:szCs w:val="28"/>
                <w:highlight w:val="none"/>
                <w:lang w:val="en-US" w:eastAsia="zh-CN"/>
              </w:rPr>
            </w:rPrChange>
          </w:rPr>
          <w:t>动态</w:t>
        </w:r>
      </w:ins>
      <w:ins w:id="205" w:author="Chuey" w:date="2022-05-13T17:30:58Z">
        <w:r>
          <w:rPr>
            <w:rFonts w:hint="default" w:ascii="仿宋_GB2312" w:hAnsi="仿宋_GB2312" w:eastAsia="仿宋_GB2312" w:cs="仿宋_GB2312"/>
            <w:bCs w:val="0"/>
            <w:sz w:val="21"/>
            <w:szCs w:val="21"/>
            <w:highlight w:val="none"/>
            <w:lang w:val="en-US" w:eastAsia="zh-CN"/>
            <w:rPrChange w:id="206" w:author="金美玲" w:date="2022-06-08T18:34:24Z">
              <w:rPr>
                <w:rFonts w:hint="default" w:ascii="仿宋_GB2312" w:hAnsi="仿宋_GB2312" w:eastAsia="仿宋_GB2312" w:cs="仿宋_GB2312"/>
                <w:bCs w:val="0"/>
                <w:sz w:val="28"/>
                <w:szCs w:val="28"/>
                <w:highlight w:val="none"/>
                <w:lang w:val="en-US" w:eastAsia="zh-CN"/>
              </w:rPr>
            </w:rPrChange>
          </w:rPr>
          <w:t>增加</w:t>
        </w:r>
      </w:ins>
      <w:ins w:id="207" w:author="Chuey" w:date="2022-05-13T17:30:59Z">
        <w:r>
          <w:rPr>
            <w:rFonts w:hint="default" w:ascii="仿宋_GB2312" w:hAnsi="仿宋_GB2312" w:eastAsia="仿宋_GB2312" w:cs="仿宋_GB2312"/>
            <w:bCs w:val="0"/>
            <w:sz w:val="21"/>
            <w:szCs w:val="21"/>
            <w:highlight w:val="none"/>
            <w:lang w:val="en-US" w:eastAsia="zh-CN"/>
            <w:rPrChange w:id="208" w:author="金美玲" w:date="2022-06-08T18:34:24Z">
              <w:rPr>
                <w:rFonts w:hint="default" w:ascii="仿宋_GB2312" w:hAnsi="仿宋_GB2312" w:eastAsia="仿宋_GB2312" w:cs="仿宋_GB2312"/>
                <w:bCs w:val="0"/>
                <w:sz w:val="28"/>
                <w:szCs w:val="28"/>
                <w:highlight w:val="none"/>
                <w:lang w:val="en-US" w:eastAsia="zh-CN"/>
              </w:rPr>
            </w:rPrChange>
          </w:rPr>
          <w:t>第三轮</w:t>
        </w:r>
      </w:ins>
      <w:ins w:id="209" w:author="Chuey" w:date="2022-05-13T17:31:00Z">
        <w:r>
          <w:rPr>
            <w:rFonts w:hint="default" w:ascii="仿宋_GB2312" w:hAnsi="仿宋_GB2312" w:eastAsia="仿宋_GB2312" w:cs="仿宋_GB2312"/>
            <w:bCs w:val="0"/>
            <w:sz w:val="21"/>
            <w:szCs w:val="21"/>
            <w:highlight w:val="none"/>
            <w:lang w:val="en-US" w:eastAsia="zh-CN"/>
            <w:rPrChange w:id="210" w:author="金美玲" w:date="2022-06-08T18:34:24Z">
              <w:rPr>
                <w:rFonts w:hint="default" w:ascii="仿宋_GB2312" w:hAnsi="仿宋_GB2312" w:eastAsia="仿宋_GB2312" w:cs="仿宋_GB2312"/>
                <w:bCs w:val="0"/>
                <w:sz w:val="28"/>
                <w:szCs w:val="28"/>
                <w:highlight w:val="none"/>
                <w:lang w:val="en-US" w:eastAsia="zh-CN"/>
              </w:rPr>
            </w:rPrChange>
          </w:rPr>
          <w:t>活动</w:t>
        </w:r>
      </w:ins>
      <w:r>
        <w:rPr>
          <w:rFonts w:ascii="仿宋_GB2312" w:hAnsi="仿宋_GB2312" w:eastAsia="仿宋_GB2312" w:cs="仿宋_GB2312"/>
          <w:sz w:val="21"/>
          <w:szCs w:val="21"/>
          <w:highlight w:val="none"/>
          <w:rPrChange w:id="211" w:author="金美玲" w:date="2022-06-08T18:34:24Z">
            <w:rPr>
              <w:rFonts w:ascii="仿宋_GB2312" w:hAnsi="仿宋_GB2312" w:eastAsia="仿宋_GB2312" w:cs="仿宋_GB2312"/>
              <w:sz w:val="28"/>
              <w:szCs w:val="28"/>
              <w:highlight w:val="none"/>
            </w:rPr>
          </w:rPrChange>
        </w:rPr>
        <w:t>。</w:t>
      </w:r>
      <w:r>
        <w:rPr>
          <w:rFonts w:ascii="仿宋_GB2312" w:hAnsi="仿宋_GB2312" w:eastAsia="仿宋_GB2312" w:cs="仿宋_GB2312"/>
          <w:sz w:val="21"/>
          <w:szCs w:val="21"/>
          <w:highlight w:val="none"/>
          <w:rPrChange w:id="212" w:author="金美玲" w:date="2022-06-08T18:34:24Z">
            <w:rPr>
              <w:rFonts w:ascii="仿宋_GB2312" w:hAnsi="仿宋_GB2312" w:eastAsia="仿宋_GB2312" w:cs="仿宋_GB2312"/>
              <w:sz w:val="28"/>
              <w:szCs w:val="28"/>
            </w:rPr>
          </w:rPrChange>
        </w:rPr>
        <w:t>地理位置在深圳地区的用户均可以参与活动，本次红包奖励</w:t>
      </w:r>
      <w:r>
        <w:rPr>
          <w:rFonts w:hint="eastAsia" w:ascii="仿宋_GB2312" w:hAnsi="仿宋_GB2312" w:eastAsia="仿宋_GB2312" w:cs="仿宋_GB2312"/>
          <w:sz w:val="21"/>
          <w:szCs w:val="21"/>
          <w:highlight w:val="none"/>
          <w:rPrChange w:id="213" w:author="金美玲" w:date="2022-06-08T18:34:24Z">
            <w:rPr>
              <w:rFonts w:hint="eastAsia" w:ascii="仿宋_GB2312" w:hAnsi="仿宋_GB2312" w:eastAsia="仿宋_GB2312" w:cs="仿宋_GB2312"/>
              <w:sz w:val="28"/>
              <w:szCs w:val="28"/>
            </w:rPr>
          </w:rPrChange>
        </w:rPr>
        <w:t>限</w:t>
      </w:r>
      <w:r>
        <w:rPr>
          <w:rFonts w:ascii="仿宋_GB2312" w:hAnsi="仿宋_GB2312" w:eastAsia="仿宋_GB2312" w:cs="仿宋_GB2312"/>
          <w:sz w:val="21"/>
          <w:szCs w:val="21"/>
          <w:highlight w:val="none"/>
          <w:rPrChange w:id="214" w:author="金美玲" w:date="2022-06-08T18:34:24Z">
            <w:rPr>
              <w:rFonts w:ascii="仿宋_GB2312" w:hAnsi="仿宋_GB2312" w:eastAsia="仿宋_GB2312" w:cs="仿宋_GB2312"/>
              <w:sz w:val="28"/>
              <w:szCs w:val="28"/>
            </w:rPr>
          </w:rPrChange>
        </w:rPr>
        <w:t>地理位置在</w:t>
      </w:r>
      <w:r>
        <w:rPr>
          <w:rFonts w:hint="eastAsia" w:ascii="仿宋_GB2312" w:hAnsi="仿宋_GB2312" w:eastAsia="仿宋_GB2312" w:cs="仿宋_GB2312"/>
          <w:sz w:val="21"/>
          <w:szCs w:val="21"/>
          <w:highlight w:val="none"/>
          <w:rPrChange w:id="215" w:author="金美玲" w:date="2022-06-08T18:34:24Z">
            <w:rPr>
              <w:rFonts w:hint="eastAsia" w:ascii="仿宋_GB2312" w:hAnsi="仿宋_GB2312" w:eastAsia="仿宋_GB2312" w:cs="仿宋_GB2312"/>
              <w:sz w:val="28"/>
              <w:szCs w:val="28"/>
            </w:rPr>
          </w:rPrChange>
        </w:rPr>
        <w:t>深圳地区的用户使用。</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217" w:author="金美玲" w:date="2022-06-08T18:34:24Z">
            <w:rPr>
              <w:rFonts w:ascii="仿宋_GB2312" w:hAnsi="仿宋_GB2312" w:eastAsia="仿宋_GB2312" w:cs="仿宋_GB2312"/>
              <w:sz w:val="28"/>
              <w:szCs w:val="28"/>
            </w:rPr>
          </w:rPrChange>
        </w:rPr>
        <w:pPrChange w:id="216" w:author="金美玲" w:date="2022-06-08T18:35:10Z">
          <w:pPr>
            <w:pStyle w:val="4"/>
            <w:adjustRightInd w:val="0"/>
            <w:snapToGrid w:val="0"/>
            <w:spacing w:line="480" w:lineRule="exact"/>
            <w:ind w:firstLine="560" w:firstLineChars="200"/>
          </w:pPr>
        </w:pPrChange>
      </w:pPr>
      <w:r>
        <w:rPr>
          <w:rFonts w:hint="eastAsia" w:ascii="仿宋_GB2312" w:hAnsi="仿宋_GB2312" w:eastAsia="仿宋_GB2312" w:cs="仿宋_GB2312"/>
          <w:sz w:val="21"/>
          <w:szCs w:val="21"/>
          <w:highlight w:val="none"/>
          <w:rPrChange w:id="218" w:author="金美玲" w:date="2022-06-08T18:34:24Z">
            <w:rPr>
              <w:rFonts w:hint="eastAsia" w:ascii="仿宋_GB2312" w:hAnsi="仿宋_GB2312" w:eastAsia="仿宋_GB2312" w:cs="仿宋_GB2312"/>
              <w:sz w:val="28"/>
              <w:szCs w:val="28"/>
            </w:rPr>
          </w:rPrChange>
        </w:rPr>
        <w:t>奖励发放：地理位置在深圳地区的用户可以通过美团</w:t>
      </w:r>
      <w:r>
        <w:rPr>
          <w:rFonts w:ascii="仿宋_GB2312" w:hAnsi="仿宋_GB2312" w:eastAsia="仿宋_GB2312" w:cs="仿宋_GB2312"/>
          <w:sz w:val="21"/>
          <w:szCs w:val="21"/>
          <w:highlight w:val="none"/>
          <w:rPrChange w:id="219" w:author="金美玲" w:date="2022-06-08T18:34:24Z">
            <w:rPr>
              <w:rFonts w:ascii="仿宋_GB2312" w:hAnsi="仿宋_GB2312" w:eastAsia="仿宋_GB2312" w:cs="仿宋_GB2312"/>
              <w:sz w:val="28"/>
              <w:szCs w:val="28"/>
            </w:rPr>
          </w:rPrChange>
        </w:rPr>
        <w:t>App报名“乐购深圳”</w:t>
      </w:r>
      <w:ins w:id="220" w:author="金美玲" w:date="2022-05-25T11:32:49Z">
        <w:r>
          <w:rPr>
            <w:rFonts w:ascii="仿宋_GB2312" w:hAnsi="仿宋_GB2312" w:eastAsia="仿宋_GB2312" w:cs="仿宋_GB2312"/>
            <w:sz w:val="21"/>
            <w:szCs w:val="21"/>
            <w:highlight w:val="none"/>
            <w:rPrChange w:id="221" w:author="金美玲" w:date="2022-06-08T18:34:24Z">
              <w:rPr>
                <w:rFonts w:ascii="仿宋_GB2312" w:hAnsi="仿宋_GB2312" w:eastAsia="仿宋_GB2312" w:cs="仿宋_GB2312"/>
                <w:sz w:val="28"/>
                <w:szCs w:val="28"/>
              </w:rPr>
            </w:rPrChange>
          </w:rPr>
          <w:t>数字</w:t>
        </w:r>
      </w:ins>
      <w:ins w:id="222" w:author="金美玲" w:date="2022-05-25T11:32:52Z">
        <w:r>
          <w:rPr>
            <w:rFonts w:ascii="仿宋_GB2312" w:hAnsi="仿宋_GB2312" w:eastAsia="仿宋_GB2312" w:cs="仿宋_GB2312"/>
            <w:sz w:val="21"/>
            <w:szCs w:val="21"/>
            <w:highlight w:val="none"/>
            <w:rPrChange w:id="223" w:author="金美玲" w:date="2022-06-08T18:34:24Z">
              <w:rPr>
                <w:rFonts w:ascii="仿宋_GB2312" w:hAnsi="仿宋_GB2312" w:eastAsia="仿宋_GB2312" w:cs="仿宋_GB2312"/>
                <w:sz w:val="28"/>
                <w:szCs w:val="28"/>
              </w:rPr>
            </w:rPrChange>
          </w:rPr>
          <w:t>人</w:t>
        </w:r>
      </w:ins>
      <w:ins w:id="224" w:author="金美玲" w:date="2022-05-25T11:32:53Z">
        <w:r>
          <w:rPr>
            <w:rFonts w:ascii="仿宋_GB2312" w:hAnsi="仿宋_GB2312" w:eastAsia="仿宋_GB2312" w:cs="仿宋_GB2312"/>
            <w:sz w:val="21"/>
            <w:szCs w:val="21"/>
            <w:highlight w:val="none"/>
            <w:rPrChange w:id="225" w:author="金美玲" w:date="2022-06-08T18:34:24Z">
              <w:rPr>
                <w:rFonts w:ascii="仿宋_GB2312" w:hAnsi="仿宋_GB2312" w:eastAsia="仿宋_GB2312" w:cs="仿宋_GB2312"/>
                <w:sz w:val="28"/>
                <w:szCs w:val="28"/>
              </w:rPr>
            </w:rPrChange>
          </w:rPr>
          <w:t>民币红包</w:t>
        </w:r>
      </w:ins>
      <w:r>
        <w:rPr>
          <w:rFonts w:ascii="仿宋_GB2312" w:hAnsi="仿宋_GB2312" w:eastAsia="仿宋_GB2312" w:cs="仿宋_GB2312"/>
          <w:sz w:val="21"/>
          <w:szCs w:val="21"/>
          <w:highlight w:val="none"/>
          <w:rPrChange w:id="226" w:author="金美玲" w:date="2022-06-08T18:34:24Z">
            <w:rPr>
              <w:rFonts w:ascii="仿宋_GB2312" w:hAnsi="仿宋_GB2312" w:eastAsia="仿宋_GB2312" w:cs="仿宋_GB2312"/>
              <w:sz w:val="28"/>
              <w:szCs w:val="28"/>
            </w:rPr>
          </w:rPrChange>
        </w:rPr>
        <w:t>活动，用户报名时需要选择一家运营机构，并填写身份证号等</w:t>
      </w:r>
      <w:ins w:id="227" w:author="金美玲" w:date="2022-05-25T11:33:02Z">
        <w:r>
          <w:rPr>
            <w:rFonts w:ascii="仿宋_GB2312" w:hAnsi="仿宋_GB2312" w:eastAsia="仿宋_GB2312" w:cs="仿宋_GB2312"/>
            <w:sz w:val="21"/>
            <w:szCs w:val="21"/>
            <w:highlight w:val="none"/>
            <w:rPrChange w:id="228" w:author="金美玲" w:date="2022-06-08T18:34:24Z">
              <w:rPr>
                <w:rFonts w:ascii="仿宋_GB2312" w:hAnsi="仿宋_GB2312" w:eastAsia="仿宋_GB2312" w:cs="仿宋_GB2312"/>
                <w:sz w:val="28"/>
                <w:szCs w:val="28"/>
              </w:rPr>
            </w:rPrChange>
          </w:rPr>
          <w:t>个人</w:t>
        </w:r>
      </w:ins>
      <w:r>
        <w:rPr>
          <w:rFonts w:ascii="仿宋_GB2312" w:hAnsi="仿宋_GB2312" w:eastAsia="仿宋_GB2312" w:cs="仿宋_GB2312"/>
          <w:sz w:val="21"/>
          <w:szCs w:val="21"/>
          <w:highlight w:val="none"/>
          <w:rPrChange w:id="229" w:author="金美玲" w:date="2022-06-08T18:34:24Z">
            <w:rPr>
              <w:rFonts w:ascii="仿宋_GB2312" w:hAnsi="仿宋_GB2312" w:eastAsia="仿宋_GB2312" w:cs="仿宋_GB2312"/>
              <w:sz w:val="28"/>
              <w:szCs w:val="28"/>
            </w:rPr>
          </w:rPrChange>
        </w:rPr>
        <w:t>信息。报名结束后，乙方在</w:t>
      </w:r>
      <w:r>
        <w:rPr>
          <w:rFonts w:hint="eastAsia" w:ascii="仿宋_GB2312" w:hAnsi="仿宋_GB2312" w:eastAsia="仿宋_GB2312" w:cs="仿宋_GB2312"/>
          <w:sz w:val="21"/>
          <w:szCs w:val="21"/>
          <w:highlight w:val="none"/>
          <w:rPrChange w:id="230" w:author="金美玲" w:date="2022-06-08T18:34:24Z">
            <w:rPr>
              <w:rFonts w:hint="eastAsia" w:ascii="仿宋_GB2312" w:hAnsi="仿宋_GB2312" w:eastAsia="仿宋_GB2312" w:cs="仿宋_GB2312"/>
              <w:sz w:val="28"/>
              <w:szCs w:val="28"/>
            </w:rPr>
          </w:rPrChange>
        </w:rPr>
        <w:t>公证处</w:t>
      </w:r>
      <w:r>
        <w:rPr>
          <w:rFonts w:ascii="仿宋_GB2312" w:hAnsi="仿宋_GB2312" w:eastAsia="仿宋_GB2312" w:cs="仿宋_GB2312"/>
          <w:sz w:val="21"/>
          <w:szCs w:val="21"/>
          <w:highlight w:val="none"/>
          <w:rPrChange w:id="231" w:author="金美玲" w:date="2022-06-08T18:34:24Z">
            <w:rPr>
              <w:rFonts w:ascii="仿宋_GB2312" w:hAnsi="仿宋_GB2312" w:eastAsia="仿宋_GB2312" w:cs="仿宋_GB2312"/>
              <w:sz w:val="28"/>
              <w:szCs w:val="28"/>
            </w:rPr>
          </w:rPrChange>
        </w:rPr>
        <w:t>全程监督下，进行抽签</w:t>
      </w:r>
      <w:r>
        <w:rPr>
          <w:rFonts w:hint="eastAsia" w:ascii="仿宋_GB2312" w:hAnsi="仿宋_GB2312" w:eastAsia="仿宋_GB2312" w:cs="仿宋_GB2312"/>
          <w:sz w:val="21"/>
          <w:szCs w:val="21"/>
          <w:highlight w:val="none"/>
          <w:rPrChange w:id="232" w:author="金美玲" w:date="2022-06-08T18:34:24Z">
            <w:rPr>
              <w:rFonts w:hint="eastAsia" w:ascii="仿宋_GB2312" w:hAnsi="仿宋_GB2312" w:eastAsia="仿宋_GB2312" w:cs="仿宋_GB2312"/>
              <w:sz w:val="28"/>
              <w:szCs w:val="28"/>
            </w:rPr>
          </w:rPrChange>
        </w:rPr>
        <w:t>。中签的用户可以通过数字人民币红包</w:t>
      </w:r>
      <w:ins w:id="233" w:author="金美玲" w:date="2022-05-25T11:33:14Z">
        <w:r>
          <w:rPr>
            <w:rFonts w:hint="default" w:ascii="仿宋_GB2312" w:hAnsi="仿宋_GB2312" w:eastAsia="仿宋_GB2312" w:cs="仿宋_GB2312"/>
            <w:sz w:val="21"/>
            <w:szCs w:val="21"/>
            <w:highlight w:val="none"/>
            <w:rPrChange w:id="234" w:author="金美玲" w:date="2022-06-08T18:34:24Z">
              <w:rPr>
                <w:rFonts w:hint="default" w:ascii="仿宋_GB2312" w:hAnsi="仿宋_GB2312" w:eastAsia="仿宋_GB2312" w:cs="仿宋_GB2312"/>
                <w:sz w:val="28"/>
                <w:szCs w:val="28"/>
              </w:rPr>
            </w:rPrChange>
          </w:rPr>
          <w:t>APP</w:t>
        </w:r>
      </w:ins>
      <w:r>
        <w:rPr>
          <w:rFonts w:hint="eastAsia" w:ascii="仿宋_GB2312" w:hAnsi="仿宋_GB2312" w:eastAsia="仿宋_GB2312" w:cs="仿宋_GB2312"/>
          <w:sz w:val="21"/>
          <w:szCs w:val="21"/>
          <w:highlight w:val="none"/>
          <w:rPrChange w:id="235" w:author="金美玲" w:date="2022-06-08T18:34:24Z">
            <w:rPr>
              <w:rFonts w:hint="eastAsia" w:ascii="仿宋_GB2312" w:hAnsi="仿宋_GB2312" w:eastAsia="仿宋_GB2312" w:cs="仿宋_GB2312"/>
              <w:sz w:val="28"/>
              <w:szCs w:val="28"/>
            </w:rPr>
          </w:rPrChange>
        </w:rPr>
        <w:t>领取红包并前往深圳地区已经完成数字人民币能力改造的商户线下消费使用，</w:t>
      </w:r>
      <w:r>
        <w:rPr>
          <w:rFonts w:ascii="仿宋_GB2312" w:hAnsi="仿宋_GB2312" w:eastAsia="仿宋_GB2312" w:cs="仿宋_GB2312"/>
          <w:sz w:val="21"/>
          <w:szCs w:val="21"/>
          <w:highlight w:val="none"/>
          <w:rPrChange w:id="236" w:author="金美玲" w:date="2022-06-08T18:34:24Z">
            <w:rPr>
              <w:rFonts w:ascii="仿宋_GB2312" w:hAnsi="仿宋_GB2312" w:eastAsia="仿宋_GB2312" w:cs="仿宋_GB2312"/>
              <w:sz w:val="28"/>
              <w:szCs w:val="28"/>
            </w:rPr>
          </w:rPrChange>
        </w:rPr>
        <w:t>也可以通过美团App/美团外卖App/大众点评App线上场景消费使用。</w:t>
      </w:r>
    </w:p>
    <w:p>
      <w:pPr>
        <w:pStyle w:val="4"/>
        <w:adjustRightInd w:val="0"/>
        <w:snapToGrid w:val="0"/>
        <w:spacing w:line="400" w:lineRule="exact"/>
        <w:ind w:firstLineChars="0"/>
        <w:rPr>
          <w:rFonts w:ascii="仿宋_GB2312" w:hAnsi="仿宋_GB2312" w:eastAsia="仿宋_GB2312" w:cs="仿宋_GB2312"/>
          <w:sz w:val="21"/>
          <w:szCs w:val="21"/>
          <w:highlight w:val="none"/>
          <w:rPrChange w:id="238" w:author="金美玲" w:date="2022-06-08T18:34:24Z">
            <w:rPr>
              <w:rFonts w:ascii="仿宋_GB2312" w:hAnsi="仿宋_GB2312" w:eastAsia="仿宋_GB2312" w:cs="仿宋_GB2312"/>
              <w:sz w:val="28"/>
              <w:szCs w:val="28"/>
            </w:rPr>
          </w:rPrChange>
        </w:rPr>
        <w:pPrChange w:id="237" w:author="金美玲" w:date="2022-06-08T18:35:10Z">
          <w:pPr>
            <w:pStyle w:val="4"/>
            <w:adjustRightInd w:val="0"/>
            <w:snapToGrid w:val="0"/>
            <w:spacing w:line="480" w:lineRule="exact"/>
            <w:ind w:firstLineChars="0"/>
          </w:pPr>
        </w:pPrChange>
      </w:pPr>
      <w:r>
        <w:rPr>
          <w:rFonts w:hint="eastAsia" w:ascii="仿宋_GB2312" w:hAnsi="仿宋_GB2312" w:eastAsia="仿宋_GB2312" w:cs="仿宋_GB2312"/>
          <w:sz w:val="21"/>
          <w:szCs w:val="21"/>
          <w:highlight w:val="none"/>
          <w:rPrChange w:id="239" w:author="金美玲" w:date="2022-06-08T18:34:24Z">
            <w:rPr>
              <w:rFonts w:hint="eastAsia" w:ascii="仿宋_GB2312" w:hAnsi="仿宋_GB2312" w:eastAsia="仿宋_GB2312" w:cs="仿宋_GB2312"/>
              <w:sz w:val="28"/>
              <w:szCs w:val="28"/>
            </w:rPr>
          </w:rPrChange>
        </w:rPr>
        <w:t>活动宣传：由甲方统筹协调该项目相关媒体资源，包括微信公众号、微博、商家社群、相关行业协会、纸媒等</w:t>
      </w:r>
      <w:del w:id="240" w:author="金美玲" w:date="2022-05-25T11:33:32Z">
        <w:r>
          <w:rPr>
            <w:rFonts w:hint="eastAsia" w:ascii="仿宋_GB2312" w:hAnsi="仿宋_GB2312" w:eastAsia="仿宋_GB2312" w:cs="仿宋_GB2312"/>
            <w:sz w:val="21"/>
            <w:szCs w:val="21"/>
            <w:highlight w:val="none"/>
            <w:rPrChange w:id="241" w:author="金美玲" w:date="2022-06-08T18:34:24Z">
              <w:rPr>
                <w:rFonts w:hint="eastAsia" w:ascii="仿宋_GB2312" w:hAnsi="仿宋_GB2312" w:eastAsia="仿宋_GB2312" w:cs="仿宋_GB2312"/>
                <w:sz w:val="28"/>
                <w:szCs w:val="28"/>
              </w:rPr>
            </w:rPrChange>
          </w:rPr>
          <w:delText>以</w:delText>
        </w:r>
      </w:del>
      <w:r>
        <w:rPr>
          <w:rFonts w:hint="eastAsia" w:ascii="仿宋_GB2312" w:hAnsi="仿宋_GB2312" w:eastAsia="仿宋_GB2312" w:cs="仿宋_GB2312"/>
          <w:sz w:val="21"/>
          <w:szCs w:val="21"/>
          <w:highlight w:val="none"/>
          <w:rPrChange w:id="242" w:author="金美玲" w:date="2022-06-08T18:34:24Z">
            <w:rPr>
              <w:rFonts w:hint="eastAsia" w:ascii="仿宋_GB2312" w:hAnsi="仿宋_GB2312" w:eastAsia="仿宋_GB2312" w:cs="仿宋_GB2312"/>
              <w:sz w:val="28"/>
              <w:szCs w:val="28"/>
            </w:rPr>
          </w:rPrChange>
        </w:rPr>
        <w:t>对本次</w:t>
      </w:r>
      <w:del w:id="243" w:author="金美玲" w:date="2022-05-25T11:33:37Z">
        <w:r>
          <w:rPr>
            <w:rFonts w:hint="eastAsia" w:ascii="仿宋_GB2312" w:hAnsi="仿宋_GB2312" w:eastAsia="仿宋_GB2312" w:cs="仿宋_GB2312"/>
            <w:sz w:val="21"/>
            <w:szCs w:val="21"/>
            <w:highlight w:val="none"/>
            <w:rPrChange w:id="244" w:author="金美玲" w:date="2022-06-08T18:34:24Z">
              <w:rPr>
                <w:rFonts w:hint="eastAsia" w:ascii="仿宋_GB2312" w:hAnsi="仿宋_GB2312" w:eastAsia="仿宋_GB2312" w:cs="仿宋_GB2312"/>
                <w:sz w:val="28"/>
                <w:szCs w:val="28"/>
              </w:rPr>
            </w:rPrChange>
          </w:rPr>
          <w:delText>项目</w:delText>
        </w:r>
      </w:del>
      <w:ins w:id="245" w:author="金美玲" w:date="2022-05-25T11:33:37Z">
        <w:r>
          <w:rPr>
            <w:rFonts w:hint="default" w:ascii="仿宋_GB2312" w:hAnsi="仿宋_GB2312" w:eastAsia="仿宋_GB2312" w:cs="仿宋_GB2312"/>
            <w:sz w:val="21"/>
            <w:szCs w:val="21"/>
            <w:highlight w:val="none"/>
            <w:rPrChange w:id="246" w:author="金美玲" w:date="2022-06-08T18:34:24Z">
              <w:rPr>
                <w:rFonts w:hint="default" w:ascii="仿宋_GB2312" w:hAnsi="仿宋_GB2312" w:eastAsia="仿宋_GB2312" w:cs="仿宋_GB2312"/>
                <w:sz w:val="28"/>
                <w:szCs w:val="28"/>
              </w:rPr>
            </w:rPrChange>
          </w:rPr>
          <w:t>活动</w:t>
        </w:r>
      </w:ins>
      <w:r>
        <w:rPr>
          <w:rFonts w:hint="eastAsia" w:ascii="仿宋_GB2312" w:hAnsi="仿宋_GB2312" w:eastAsia="仿宋_GB2312" w:cs="仿宋_GB2312"/>
          <w:sz w:val="21"/>
          <w:szCs w:val="21"/>
          <w:highlight w:val="none"/>
          <w:rPrChange w:id="247" w:author="金美玲" w:date="2022-06-08T18:34:24Z">
            <w:rPr>
              <w:rFonts w:hint="eastAsia" w:ascii="仿宋_GB2312" w:hAnsi="仿宋_GB2312" w:eastAsia="仿宋_GB2312" w:cs="仿宋_GB2312"/>
              <w:sz w:val="28"/>
              <w:szCs w:val="28"/>
            </w:rPr>
          </w:rPrChange>
        </w:rPr>
        <w:t>进行宣传。乙方作为项目总策划，负责与甲方统筹的媒体资源（包括但不限于媒体通稿）</w:t>
      </w:r>
      <w:ins w:id="248" w:author="金美玲" w:date="2022-05-25T11:33:57Z">
        <w:r>
          <w:rPr>
            <w:rFonts w:hint="default" w:ascii="仿宋_GB2312" w:hAnsi="仿宋_GB2312" w:eastAsia="仿宋_GB2312" w:cs="仿宋_GB2312"/>
            <w:sz w:val="21"/>
            <w:szCs w:val="21"/>
            <w:highlight w:val="none"/>
            <w:rPrChange w:id="249" w:author="金美玲" w:date="2022-06-08T18:34:24Z">
              <w:rPr>
                <w:rFonts w:hint="default" w:ascii="仿宋_GB2312" w:hAnsi="仿宋_GB2312" w:eastAsia="仿宋_GB2312" w:cs="仿宋_GB2312"/>
                <w:sz w:val="28"/>
                <w:szCs w:val="28"/>
              </w:rPr>
            </w:rPrChange>
          </w:rPr>
          <w:t>进行对接</w:t>
        </w:r>
      </w:ins>
      <w:ins w:id="250" w:author="金美玲" w:date="2022-05-25T11:33:58Z">
        <w:r>
          <w:rPr>
            <w:rFonts w:hint="default" w:ascii="仿宋_GB2312" w:hAnsi="仿宋_GB2312" w:eastAsia="仿宋_GB2312" w:cs="仿宋_GB2312"/>
            <w:sz w:val="21"/>
            <w:szCs w:val="21"/>
            <w:highlight w:val="none"/>
            <w:rPrChange w:id="251" w:author="金美玲" w:date="2022-06-08T18:34:24Z">
              <w:rPr>
                <w:rFonts w:hint="default" w:ascii="仿宋_GB2312" w:hAnsi="仿宋_GB2312" w:eastAsia="仿宋_GB2312" w:cs="仿宋_GB2312"/>
                <w:sz w:val="28"/>
                <w:szCs w:val="28"/>
              </w:rPr>
            </w:rPrChange>
          </w:rPr>
          <w:t>并</w:t>
        </w:r>
      </w:ins>
      <w:del w:id="252" w:author="金美玲" w:date="2022-05-25T11:34:00Z">
        <w:r>
          <w:rPr>
            <w:rFonts w:hint="eastAsia" w:ascii="仿宋_GB2312" w:hAnsi="仿宋_GB2312" w:eastAsia="仿宋_GB2312" w:cs="仿宋_GB2312"/>
            <w:sz w:val="21"/>
            <w:szCs w:val="21"/>
            <w:highlight w:val="none"/>
            <w:rPrChange w:id="253" w:author="金美玲" w:date="2022-06-08T18:34:24Z">
              <w:rPr>
                <w:rFonts w:hint="eastAsia" w:ascii="仿宋_GB2312" w:hAnsi="仿宋_GB2312" w:eastAsia="仿宋_GB2312" w:cs="仿宋_GB2312"/>
                <w:sz w:val="28"/>
                <w:szCs w:val="28"/>
              </w:rPr>
            </w:rPrChange>
          </w:rPr>
          <w:delText>的</w:delText>
        </w:r>
      </w:del>
      <w:r>
        <w:rPr>
          <w:rFonts w:hint="eastAsia" w:ascii="仿宋_GB2312" w:hAnsi="仿宋_GB2312" w:eastAsia="仿宋_GB2312" w:cs="仿宋_GB2312"/>
          <w:sz w:val="21"/>
          <w:szCs w:val="21"/>
          <w:highlight w:val="none"/>
          <w:rPrChange w:id="254" w:author="金美玲" w:date="2022-06-08T18:34:24Z">
            <w:rPr>
              <w:rFonts w:hint="eastAsia" w:ascii="仿宋_GB2312" w:hAnsi="仿宋_GB2312" w:eastAsia="仿宋_GB2312" w:cs="仿宋_GB2312"/>
              <w:sz w:val="28"/>
              <w:szCs w:val="28"/>
            </w:rPr>
          </w:rPrChange>
        </w:rPr>
        <w:t>投放</w:t>
      </w:r>
      <w:del w:id="255" w:author="金美玲" w:date="2022-05-25T11:34:03Z">
        <w:r>
          <w:rPr>
            <w:rFonts w:hint="eastAsia" w:ascii="仿宋_GB2312" w:hAnsi="仿宋_GB2312" w:eastAsia="仿宋_GB2312" w:cs="仿宋_GB2312"/>
            <w:sz w:val="21"/>
            <w:szCs w:val="21"/>
            <w:highlight w:val="none"/>
            <w:rPrChange w:id="256" w:author="金美玲" w:date="2022-06-08T18:34:24Z">
              <w:rPr>
                <w:rFonts w:hint="eastAsia" w:ascii="仿宋_GB2312" w:hAnsi="仿宋_GB2312" w:eastAsia="仿宋_GB2312" w:cs="仿宋_GB2312"/>
                <w:sz w:val="28"/>
                <w:szCs w:val="28"/>
              </w:rPr>
            </w:rPrChange>
          </w:rPr>
          <w:delText>进行整合</w:delText>
        </w:r>
      </w:del>
      <w:ins w:id="257" w:author="金美玲" w:date="2022-05-25T11:34:03Z">
        <w:r>
          <w:rPr>
            <w:rFonts w:hint="default" w:ascii="仿宋_GB2312" w:hAnsi="仿宋_GB2312" w:eastAsia="仿宋_GB2312" w:cs="仿宋_GB2312"/>
            <w:sz w:val="21"/>
            <w:szCs w:val="21"/>
            <w:highlight w:val="none"/>
            <w:rPrChange w:id="258" w:author="金美玲" w:date="2022-06-08T18:34:24Z">
              <w:rPr>
                <w:rFonts w:hint="default" w:ascii="仿宋_GB2312" w:hAnsi="仿宋_GB2312" w:eastAsia="仿宋_GB2312" w:cs="仿宋_GB2312"/>
                <w:sz w:val="28"/>
                <w:szCs w:val="28"/>
              </w:rPr>
            </w:rPrChange>
          </w:rPr>
          <w:t>宣传</w:t>
        </w:r>
      </w:ins>
      <w:ins w:id="259" w:author="金美玲" w:date="2022-05-25T11:34:05Z">
        <w:r>
          <w:rPr>
            <w:rFonts w:hint="default" w:ascii="仿宋_GB2312" w:hAnsi="仿宋_GB2312" w:eastAsia="仿宋_GB2312" w:cs="仿宋_GB2312"/>
            <w:sz w:val="21"/>
            <w:szCs w:val="21"/>
            <w:highlight w:val="none"/>
            <w:rPrChange w:id="260" w:author="金美玲" w:date="2022-06-08T18:34:24Z">
              <w:rPr>
                <w:rFonts w:hint="default" w:ascii="仿宋_GB2312" w:hAnsi="仿宋_GB2312" w:eastAsia="仿宋_GB2312" w:cs="仿宋_GB2312"/>
                <w:sz w:val="28"/>
                <w:szCs w:val="28"/>
              </w:rPr>
            </w:rPrChange>
          </w:rPr>
          <w:t>资源</w:t>
        </w:r>
      </w:ins>
      <w:r>
        <w:rPr>
          <w:rFonts w:hint="eastAsia" w:ascii="仿宋_GB2312" w:hAnsi="仿宋_GB2312" w:eastAsia="仿宋_GB2312" w:cs="仿宋_GB2312"/>
          <w:sz w:val="21"/>
          <w:szCs w:val="21"/>
          <w:highlight w:val="none"/>
          <w:rPrChange w:id="261" w:author="金美玲" w:date="2022-06-08T18:34:24Z">
            <w:rPr>
              <w:rFonts w:hint="eastAsia" w:ascii="仿宋_GB2312" w:hAnsi="仿宋_GB2312" w:eastAsia="仿宋_GB2312" w:cs="仿宋_GB2312"/>
              <w:sz w:val="28"/>
              <w:szCs w:val="28"/>
            </w:rPr>
          </w:rPrChange>
        </w:rPr>
        <w:t>。乙方负责提供用于投放的宣传物料（包括但不限于海报、单页等内容物），甲方负责协调媒体渠道</w:t>
      </w:r>
      <w:ins w:id="262" w:author="金美玲" w:date="2022-05-25T11:34:24Z">
        <w:r>
          <w:rPr>
            <w:rFonts w:hint="default" w:ascii="仿宋_GB2312" w:hAnsi="仿宋_GB2312" w:eastAsia="仿宋_GB2312" w:cs="仿宋_GB2312"/>
            <w:sz w:val="21"/>
            <w:szCs w:val="21"/>
            <w:highlight w:val="none"/>
            <w:rPrChange w:id="263" w:author="金美玲" w:date="2022-06-08T18:34:24Z">
              <w:rPr>
                <w:rFonts w:hint="default" w:ascii="仿宋_GB2312" w:hAnsi="仿宋_GB2312" w:eastAsia="仿宋_GB2312" w:cs="仿宋_GB2312"/>
                <w:sz w:val="28"/>
                <w:szCs w:val="28"/>
              </w:rPr>
            </w:rPrChange>
          </w:rPr>
          <w:t>进行</w:t>
        </w:r>
      </w:ins>
      <w:del w:id="264" w:author="金美玲" w:date="2022-05-25T11:34:23Z">
        <w:r>
          <w:rPr>
            <w:rFonts w:hint="eastAsia" w:ascii="仿宋_GB2312" w:hAnsi="仿宋_GB2312" w:eastAsia="仿宋_GB2312" w:cs="仿宋_GB2312"/>
            <w:sz w:val="21"/>
            <w:szCs w:val="21"/>
            <w:highlight w:val="none"/>
            <w:rPrChange w:id="265" w:author="金美玲" w:date="2022-06-08T18:34:24Z">
              <w:rPr>
                <w:rFonts w:hint="eastAsia" w:ascii="仿宋_GB2312" w:hAnsi="仿宋_GB2312" w:eastAsia="仿宋_GB2312" w:cs="仿宋_GB2312"/>
                <w:sz w:val="28"/>
                <w:szCs w:val="28"/>
              </w:rPr>
            </w:rPrChange>
          </w:rPr>
          <w:delText>中的</w:delText>
        </w:r>
      </w:del>
      <w:r>
        <w:rPr>
          <w:rFonts w:hint="eastAsia" w:ascii="仿宋_GB2312" w:hAnsi="仿宋_GB2312" w:eastAsia="仿宋_GB2312" w:cs="仿宋_GB2312"/>
          <w:sz w:val="21"/>
          <w:szCs w:val="21"/>
          <w:highlight w:val="none"/>
          <w:rPrChange w:id="266" w:author="金美玲" w:date="2022-06-08T18:34:24Z">
            <w:rPr>
              <w:rFonts w:hint="eastAsia" w:ascii="仿宋_GB2312" w:hAnsi="仿宋_GB2312" w:eastAsia="仿宋_GB2312" w:cs="仿宋_GB2312"/>
              <w:sz w:val="28"/>
              <w:szCs w:val="28"/>
            </w:rPr>
          </w:rPrChange>
        </w:rPr>
        <w:t>投放。</w:t>
      </w:r>
    </w:p>
    <w:p>
      <w:pPr>
        <w:pStyle w:val="4"/>
        <w:adjustRightInd w:val="0"/>
        <w:snapToGrid w:val="0"/>
        <w:spacing w:line="400" w:lineRule="exact"/>
        <w:ind w:firstLineChars="0"/>
        <w:rPr>
          <w:rFonts w:ascii="仿宋_GB2312" w:hAnsi="仿宋_GB2312" w:eastAsia="仿宋_GB2312" w:cs="仿宋_GB2312"/>
          <w:sz w:val="21"/>
          <w:szCs w:val="21"/>
          <w:highlight w:val="none"/>
          <w:rPrChange w:id="268" w:author="金美玲" w:date="2022-06-08T18:34:24Z">
            <w:rPr>
              <w:rFonts w:ascii="仿宋_GB2312" w:hAnsi="仿宋_GB2312" w:eastAsia="仿宋_GB2312" w:cs="仿宋_GB2312"/>
              <w:sz w:val="28"/>
              <w:szCs w:val="28"/>
            </w:rPr>
          </w:rPrChange>
        </w:rPr>
        <w:pPrChange w:id="267" w:author="金美玲" w:date="2022-06-08T18:35:10Z">
          <w:pPr>
            <w:pStyle w:val="4"/>
            <w:adjustRightInd w:val="0"/>
            <w:snapToGrid w:val="0"/>
            <w:spacing w:line="480" w:lineRule="exact"/>
            <w:ind w:firstLineChars="0"/>
          </w:pPr>
        </w:pPrChange>
      </w:pPr>
      <w:r>
        <w:rPr>
          <w:rFonts w:hint="eastAsia" w:ascii="仿宋_GB2312" w:hAnsi="仿宋_GB2312" w:eastAsia="仿宋_GB2312" w:cs="仿宋_GB2312"/>
          <w:bCs/>
          <w:sz w:val="21"/>
          <w:szCs w:val="21"/>
          <w:highlight w:val="none"/>
          <w:rPrChange w:id="269" w:author="金美玲" w:date="2022-06-08T18:34:24Z">
            <w:rPr>
              <w:rFonts w:hint="eastAsia" w:ascii="仿宋_GB2312" w:hAnsi="仿宋_GB2312" w:eastAsia="仿宋_GB2312" w:cs="仿宋_GB2312"/>
              <w:bCs/>
              <w:sz w:val="28"/>
              <w:szCs w:val="28"/>
            </w:rPr>
          </w:rPrChange>
        </w:rPr>
        <w:t>具体合作过程中，双方经协商一致需要对活动形式进行调整的，应以书面方式确认，合作项目实际执行细节以双方最终确认一致的线上活动内容为准。</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271" w:author="金美玲" w:date="2022-06-08T18:34:24Z">
            <w:rPr>
              <w:rFonts w:ascii="黑体" w:hAnsi="黑体" w:eastAsia="黑体" w:cs="黑体"/>
              <w:bCs/>
              <w:sz w:val="28"/>
              <w:szCs w:val="28"/>
            </w:rPr>
          </w:rPrChange>
        </w:rPr>
        <w:pPrChange w:id="270"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272" w:author="金美玲" w:date="2022-06-08T18:34:24Z">
            <w:rPr>
              <w:rFonts w:hint="eastAsia" w:ascii="黑体" w:hAnsi="黑体" w:eastAsia="黑体" w:cs="黑体"/>
              <w:bCs/>
              <w:sz w:val="28"/>
              <w:szCs w:val="28"/>
            </w:rPr>
          </w:rPrChange>
        </w:rPr>
        <w:t>活动金额与付款</w:t>
      </w:r>
    </w:p>
    <w:p>
      <w:pPr>
        <w:pStyle w:val="4"/>
        <w:adjustRightInd w:val="0"/>
        <w:snapToGrid w:val="0"/>
        <w:spacing w:line="400" w:lineRule="exact"/>
        <w:ind w:firstLineChars="0"/>
        <w:rPr>
          <w:rFonts w:ascii="仿宋_GB2312" w:hAnsi="仿宋_GB2312" w:eastAsia="仿宋_GB2312" w:cs="仿宋_GB2312"/>
          <w:sz w:val="21"/>
          <w:szCs w:val="21"/>
          <w:highlight w:val="none"/>
          <w:rPrChange w:id="274" w:author="金美玲" w:date="2022-06-08T18:34:24Z">
            <w:rPr>
              <w:rFonts w:ascii="仿宋_GB2312" w:hAnsi="仿宋_GB2312" w:eastAsia="仿宋_GB2312" w:cs="仿宋_GB2312"/>
              <w:sz w:val="28"/>
              <w:szCs w:val="28"/>
            </w:rPr>
          </w:rPrChange>
        </w:rPr>
        <w:pPrChange w:id="273"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275" w:author="金美玲" w:date="2022-06-08T18:34:24Z">
            <w:rPr>
              <w:rFonts w:ascii="仿宋_GB2312" w:hAnsi="仿宋_GB2312" w:eastAsia="仿宋_GB2312" w:cs="仿宋_GB2312"/>
              <w:sz w:val="28"/>
              <w:szCs w:val="28"/>
            </w:rPr>
          </w:rPrChange>
        </w:rPr>
        <w:t>1.合同金额</w:t>
      </w:r>
    </w:p>
    <w:p>
      <w:pPr>
        <w:pStyle w:val="4"/>
        <w:adjustRightInd w:val="0"/>
        <w:snapToGrid w:val="0"/>
        <w:spacing w:line="400" w:lineRule="exact"/>
        <w:ind w:firstLine="840" w:firstLineChars="400"/>
        <w:rPr>
          <w:del w:id="277" w:author="金美玲" w:date="2022-05-25T11:36:04Z"/>
          <w:rFonts w:ascii="仿宋_GB2312" w:hAnsi="仿宋_GB2312" w:eastAsia="仿宋_GB2312" w:cs="仿宋_GB2312"/>
          <w:sz w:val="21"/>
          <w:szCs w:val="21"/>
          <w:highlight w:val="none"/>
          <w:rPrChange w:id="278" w:author="金美玲" w:date="2022-06-08T18:34:24Z">
            <w:rPr>
              <w:del w:id="279" w:author="金美玲" w:date="2022-05-25T11:36:04Z"/>
              <w:rFonts w:ascii="仿宋_GB2312" w:hAnsi="仿宋_GB2312" w:eastAsia="仿宋_GB2312" w:cs="仿宋_GB2312"/>
              <w:sz w:val="28"/>
              <w:szCs w:val="28"/>
            </w:rPr>
          </w:rPrChange>
        </w:rPr>
        <w:pPrChange w:id="276" w:author="金美玲" w:date="2022-06-08T18:35:10Z">
          <w:pPr>
            <w:pStyle w:val="4"/>
            <w:adjustRightInd w:val="0"/>
            <w:snapToGrid w:val="0"/>
            <w:spacing w:line="480" w:lineRule="exact"/>
            <w:ind w:firstLineChars="0"/>
          </w:pPr>
        </w:pPrChange>
      </w:pPr>
      <w:r>
        <w:rPr>
          <w:rFonts w:hint="eastAsia" w:ascii="仿宋_GB2312" w:hAnsi="仿宋_GB2312" w:eastAsia="仿宋_GB2312" w:cs="仿宋_GB2312"/>
          <w:sz w:val="21"/>
          <w:szCs w:val="21"/>
          <w:highlight w:val="none"/>
          <w:rPrChange w:id="280" w:author="金美玲" w:date="2022-06-08T18:34:24Z">
            <w:rPr>
              <w:rFonts w:hint="eastAsia" w:ascii="仿宋_GB2312" w:hAnsi="仿宋_GB2312" w:eastAsia="仿宋_GB2312" w:cs="仿宋_GB2312"/>
              <w:sz w:val="28"/>
              <w:szCs w:val="28"/>
            </w:rPr>
          </w:rPrChange>
        </w:rPr>
        <w:t>本次活动预计投入资金</w:t>
      </w:r>
      <w:ins w:id="281" w:author="金美玲" w:date="2022-05-25T11:34:46Z">
        <w:r>
          <w:rPr>
            <w:rFonts w:hint="default" w:ascii="仿宋_GB2312" w:hAnsi="仿宋_GB2312" w:eastAsia="仿宋_GB2312" w:cs="仿宋_GB2312"/>
            <w:sz w:val="21"/>
            <w:szCs w:val="21"/>
            <w:highlight w:val="none"/>
            <w:rPrChange w:id="282" w:author="金美玲" w:date="2022-06-08T18:34:24Z">
              <w:rPr>
                <w:rFonts w:hint="default" w:ascii="仿宋_GB2312" w:hAnsi="仿宋_GB2312" w:eastAsia="仿宋_GB2312" w:cs="仿宋_GB2312"/>
                <w:sz w:val="28"/>
                <w:szCs w:val="28"/>
              </w:rPr>
            </w:rPrChange>
          </w:rPr>
          <w:t>人</w:t>
        </w:r>
      </w:ins>
      <w:ins w:id="283" w:author="金美玲" w:date="2022-05-25T11:34:46Z">
        <w:r>
          <w:rPr>
            <w:rFonts w:hint="default" w:ascii="仿宋_GB2312" w:hAnsi="仿宋_GB2312" w:eastAsia="仿宋_GB2312" w:cs="仿宋_GB2312"/>
            <w:sz w:val="21"/>
            <w:szCs w:val="21"/>
            <w:highlight w:val="none"/>
            <w:rPrChange w:id="284" w:author="金美玲" w:date="2022-06-08T18:34:24Z">
              <w:rPr>
                <w:rFonts w:hint="default" w:ascii="仿宋_GB2312" w:hAnsi="仿宋_GB2312" w:eastAsia="仿宋_GB2312" w:cs="仿宋_GB2312"/>
                <w:sz w:val="28"/>
                <w:szCs w:val="28"/>
              </w:rPr>
            </w:rPrChange>
          </w:rPr>
          <w:t>民币</w:t>
        </w:r>
      </w:ins>
      <w:r>
        <w:rPr>
          <w:rFonts w:ascii="仿宋_GB2312" w:hAnsi="仿宋_GB2312" w:eastAsia="仿宋_GB2312" w:cs="仿宋_GB2312"/>
          <w:sz w:val="21"/>
          <w:szCs w:val="21"/>
          <w:highlight w:val="none"/>
          <w:rPrChange w:id="285" w:author="金美玲" w:date="2022-06-08T18:34:24Z">
            <w:rPr>
              <w:rFonts w:ascii="仿宋_GB2312" w:hAnsi="仿宋_GB2312" w:eastAsia="仿宋_GB2312" w:cs="仿宋_GB2312"/>
              <w:sz w:val="28"/>
              <w:szCs w:val="28"/>
            </w:rPr>
          </w:rPrChange>
        </w:rPr>
        <w:t>3,000万</w:t>
      </w:r>
      <w:ins w:id="286" w:author="金美玲" w:date="2022-05-25T11:34:49Z">
        <w:r>
          <w:rPr>
            <w:rFonts w:ascii="仿宋_GB2312" w:hAnsi="仿宋_GB2312" w:eastAsia="仿宋_GB2312" w:cs="仿宋_GB2312"/>
            <w:sz w:val="21"/>
            <w:szCs w:val="21"/>
            <w:highlight w:val="none"/>
            <w:rPrChange w:id="287" w:author="金美玲" w:date="2022-06-08T18:34:24Z">
              <w:rPr>
                <w:rFonts w:ascii="仿宋_GB2312" w:hAnsi="仿宋_GB2312" w:eastAsia="仿宋_GB2312" w:cs="仿宋_GB2312"/>
                <w:sz w:val="28"/>
                <w:szCs w:val="28"/>
              </w:rPr>
            </w:rPrChange>
          </w:rPr>
          <w:t>元</w:t>
        </w:r>
      </w:ins>
      <w:r>
        <w:rPr>
          <w:rFonts w:ascii="仿宋_GB2312" w:hAnsi="仿宋_GB2312" w:eastAsia="仿宋_GB2312" w:cs="仿宋_GB2312"/>
          <w:sz w:val="21"/>
          <w:szCs w:val="21"/>
          <w:highlight w:val="none"/>
          <w:rPrChange w:id="288" w:author="金美玲" w:date="2022-06-08T18:34:24Z">
            <w:rPr>
              <w:rFonts w:ascii="仿宋_GB2312" w:hAnsi="仿宋_GB2312" w:eastAsia="仿宋_GB2312" w:cs="仿宋_GB2312"/>
              <w:sz w:val="28"/>
              <w:szCs w:val="28"/>
            </w:rPr>
          </w:rPrChange>
        </w:rPr>
        <w:t>，</w:t>
      </w:r>
      <w:r>
        <w:rPr>
          <w:rFonts w:hint="eastAsia" w:ascii="仿宋_GB2312" w:hAnsi="仿宋_GB2312" w:eastAsia="仿宋_GB2312" w:cs="仿宋_GB2312"/>
          <w:sz w:val="21"/>
          <w:szCs w:val="21"/>
          <w:highlight w:val="none"/>
          <w:rPrChange w:id="289" w:author="金美玲" w:date="2022-06-08T18:34:24Z">
            <w:rPr>
              <w:rFonts w:hint="eastAsia" w:ascii="仿宋_GB2312" w:hAnsi="仿宋_GB2312" w:eastAsia="仿宋_GB2312" w:cs="仿宋_GB2312"/>
              <w:sz w:val="28"/>
              <w:szCs w:val="28"/>
              <w:highlight w:val="yellow"/>
            </w:rPr>
          </w:rPrChange>
        </w:rPr>
        <w:t>由深圳市</w:t>
      </w:r>
      <w:del w:id="290" w:author="金美玲" w:date="2022-05-18T19:43:50Z">
        <w:r>
          <w:rPr>
            <w:rFonts w:ascii="仿宋_GB2312" w:hAnsi="仿宋_GB2312" w:eastAsia="仿宋_GB2312" w:cs="仿宋_GB2312"/>
            <w:sz w:val="21"/>
            <w:szCs w:val="21"/>
            <w:highlight w:val="none"/>
            <w:rPrChange w:id="291" w:author="金美玲" w:date="2022-06-08T18:34:24Z">
              <w:rPr>
                <w:rFonts w:ascii="仿宋_GB2312" w:hAnsi="仿宋_GB2312" w:eastAsia="仿宋_GB2312" w:cs="仿宋_GB2312"/>
                <w:sz w:val="28"/>
                <w:szCs w:val="28"/>
                <w:highlight w:val="yellow"/>
              </w:rPr>
            </w:rPrChange>
          </w:rPr>
          <w:delText>财政</w:delText>
        </w:r>
      </w:del>
      <w:ins w:id="292" w:author="金美玲" w:date="2022-05-18T19:43:50Z">
        <w:r>
          <w:rPr>
            <w:rFonts w:ascii="仿宋_GB2312" w:hAnsi="仿宋_GB2312" w:eastAsia="仿宋_GB2312" w:cs="仿宋_GB2312"/>
            <w:sz w:val="21"/>
            <w:szCs w:val="21"/>
            <w:highlight w:val="none"/>
            <w:rPrChange w:id="293" w:author="金美玲" w:date="2022-06-08T18:34:24Z">
              <w:rPr>
                <w:rFonts w:ascii="仿宋_GB2312" w:hAnsi="仿宋_GB2312" w:eastAsia="仿宋_GB2312" w:cs="仿宋_GB2312"/>
                <w:sz w:val="28"/>
                <w:szCs w:val="28"/>
                <w:highlight w:val="yellow"/>
              </w:rPr>
            </w:rPrChange>
          </w:rPr>
          <w:t>商务局</w:t>
        </w:r>
      </w:ins>
      <w:r>
        <w:rPr>
          <w:rFonts w:hint="eastAsia" w:ascii="仿宋_GB2312" w:hAnsi="仿宋_GB2312" w:eastAsia="仿宋_GB2312" w:cs="仿宋_GB2312"/>
          <w:sz w:val="21"/>
          <w:szCs w:val="21"/>
          <w:highlight w:val="none"/>
          <w:rPrChange w:id="294" w:author="金美玲" w:date="2022-06-08T18:34:24Z">
            <w:rPr>
              <w:rFonts w:hint="eastAsia" w:ascii="仿宋_GB2312" w:hAnsi="仿宋_GB2312" w:eastAsia="仿宋_GB2312" w:cs="仿宋_GB2312"/>
              <w:sz w:val="28"/>
              <w:szCs w:val="28"/>
              <w:highlight w:val="yellow"/>
            </w:rPr>
          </w:rPrChange>
        </w:rPr>
        <w:t>出资</w:t>
      </w:r>
      <w:r>
        <w:rPr>
          <w:rFonts w:hint="eastAsia" w:ascii="仿宋_GB2312" w:hAnsi="仿宋_GB2312" w:eastAsia="仿宋_GB2312" w:cs="仿宋_GB2312"/>
          <w:sz w:val="21"/>
          <w:szCs w:val="21"/>
          <w:highlight w:val="none"/>
          <w:rPrChange w:id="295" w:author="金美玲" w:date="2022-06-08T18:34:24Z">
            <w:rPr>
              <w:rFonts w:hint="eastAsia" w:ascii="仿宋_GB2312" w:hAnsi="仿宋_GB2312" w:eastAsia="仿宋_GB2312" w:cs="仿宋_GB2312"/>
              <w:sz w:val="28"/>
              <w:szCs w:val="28"/>
            </w:rPr>
          </w:rPrChange>
        </w:rPr>
        <w:t>，</w:t>
      </w:r>
      <w:r>
        <w:rPr>
          <w:rFonts w:ascii="仿宋_GB2312" w:hAnsi="仿宋_GB2312" w:eastAsia="仿宋_GB2312" w:cs="仿宋_GB2312"/>
          <w:sz w:val="21"/>
          <w:szCs w:val="21"/>
          <w:highlight w:val="none"/>
          <w:rPrChange w:id="296" w:author="金美玲" w:date="2022-06-08T18:34:24Z">
            <w:rPr>
              <w:rFonts w:ascii="仿宋_GB2312" w:hAnsi="仿宋_GB2312" w:eastAsia="仿宋_GB2312" w:cs="仿宋_GB2312"/>
              <w:sz w:val="28"/>
              <w:szCs w:val="28"/>
            </w:rPr>
          </w:rPrChange>
        </w:rPr>
        <w:t>乙方</w:t>
      </w:r>
      <w:r>
        <w:rPr>
          <w:rFonts w:hint="eastAsia" w:ascii="仿宋_GB2312" w:hAnsi="仿宋_GB2312" w:eastAsia="仿宋_GB2312" w:cs="仿宋_GB2312"/>
          <w:sz w:val="21"/>
          <w:szCs w:val="21"/>
          <w:highlight w:val="none"/>
          <w:rPrChange w:id="297" w:author="金美玲" w:date="2022-06-08T18:34:24Z">
            <w:rPr>
              <w:rFonts w:hint="eastAsia" w:ascii="仿宋_GB2312" w:hAnsi="仿宋_GB2312" w:eastAsia="仿宋_GB2312" w:cs="仿宋_GB2312"/>
              <w:sz w:val="28"/>
              <w:szCs w:val="28"/>
            </w:rPr>
          </w:rPrChange>
        </w:rPr>
        <w:t>先行垫资，待活动结束完成审计后，</w:t>
      </w:r>
      <w:r>
        <w:rPr>
          <w:rFonts w:ascii="仿宋_GB2312" w:hAnsi="仿宋_GB2312" w:eastAsia="仿宋_GB2312" w:cs="仿宋_GB2312"/>
          <w:sz w:val="21"/>
          <w:szCs w:val="21"/>
          <w:highlight w:val="none"/>
          <w:rPrChange w:id="298" w:author="金美玲" w:date="2022-06-08T18:34:24Z">
            <w:rPr>
              <w:rFonts w:ascii="仿宋_GB2312" w:hAnsi="仿宋_GB2312" w:eastAsia="仿宋_GB2312" w:cs="仿宋_GB2312"/>
              <w:sz w:val="28"/>
              <w:szCs w:val="28"/>
              <w:highlight w:val="yellow"/>
            </w:rPr>
          </w:rPrChange>
        </w:rPr>
        <w:t>甲方</w:t>
      </w:r>
      <w:r>
        <w:rPr>
          <w:rFonts w:hint="eastAsia" w:ascii="仿宋_GB2312" w:hAnsi="仿宋_GB2312" w:eastAsia="仿宋_GB2312" w:cs="仿宋_GB2312"/>
          <w:sz w:val="21"/>
          <w:szCs w:val="21"/>
          <w:highlight w:val="none"/>
          <w:rPrChange w:id="299" w:author="金美玲" w:date="2022-06-08T18:34:24Z">
            <w:rPr>
              <w:rFonts w:hint="eastAsia" w:ascii="仿宋_GB2312" w:hAnsi="仿宋_GB2312" w:eastAsia="仿宋_GB2312" w:cs="仿宋_GB2312"/>
              <w:sz w:val="28"/>
              <w:szCs w:val="28"/>
            </w:rPr>
          </w:rPrChange>
        </w:rPr>
        <w:t>按照活动实际核销金</w:t>
      </w:r>
      <w:r>
        <w:rPr>
          <w:rFonts w:hint="eastAsia" w:ascii="仿宋_GB2312" w:hAnsi="仿宋_GB2312" w:eastAsia="仿宋_GB2312" w:cs="仿宋_GB2312"/>
          <w:sz w:val="21"/>
          <w:szCs w:val="21"/>
          <w:highlight w:val="none"/>
          <w:rPrChange w:id="300" w:author="金美玲" w:date="2022-06-08T18:34:24Z">
            <w:rPr>
              <w:rFonts w:hint="eastAsia" w:ascii="仿宋_GB2312" w:hAnsi="仿宋_GB2312" w:eastAsia="仿宋_GB2312" w:cs="仿宋_GB2312"/>
              <w:sz w:val="28"/>
              <w:szCs w:val="28"/>
            </w:rPr>
          </w:rPrChange>
        </w:rPr>
        <w:t>额付款。双方一致确认，</w:t>
      </w:r>
      <w:r>
        <w:rPr>
          <w:rFonts w:ascii="仿宋_GB2312" w:hAnsi="仿宋_GB2312" w:eastAsia="仿宋_GB2312" w:cs="仿宋_GB2312"/>
          <w:sz w:val="21"/>
          <w:szCs w:val="21"/>
          <w:highlight w:val="none"/>
          <w:rPrChange w:id="301" w:author="金美玲" w:date="2022-06-08T18:34:24Z">
            <w:rPr>
              <w:rFonts w:ascii="仿宋_GB2312" w:hAnsi="仿宋_GB2312" w:eastAsia="仿宋_GB2312" w:cs="仿宋_GB2312"/>
              <w:sz w:val="28"/>
              <w:szCs w:val="28"/>
            </w:rPr>
          </w:rPrChange>
        </w:rPr>
        <w:t>2022年6</w:t>
      </w:r>
      <w:r>
        <w:rPr>
          <w:rFonts w:hint="eastAsia" w:ascii="仿宋_GB2312" w:hAnsi="仿宋_GB2312" w:eastAsia="仿宋_GB2312" w:cs="仿宋_GB2312"/>
          <w:sz w:val="21"/>
          <w:szCs w:val="21"/>
          <w:highlight w:val="none"/>
          <w:rPrChange w:id="302" w:author="金美玲" w:date="2022-06-08T18:34:24Z">
            <w:rPr>
              <w:rFonts w:hint="eastAsia" w:ascii="仿宋_GB2312" w:hAnsi="仿宋_GB2312" w:eastAsia="仿宋_GB2312" w:cs="仿宋_GB2312"/>
              <w:sz w:val="28"/>
              <w:szCs w:val="28"/>
            </w:rPr>
          </w:rPrChange>
        </w:rPr>
        <w:t>月</w:t>
      </w:r>
      <w:del w:id="303" w:author="Chuey" w:date="2022-05-13T17:14:12Z">
        <w:r>
          <w:rPr>
            <w:rFonts w:hint="default" w:ascii="仿宋_GB2312" w:hAnsi="仿宋_GB2312" w:eastAsia="仿宋_GB2312" w:cs="仿宋_GB2312"/>
            <w:sz w:val="21"/>
            <w:szCs w:val="21"/>
            <w:highlight w:val="none"/>
            <w:lang w:val="en-US"/>
            <w:rPrChange w:id="304" w:author="金美玲" w:date="2022-06-08T18:34:24Z">
              <w:rPr>
                <w:rFonts w:hint="default" w:ascii="仿宋_GB2312" w:hAnsi="仿宋_GB2312" w:eastAsia="仿宋_GB2312" w:cs="仿宋_GB2312"/>
                <w:sz w:val="28"/>
                <w:szCs w:val="28"/>
                <w:lang w:val="en-US"/>
              </w:rPr>
            </w:rPrChange>
          </w:rPr>
          <w:delText>2</w:delText>
        </w:r>
      </w:del>
      <w:ins w:id="305" w:author="Chuey" w:date="2022-05-13T17:14:12Z">
        <w:r>
          <w:rPr>
            <w:rFonts w:hint="eastAsia" w:ascii="仿宋_GB2312" w:hAnsi="仿宋_GB2312" w:eastAsia="仿宋_GB2312" w:cs="仿宋_GB2312"/>
            <w:sz w:val="21"/>
            <w:szCs w:val="21"/>
            <w:highlight w:val="none"/>
            <w:lang w:val="en-US" w:eastAsia="zh-CN"/>
            <w:rPrChange w:id="306" w:author="金美玲" w:date="2022-06-08T18:34:24Z">
              <w:rPr>
                <w:rFonts w:hint="eastAsia" w:ascii="仿宋_GB2312" w:hAnsi="仿宋_GB2312" w:eastAsia="仿宋_GB2312" w:cs="仿宋_GB2312"/>
                <w:sz w:val="28"/>
                <w:szCs w:val="28"/>
                <w:lang w:val="en-US" w:eastAsia="zh-CN"/>
              </w:rPr>
            </w:rPrChange>
          </w:rPr>
          <w:t>3</w:t>
        </w:r>
      </w:ins>
      <w:r>
        <w:rPr>
          <w:rFonts w:ascii="仿宋_GB2312" w:hAnsi="仿宋_GB2312" w:eastAsia="仿宋_GB2312" w:cs="仿宋_GB2312"/>
          <w:sz w:val="21"/>
          <w:szCs w:val="21"/>
          <w:highlight w:val="none"/>
          <w:rPrChange w:id="307" w:author="金美玲" w:date="2022-06-08T18:34:24Z">
            <w:rPr>
              <w:rFonts w:ascii="仿宋_GB2312" w:hAnsi="仿宋_GB2312" w:eastAsia="仿宋_GB2312" w:cs="仿宋_GB2312"/>
              <w:sz w:val="28"/>
              <w:szCs w:val="28"/>
            </w:rPr>
          </w:rPrChange>
        </w:rPr>
        <w:t>0</w:t>
      </w:r>
      <w:r>
        <w:rPr>
          <w:rFonts w:hint="eastAsia" w:ascii="仿宋_GB2312" w:hAnsi="仿宋_GB2312" w:eastAsia="仿宋_GB2312" w:cs="仿宋_GB2312"/>
          <w:sz w:val="21"/>
          <w:szCs w:val="21"/>
          <w:highlight w:val="none"/>
          <w:rPrChange w:id="308" w:author="金美玲" w:date="2022-06-08T18:34:24Z">
            <w:rPr>
              <w:rFonts w:hint="eastAsia" w:ascii="仿宋_GB2312" w:hAnsi="仿宋_GB2312" w:eastAsia="仿宋_GB2312" w:cs="仿宋_GB2312"/>
              <w:sz w:val="28"/>
              <w:szCs w:val="28"/>
            </w:rPr>
          </w:rPrChange>
        </w:rPr>
        <w:t>日为活动结束日期</w:t>
      </w:r>
      <w:ins w:id="309" w:author="Adelina Liu [2]" w:date="2022-05-24T13:50:01Z">
        <w:r>
          <w:rPr>
            <w:rFonts w:hint="eastAsia" w:ascii="仿宋_GB2312" w:hAnsi="仿宋_GB2312" w:eastAsia="仿宋_GB2312" w:cs="仿宋_GB2312"/>
            <w:sz w:val="21"/>
            <w:szCs w:val="21"/>
            <w:highlight w:val="none"/>
            <w:lang w:eastAsia="zh-CN"/>
            <w:rPrChange w:id="310" w:author="金美玲" w:date="2022-06-08T18:34:24Z">
              <w:rPr>
                <w:rFonts w:hint="eastAsia" w:ascii="仿宋_GB2312" w:hAnsi="仿宋_GB2312" w:eastAsia="仿宋_GB2312" w:cs="仿宋_GB2312"/>
                <w:sz w:val="28"/>
                <w:szCs w:val="28"/>
                <w:lang w:eastAsia="zh-CN"/>
              </w:rPr>
            </w:rPrChange>
          </w:rPr>
          <w:t>，</w:t>
        </w:r>
      </w:ins>
      <w:r>
        <w:rPr>
          <w:rFonts w:ascii="仿宋_GB2312" w:hAnsi="仿宋_GB2312" w:eastAsia="仿宋_GB2312" w:cs="仿宋_GB2312"/>
          <w:sz w:val="21"/>
          <w:szCs w:val="21"/>
          <w:highlight w:val="none"/>
          <w:rPrChange w:id="311" w:author="金美玲" w:date="2022-06-08T18:34:24Z">
            <w:rPr>
              <w:rFonts w:ascii="仿宋_GB2312" w:hAnsi="仿宋_GB2312" w:eastAsia="仿宋_GB2312" w:cs="仿宋_GB2312"/>
              <w:sz w:val="28"/>
              <w:szCs w:val="28"/>
              <w:highlight w:val="yellow"/>
            </w:rPr>
          </w:rPrChange>
        </w:rPr>
        <w:t>甲方</w:t>
      </w:r>
      <w:r>
        <w:rPr>
          <w:rFonts w:hint="eastAsia" w:ascii="仿宋_GB2312" w:hAnsi="仿宋_GB2312" w:eastAsia="仿宋_GB2312" w:cs="仿宋_GB2312"/>
          <w:sz w:val="21"/>
          <w:szCs w:val="21"/>
          <w:highlight w:val="none"/>
          <w:rPrChange w:id="312" w:author="金美玲" w:date="2022-06-08T18:34:24Z">
            <w:rPr>
              <w:rFonts w:hint="eastAsia" w:ascii="仿宋_GB2312" w:hAnsi="仿宋_GB2312" w:eastAsia="仿宋_GB2312" w:cs="仿宋_GB2312"/>
              <w:sz w:val="28"/>
              <w:szCs w:val="28"/>
            </w:rPr>
          </w:rPrChange>
        </w:rPr>
        <w:t>应在</w:t>
      </w:r>
      <w:ins w:id="313" w:author="金美玲" w:date="2022-05-25T11:35:10Z">
        <w:r>
          <w:rPr>
            <w:rFonts w:hint="default" w:ascii="仿宋_GB2312" w:hAnsi="仿宋_GB2312" w:eastAsia="仿宋_GB2312" w:cs="仿宋_GB2312"/>
            <w:sz w:val="21"/>
            <w:szCs w:val="21"/>
            <w:highlight w:val="none"/>
            <w:rPrChange w:id="314" w:author="金美玲" w:date="2022-06-08T18:34:24Z">
              <w:rPr>
                <w:rFonts w:hint="default" w:ascii="仿宋_GB2312" w:hAnsi="仿宋_GB2312" w:eastAsia="仿宋_GB2312" w:cs="仿宋_GB2312"/>
                <w:sz w:val="28"/>
                <w:szCs w:val="28"/>
              </w:rPr>
            </w:rPrChange>
          </w:rPr>
          <w:t>活动结束</w:t>
        </w:r>
      </w:ins>
      <w:ins w:id="315" w:author="金美玲" w:date="2022-05-25T11:35:11Z">
        <w:r>
          <w:rPr>
            <w:rFonts w:hint="default" w:ascii="仿宋_GB2312" w:hAnsi="仿宋_GB2312" w:eastAsia="仿宋_GB2312" w:cs="仿宋_GB2312"/>
            <w:sz w:val="21"/>
            <w:szCs w:val="21"/>
            <w:highlight w:val="none"/>
            <w:rPrChange w:id="316" w:author="金美玲" w:date="2022-06-08T18:34:24Z">
              <w:rPr>
                <w:rFonts w:hint="default" w:ascii="仿宋_GB2312" w:hAnsi="仿宋_GB2312" w:eastAsia="仿宋_GB2312" w:cs="仿宋_GB2312"/>
                <w:sz w:val="28"/>
                <w:szCs w:val="28"/>
              </w:rPr>
            </w:rPrChange>
          </w:rPr>
          <w:t>后</w:t>
        </w:r>
      </w:ins>
      <w:r>
        <w:rPr>
          <w:rFonts w:hint="eastAsia" w:ascii="仿宋_GB2312" w:hAnsi="仿宋_GB2312" w:eastAsia="仿宋_GB2312" w:cs="仿宋_GB2312"/>
          <w:sz w:val="21"/>
          <w:szCs w:val="21"/>
          <w:highlight w:val="none"/>
          <w:rPrChange w:id="317" w:author="金美玲" w:date="2022-06-08T18:34:24Z">
            <w:rPr>
              <w:rFonts w:hint="eastAsia" w:ascii="仿宋_GB2312" w:hAnsi="仿宋_GB2312" w:eastAsia="仿宋_GB2312" w:cs="仿宋_GB2312"/>
              <w:sz w:val="28"/>
              <w:szCs w:val="28"/>
            </w:rPr>
          </w:rPrChange>
        </w:rPr>
        <w:t>【</w:t>
      </w:r>
      <w:r>
        <w:rPr>
          <w:rFonts w:ascii="仿宋_GB2312" w:hAnsi="仿宋_GB2312" w:eastAsia="仿宋_GB2312" w:cs="仿宋_GB2312"/>
          <w:sz w:val="21"/>
          <w:szCs w:val="21"/>
          <w:highlight w:val="none"/>
          <w:rPrChange w:id="318" w:author="金美玲" w:date="2022-06-08T18:34:24Z">
            <w:rPr>
              <w:rFonts w:ascii="仿宋_GB2312" w:hAnsi="仿宋_GB2312" w:eastAsia="仿宋_GB2312" w:cs="仿宋_GB2312"/>
              <w:sz w:val="28"/>
              <w:szCs w:val="28"/>
            </w:rPr>
          </w:rPrChange>
        </w:rPr>
        <w:t>2个月】内完成审计，并在</w:t>
      </w:r>
      <w:r>
        <w:rPr>
          <w:rFonts w:hint="eastAsia" w:ascii="仿宋_GB2312" w:hAnsi="仿宋_GB2312" w:eastAsia="仿宋_GB2312" w:cs="仿宋_GB2312"/>
          <w:sz w:val="21"/>
          <w:szCs w:val="21"/>
          <w:highlight w:val="none"/>
          <w:rPrChange w:id="319" w:author="金美玲" w:date="2022-06-08T18:34:24Z">
            <w:rPr>
              <w:rFonts w:hint="eastAsia" w:ascii="仿宋_GB2312" w:hAnsi="仿宋_GB2312" w:eastAsia="仿宋_GB2312" w:cs="仿宋_GB2312"/>
              <w:sz w:val="28"/>
              <w:szCs w:val="28"/>
            </w:rPr>
          </w:rPrChange>
        </w:rPr>
        <w:t>双方</w:t>
      </w:r>
      <w:r>
        <w:rPr>
          <w:rFonts w:ascii="仿宋_GB2312" w:hAnsi="仿宋_GB2312" w:eastAsia="仿宋_GB2312" w:cs="仿宋_GB2312"/>
          <w:sz w:val="21"/>
          <w:szCs w:val="21"/>
          <w:highlight w:val="none"/>
          <w:rPrChange w:id="320" w:author="金美玲" w:date="2022-06-08T18:34:24Z">
            <w:rPr>
              <w:rFonts w:ascii="仿宋_GB2312" w:hAnsi="仿宋_GB2312" w:eastAsia="仿宋_GB2312" w:cs="仿宋_GB2312"/>
              <w:sz w:val="28"/>
              <w:szCs w:val="28"/>
            </w:rPr>
          </w:rPrChange>
        </w:rPr>
        <w:t>确认审计结果无误后【15】个工作日内向</w:t>
      </w:r>
      <w:r>
        <w:rPr>
          <w:rFonts w:hint="eastAsia" w:ascii="仿宋_GB2312" w:hAnsi="仿宋_GB2312" w:eastAsia="仿宋_GB2312" w:cs="仿宋_GB2312"/>
          <w:sz w:val="21"/>
          <w:szCs w:val="21"/>
          <w:highlight w:val="none"/>
          <w:rPrChange w:id="321" w:author="金美玲" w:date="2022-06-08T18:34:24Z">
            <w:rPr>
              <w:rFonts w:hint="eastAsia" w:ascii="仿宋_GB2312" w:hAnsi="仿宋_GB2312" w:eastAsia="仿宋_GB2312" w:cs="仿宋_GB2312"/>
              <w:sz w:val="28"/>
              <w:szCs w:val="28"/>
            </w:rPr>
          </w:rPrChange>
        </w:rPr>
        <w:t>乙方支付全部实际核销资金。双方一致确认，本合同总价款不高于</w:t>
      </w:r>
      <w:del w:id="322" w:author="金美玲" w:date="2022-05-25T11:35:31Z">
        <w:r>
          <w:rPr>
            <w:rFonts w:hint="eastAsia" w:ascii="仿宋_GB2312" w:hAnsi="仿宋_GB2312" w:eastAsia="仿宋_GB2312" w:cs="仿宋_GB2312"/>
            <w:sz w:val="21"/>
            <w:szCs w:val="21"/>
            <w:highlight w:val="none"/>
            <w:rPrChange w:id="323" w:author="金美玲" w:date="2022-06-08T18:34:24Z">
              <w:rPr>
                <w:rFonts w:hint="eastAsia" w:ascii="仿宋_GB2312" w:hAnsi="仿宋_GB2312" w:eastAsia="仿宋_GB2312" w:cs="仿宋_GB2312"/>
                <w:sz w:val="28"/>
                <w:szCs w:val="28"/>
              </w:rPr>
            </w:rPrChange>
          </w:rPr>
          <w:delText>¥</w:delText>
        </w:r>
      </w:del>
      <w:r>
        <w:rPr>
          <w:rFonts w:ascii="仿宋_GB2312" w:hAnsi="仿宋_GB2312" w:eastAsia="仿宋_GB2312" w:cs="仿宋_GB2312"/>
          <w:sz w:val="21"/>
          <w:szCs w:val="21"/>
          <w:highlight w:val="none"/>
          <w:rPrChange w:id="324" w:author="金美玲" w:date="2022-06-08T18:34:24Z">
            <w:rPr>
              <w:rFonts w:ascii="仿宋_GB2312" w:hAnsi="仿宋_GB2312" w:eastAsia="仿宋_GB2312" w:cs="仿宋_GB2312"/>
              <w:sz w:val="28"/>
              <w:szCs w:val="28"/>
            </w:rPr>
          </w:rPrChange>
        </w:rPr>
        <w:t>30,000,000元（大写：人民币</w:t>
      </w:r>
      <w:r>
        <w:rPr>
          <w:rFonts w:hint="eastAsia" w:ascii="仿宋_GB2312" w:hAnsi="仿宋_GB2312" w:eastAsia="仿宋_GB2312" w:cs="仿宋_GB2312"/>
          <w:sz w:val="21"/>
          <w:szCs w:val="21"/>
          <w:highlight w:val="none"/>
          <w:rPrChange w:id="325" w:author="金美玲" w:date="2022-06-08T18:34:24Z">
            <w:rPr>
              <w:rFonts w:hint="eastAsia" w:ascii="仿宋_GB2312" w:hAnsi="仿宋_GB2312" w:eastAsia="仿宋_GB2312" w:cs="仿宋_GB2312"/>
              <w:sz w:val="28"/>
              <w:szCs w:val="28"/>
            </w:rPr>
          </w:rPrChange>
        </w:rPr>
        <w:t>叁仟万元整），即乙方实施的数字人民币红包发放总额须不超过此款范畴，否则多出部分金额由乙方</w:t>
      </w:r>
      <w:ins w:id="326" w:author="金美玲" w:date="2022-05-25T11:35:46Z">
        <w:r>
          <w:rPr>
            <w:rFonts w:hint="default" w:ascii="仿宋_GB2312" w:hAnsi="仿宋_GB2312" w:eastAsia="仿宋_GB2312" w:cs="仿宋_GB2312"/>
            <w:sz w:val="21"/>
            <w:szCs w:val="21"/>
            <w:highlight w:val="none"/>
            <w:rPrChange w:id="327" w:author="金美玲" w:date="2022-06-08T18:34:24Z">
              <w:rPr>
                <w:rFonts w:hint="default" w:ascii="仿宋_GB2312" w:hAnsi="仿宋_GB2312" w:eastAsia="仿宋_GB2312" w:cs="仿宋_GB2312"/>
                <w:sz w:val="28"/>
                <w:szCs w:val="28"/>
              </w:rPr>
            </w:rPrChange>
          </w:rPr>
          <w:t>自行</w:t>
        </w:r>
      </w:ins>
      <w:r>
        <w:rPr>
          <w:rFonts w:hint="eastAsia" w:ascii="仿宋_GB2312" w:hAnsi="仿宋_GB2312" w:eastAsia="仿宋_GB2312" w:cs="仿宋_GB2312"/>
          <w:sz w:val="21"/>
          <w:szCs w:val="21"/>
          <w:highlight w:val="none"/>
          <w:rPrChange w:id="328" w:author="金美玲" w:date="2022-06-08T18:34:24Z">
            <w:rPr>
              <w:rFonts w:hint="eastAsia" w:ascii="仿宋_GB2312" w:hAnsi="仿宋_GB2312" w:eastAsia="仿宋_GB2312" w:cs="仿宋_GB2312"/>
              <w:sz w:val="28"/>
              <w:szCs w:val="28"/>
            </w:rPr>
          </w:rPrChange>
        </w:rPr>
        <w:t>承担。</w:t>
      </w:r>
      <w:r>
        <w:rPr>
          <w:rFonts w:ascii="仿宋_GB2312" w:hAnsi="仿宋_GB2312" w:eastAsia="仿宋_GB2312" w:cs="仿宋_GB2312"/>
          <w:sz w:val="21"/>
          <w:szCs w:val="21"/>
          <w:highlight w:val="none"/>
          <w:rPrChange w:id="329" w:author="金美玲" w:date="2022-06-08T18:34:24Z">
            <w:rPr>
              <w:rFonts w:ascii="仿宋_GB2312" w:hAnsi="仿宋_GB2312" w:eastAsia="仿宋_GB2312" w:cs="仿宋_GB2312"/>
              <w:sz w:val="28"/>
              <w:szCs w:val="28"/>
            </w:rPr>
          </w:rPrChange>
        </w:rPr>
        <w:cr/>
      </w:r>
      <w:r>
        <w:rPr>
          <w:rFonts w:ascii="仿宋_GB2312" w:hAnsi="仿宋_GB2312" w:eastAsia="仿宋_GB2312" w:cs="仿宋_GB2312"/>
          <w:sz w:val="21"/>
          <w:szCs w:val="21"/>
          <w:highlight w:val="none"/>
          <w:rPrChange w:id="330" w:author="金美玲" w:date="2022-06-08T18:34:24Z">
            <w:rPr>
              <w:rFonts w:ascii="仿宋_GB2312" w:hAnsi="仿宋_GB2312" w:eastAsia="仿宋_GB2312" w:cs="仿宋_GB2312"/>
              <w:sz w:val="28"/>
              <w:szCs w:val="28"/>
            </w:rPr>
          </w:rPrChange>
        </w:rPr>
        <w:t xml:space="preserve">    2.款项结算</w:t>
      </w:r>
      <w:r>
        <w:rPr>
          <w:rFonts w:ascii="仿宋_GB2312" w:hAnsi="仿宋_GB2312" w:eastAsia="仿宋_GB2312" w:cs="仿宋_GB2312"/>
          <w:sz w:val="21"/>
          <w:szCs w:val="21"/>
          <w:highlight w:val="none"/>
          <w:rPrChange w:id="331" w:author="金美玲" w:date="2022-06-08T18:34:24Z">
            <w:rPr>
              <w:rFonts w:ascii="仿宋_GB2312" w:hAnsi="仿宋_GB2312" w:eastAsia="仿宋_GB2312" w:cs="仿宋_GB2312"/>
              <w:sz w:val="28"/>
              <w:szCs w:val="28"/>
            </w:rPr>
          </w:rPrChange>
        </w:rPr>
        <w:cr/>
      </w:r>
      <w:r>
        <w:rPr>
          <w:rFonts w:ascii="仿宋_GB2312" w:hAnsi="仿宋_GB2312" w:eastAsia="仿宋_GB2312" w:cs="仿宋_GB2312"/>
          <w:sz w:val="21"/>
          <w:szCs w:val="21"/>
          <w:highlight w:val="none"/>
          <w:rPrChange w:id="332"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333" w:author="金美玲" w:date="2022-06-08T18:34:24Z">
            <w:rPr>
              <w:rFonts w:hint="eastAsia" w:ascii="仿宋_GB2312" w:hAnsi="仿宋_GB2312" w:eastAsia="仿宋_GB2312" w:cs="仿宋_GB2312"/>
              <w:sz w:val="28"/>
              <w:szCs w:val="28"/>
            </w:rPr>
          </w:rPrChange>
        </w:rPr>
        <w:t>甲乙双方协商一致，采取先发数字人民币红包后付款的方式进行，由乙方垫付数字人民币红包发放所需资金</w:t>
      </w:r>
      <w:ins w:id="334" w:author="金美玲" w:date="2022-05-25T11:36:11Z">
        <w:r>
          <w:rPr>
            <w:rFonts w:hint="default" w:ascii="仿宋_GB2312" w:hAnsi="仿宋_GB2312" w:eastAsia="仿宋_GB2312" w:cs="仿宋_GB2312"/>
            <w:sz w:val="21"/>
            <w:szCs w:val="21"/>
            <w:highlight w:val="none"/>
            <w:rPrChange w:id="335" w:author="金美玲" w:date="2022-06-08T18:34:24Z">
              <w:rPr>
                <w:rFonts w:hint="default" w:ascii="仿宋_GB2312" w:hAnsi="仿宋_GB2312" w:eastAsia="仿宋_GB2312" w:cs="仿宋_GB2312"/>
                <w:sz w:val="28"/>
                <w:szCs w:val="28"/>
              </w:rPr>
            </w:rPrChange>
          </w:rPr>
          <w:t>。</w:t>
        </w:r>
      </w:ins>
      <w:del w:id="336" w:author="金美玲" w:date="2022-05-25T11:36:10Z">
        <w:r>
          <w:rPr>
            <w:rFonts w:hint="eastAsia" w:ascii="仿宋_GB2312" w:hAnsi="仿宋_GB2312" w:eastAsia="仿宋_GB2312" w:cs="仿宋_GB2312"/>
            <w:sz w:val="21"/>
            <w:szCs w:val="21"/>
            <w:highlight w:val="none"/>
            <w:rPrChange w:id="337" w:author="金美玲" w:date="2022-06-08T18:34:24Z">
              <w:rPr>
                <w:rFonts w:hint="eastAsia" w:ascii="仿宋_GB2312" w:hAnsi="仿宋_GB2312" w:eastAsia="仿宋_GB2312" w:cs="仿宋_GB2312"/>
                <w:sz w:val="28"/>
                <w:szCs w:val="28"/>
              </w:rPr>
            </w:rPrChange>
          </w:rPr>
          <w:delText>。</w:delText>
        </w:r>
      </w:del>
      <w:del w:id="338" w:author="金美玲" w:date="2022-05-25T11:36:09Z">
        <w:r>
          <w:rPr>
            <w:rFonts w:ascii="仿宋_GB2312" w:hAnsi="仿宋_GB2312" w:eastAsia="仿宋_GB2312" w:cs="仿宋_GB2312"/>
            <w:sz w:val="21"/>
            <w:szCs w:val="21"/>
            <w:highlight w:val="none"/>
            <w:rPrChange w:id="339" w:author="金美玲" w:date="2022-06-08T18:34:24Z">
              <w:rPr>
                <w:rFonts w:ascii="仿宋_GB2312" w:hAnsi="仿宋_GB2312" w:eastAsia="仿宋_GB2312" w:cs="仿宋_GB2312"/>
                <w:sz w:val="28"/>
                <w:szCs w:val="28"/>
              </w:rPr>
            </w:rPrChange>
          </w:rPr>
          <w:delText xml:space="preserve">   </w:delText>
        </w:r>
      </w:del>
    </w:p>
    <w:p>
      <w:pPr>
        <w:pStyle w:val="4"/>
        <w:adjustRightInd w:val="0"/>
        <w:snapToGrid w:val="0"/>
        <w:spacing w:line="400" w:lineRule="exact"/>
        <w:ind w:firstLine="420" w:firstLineChars="200"/>
        <w:rPr>
          <w:rFonts w:ascii="宋体" w:hAnsi="宋体" w:cs="宋体"/>
          <w:sz w:val="21"/>
          <w:szCs w:val="21"/>
          <w:highlight w:val="none"/>
          <w:rPrChange w:id="341" w:author="金美玲" w:date="2022-06-08T18:34:24Z">
            <w:rPr>
              <w:rFonts w:ascii="宋体" w:hAnsi="宋体" w:cs="宋体"/>
              <w:sz w:val="28"/>
              <w:szCs w:val="28"/>
            </w:rPr>
          </w:rPrChange>
        </w:rPr>
        <w:pPrChange w:id="340" w:author="金美玲" w:date="2022-06-08T18:35:10Z">
          <w:pPr>
            <w:pStyle w:val="4"/>
            <w:adjustRightInd w:val="0"/>
            <w:snapToGrid w:val="0"/>
            <w:spacing w:line="480" w:lineRule="exact"/>
            <w:ind w:firstLine="0" w:firstLineChars="0"/>
          </w:pPr>
        </w:pPrChange>
      </w:pPr>
      <w:del w:id="342" w:author="金美玲" w:date="2022-05-25T11:36:09Z">
        <w:r>
          <w:rPr>
            <w:rFonts w:ascii="仿宋_GB2312" w:hAnsi="仿宋_GB2312" w:eastAsia="仿宋_GB2312" w:cs="仿宋_GB2312"/>
            <w:sz w:val="21"/>
            <w:szCs w:val="21"/>
            <w:highlight w:val="none"/>
            <w:rPrChange w:id="343" w:author="金美玲" w:date="2022-06-08T18:34:24Z">
              <w:rPr>
                <w:rFonts w:ascii="仿宋_GB2312" w:hAnsi="仿宋_GB2312" w:eastAsia="仿宋_GB2312" w:cs="仿宋_GB2312"/>
                <w:sz w:val="28"/>
                <w:szCs w:val="28"/>
              </w:rPr>
            </w:rPrChange>
          </w:rPr>
          <w:delText xml:space="preserve"> </w:delText>
        </w:r>
      </w:del>
      <w:r>
        <w:rPr>
          <w:rFonts w:hint="eastAsia" w:ascii="仿宋_GB2312" w:hAnsi="仿宋_GB2312" w:eastAsia="仿宋_GB2312" w:cs="仿宋_GB2312"/>
          <w:sz w:val="21"/>
          <w:szCs w:val="21"/>
          <w:highlight w:val="none"/>
          <w:rPrChange w:id="344" w:author="金美玲" w:date="2022-06-08T18:34:24Z">
            <w:rPr>
              <w:rFonts w:hint="eastAsia" w:ascii="仿宋_GB2312" w:hAnsi="仿宋_GB2312" w:eastAsia="仿宋_GB2312" w:cs="仿宋_GB2312"/>
              <w:sz w:val="28"/>
              <w:szCs w:val="28"/>
            </w:rPr>
          </w:rPrChange>
        </w:rPr>
        <w:t>甲方确认，为顺利推动活动开展、提升用户体验，乙方将使用乙方或乙方关联公司账户进行资金准备</w:t>
      </w:r>
      <w:r>
        <w:rPr>
          <w:rFonts w:hint="eastAsia" w:ascii="仿宋_GB2312" w:hAnsi="仿宋_GB2312" w:eastAsia="仿宋_GB2312" w:cs="仿宋_GB2312"/>
          <w:sz w:val="21"/>
          <w:szCs w:val="21"/>
          <w:highlight w:val="none"/>
          <w:rPrChange w:id="345" w:author="金美玲" w:date="2022-06-08T18:34:24Z">
            <w:rPr>
              <w:rFonts w:hint="eastAsia" w:ascii="仿宋_GB2312" w:hAnsi="仿宋_GB2312" w:eastAsia="仿宋_GB2312" w:cs="仿宋_GB2312"/>
              <w:sz w:val="28"/>
              <w:szCs w:val="28"/>
            </w:rPr>
          </w:rPrChange>
        </w:rPr>
        <w:t>，</w:t>
      </w:r>
      <w:r>
        <w:rPr>
          <w:rFonts w:ascii="仿宋_GB2312" w:hAnsi="仿宋_GB2312" w:eastAsia="仿宋_GB2312" w:cs="仿宋_GB2312"/>
          <w:sz w:val="21"/>
          <w:szCs w:val="21"/>
          <w:highlight w:val="none"/>
          <w:rPrChange w:id="346" w:author="金美玲" w:date="2022-06-08T18:34:24Z">
            <w:rPr>
              <w:rFonts w:ascii="仿宋_GB2312" w:hAnsi="仿宋_GB2312" w:eastAsia="仿宋_GB2312" w:cs="仿宋_GB2312"/>
              <w:sz w:val="28"/>
              <w:szCs w:val="28"/>
            </w:rPr>
          </w:rPrChange>
        </w:rPr>
        <w:t>本</w:t>
      </w:r>
      <w:r>
        <w:rPr>
          <w:rFonts w:hint="eastAsia" w:ascii="仿宋_GB2312" w:hAnsi="仿宋_GB2312" w:eastAsia="仿宋_GB2312" w:cs="仿宋_GB2312"/>
          <w:sz w:val="21"/>
          <w:szCs w:val="21"/>
          <w:highlight w:val="none"/>
          <w:rPrChange w:id="347" w:author="金美玲" w:date="2022-06-08T18:34:24Z">
            <w:rPr>
              <w:rFonts w:hint="eastAsia" w:ascii="仿宋_GB2312" w:hAnsi="仿宋_GB2312" w:eastAsia="仿宋_GB2312" w:cs="仿宋_GB2312"/>
              <w:sz w:val="28"/>
              <w:szCs w:val="28"/>
            </w:rPr>
          </w:rPrChange>
        </w:rPr>
        <w:t>次合作</w:t>
      </w:r>
      <w:r>
        <w:rPr>
          <w:rFonts w:ascii="仿宋_GB2312" w:hAnsi="仿宋_GB2312" w:eastAsia="仿宋_GB2312" w:cs="仿宋_GB2312"/>
          <w:sz w:val="21"/>
          <w:szCs w:val="21"/>
          <w:highlight w:val="none"/>
          <w:rPrChange w:id="348" w:author="金美玲" w:date="2022-06-08T18:34:24Z">
            <w:rPr>
              <w:rFonts w:ascii="仿宋_GB2312" w:hAnsi="仿宋_GB2312" w:eastAsia="仿宋_GB2312" w:cs="仿宋_GB2312"/>
              <w:sz w:val="28"/>
              <w:szCs w:val="28"/>
            </w:rPr>
          </w:rPrChange>
        </w:rPr>
        <w:t>银行8</w:t>
      </w:r>
      <w:r>
        <w:rPr>
          <w:rFonts w:hint="eastAsia" w:ascii="仿宋_GB2312" w:hAnsi="仿宋_GB2312" w:eastAsia="仿宋_GB2312" w:cs="仿宋_GB2312"/>
          <w:sz w:val="21"/>
          <w:szCs w:val="21"/>
          <w:highlight w:val="none"/>
          <w:rPrChange w:id="349" w:author="金美玲" w:date="2022-06-08T18:34:24Z">
            <w:rPr>
              <w:rFonts w:hint="eastAsia" w:ascii="仿宋_GB2312" w:hAnsi="仿宋_GB2312" w:eastAsia="仿宋_GB2312" w:cs="仿宋_GB2312"/>
              <w:sz w:val="28"/>
              <w:szCs w:val="28"/>
            </w:rPr>
          </w:rPrChange>
        </w:rPr>
        <w:t>家，在</w:t>
      </w:r>
      <w:del w:id="350" w:author="秦永昌" w:date="2022-05-13T15:23:00Z">
        <w:r>
          <w:rPr>
            <w:rFonts w:ascii="仿宋_GB2312" w:hAnsi="仿宋_GB2312" w:eastAsia="仿宋_GB2312" w:cs="仿宋_GB2312"/>
            <w:sz w:val="21"/>
            <w:szCs w:val="21"/>
            <w:highlight w:val="none"/>
            <w:rPrChange w:id="351" w:author="金美玲" w:date="2022-06-08T18:34:24Z">
              <w:rPr>
                <w:rFonts w:ascii="仿宋_GB2312" w:hAnsi="仿宋_GB2312" w:eastAsia="仿宋_GB2312" w:cs="仿宋_GB2312"/>
                <w:sz w:val="28"/>
                <w:szCs w:val="28"/>
              </w:rPr>
            </w:rPrChange>
          </w:rPr>
          <w:delText xml:space="preserve"> </w:delText>
        </w:r>
      </w:del>
      <w:r>
        <w:rPr>
          <w:rFonts w:ascii="仿宋_GB2312" w:hAnsi="仿宋_GB2312" w:eastAsia="仿宋_GB2312" w:cs="仿宋_GB2312"/>
          <w:sz w:val="21"/>
          <w:szCs w:val="21"/>
          <w:highlight w:val="none"/>
          <w:rPrChange w:id="352" w:author="金美玲" w:date="2022-06-08T18:34:24Z">
            <w:rPr>
              <w:rFonts w:ascii="仿宋_GB2312" w:hAnsi="仿宋_GB2312" w:eastAsia="仿宋_GB2312" w:cs="仿宋_GB2312"/>
              <w:sz w:val="28"/>
              <w:szCs w:val="28"/>
            </w:rPr>
          </w:rPrChange>
        </w:rPr>
        <w:t>8</w:t>
      </w:r>
      <w:r>
        <w:rPr>
          <w:rFonts w:hint="eastAsia" w:ascii="仿宋_GB2312" w:hAnsi="仿宋_GB2312" w:eastAsia="仿宋_GB2312" w:cs="仿宋_GB2312"/>
          <w:sz w:val="21"/>
          <w:szCs w:val="21"/>
          <w:highlight w:val="none"/>
          <w:rPrChange w:id="353" w:author="金美玲" w:date="2022-06-08T18:34:24Z">
            <w:rPr>
              <w:rFonts w:hint="eastAsia" w:ascii="仿宋_GB2312" w:hAnsi="仿宋_GB2312" w:eastAsia="仿宋_GB2312" w:cs="仿宋_GB2312"/>
              <w:sz w:val="28"/>
              <w:szCs w:val="28"/>
            </w:rPr>
          </w:rPrChange>
        </w:rPr>
        <w:t>家</w:t>
      </w:r>
      <w:r>
        <w:rPr>
          <w:rFonts w:ascii="仿宋_GB2312" w:hAnsi="仿宋_GB2312" w:eastAsia="仿宋_GB2312" w:cs="仿宋_GB2312"/>
          <w:sz w:val="21"/>
          <w:szCs w:val="21"/>
          <w:highlight w:val="none"/>
          <w:rPrChange w:id="354" w:author="金美玲" w:date="2022-06-08T18:34:24Z">
            <w:rPr>
              <w:rFonts w:ascii="仿宋_GB2312" w:hAnsi="仿宋_GB2312" w:eastAsia="仿宋_GB2312" w:cs="仿宋_GB2312"/>
              <w:sz w:val="28"/>
              <w:szCs w:val="28"/>
            </w:rPr>
          </w:rPrChange>
        </w:rPr>
        <w:t>银行开通的垫资</w:t>
      </w:r>
      <w:r>
        <w:rPr>
          <w:rFonts w:hint="eastAsia" w:ascii="仿宋_GB2312" w:hAnsi="仿宋_GB2312" w:eastAsia="仿宋_GB2312" w:cs="仿宋_GB2312"/>
          <w:sz w:val="21"/>
          <w:szCs w:val="21"/>
          <w:highlight w:val="none"/>
          <w:rPrChange w:id="355" w:author="金美玲" w:date="2022-06-08T18:34:24Z">
            <w:rPr>
              <w:rFonts w:hint="eastAsia" w:ascii="仿宋_GB2312" w:hAnsi="仿宋_GB2312" w:eastAsia="仿宋_GB2312" w:cs="仿宋_GB2312"/>
              <w:sz w:val="28"/>
              <w:szCs w:val="28"/>
            </w:rPr>
          </w:rPrChange>
        </w:rPr>
        <w:t>账户信息如下</w:t>
      </w:r>
      <w:r>
        <w:rPr>
          <w:rFonts w:ascii="仿宋_GB2312" w:hAnsi="仿宋_GB2312" w:eastAsia="仿宋_GB2312" w:cs="仿宋_GB2312"/>
          <w:sz w:val="21"/>
          <w:szCs w:val="21"/>
          <w:highlight w:val="none"/>
          <w:rPrChange w:id="356" w:author="金美玲" w:date="2022-06-08T18:34:24Z">
            <w:rPr>
              <w:rFonts w:ascii="仿宋_GB2312" w:hAnsi="仿宋_GB2312" w:eastAsia="仿宋_GB2312" w:cs="仿宋_GB2312"/>
              <w:sz w:val="28"/>
              <w:szCs w:val="28"/>
            </w:rPr>
          </w:rPrChange>
        </w:rPr>
        <w:t>，如活动中因资金隔离或者出现其他问题，乙方可以对垫资账户进行修改，最终以实际上线时的账户为准</w:t>
      </w:r>
      <w:r>
        <w:rPr>
          <w:rFonts w:hint="eastAsia" w:ascii="仿宋_GB2312" w:hAnsi="仿宋_GB2312" w:eastAsia="仿宋_GB2312" w:cs="仿宋_GB2312"/>
          <w:sz w:val="21"/>
          <w:szCs w:val="21"/>
          <w:highlight w:val="none"/>
          <w:rPrChange w:id="357" w:author="金美玲" w:date="2022-06-08T18:34:24Z">
            <w:rPr>
              <w:rFonts w:hint="eastAsia" w:ascii="仿宋_GB2312" w:hAnsi="仿宋_GB2312" w:eastAsia="仿宋_GB2312" w:cs="仿宋_GB2312"/>
              <w:sz w:val="28"/>
              <w:szCs w:val="28"/>
            </w:rPr>
          </w:rPrChange>
        </w:rPr>
        <w:t>：</w:t>
      </w:r>
    </w:p>
    <w:tbl>
      <w:tblPr>
        <w:tblStyle w:val="11"/>
        <w:tblW w:w="8451" w:type="dxa"/>
        <w:tblInd w:w="-10" w:type="dxa"/>
        <w:tblLayout w:type="fixed"/>
        <w:tblCellMar>
          <w:top w:w="0" w:type="dxa"/>
          <w:left w:w="108" w:type="dxa"/>
          <w:bottom w:w="0" w:type="dxa"/>
          <w:right w:w="108" w:type="dxa"/>
        </w:tblCellMar>
      </w:tblPr>
      <w:tblGrid>
        <w:gridCol w:w="3509"/>
        <w:gridCol w:w="2449"/>
        <w:gridCol w:w="2493"/>
        <w:tblGridChange w:id="358">
          <w:tblGrid>
            <w:gridCol w:w="3509"/>
            <w:gridCol w:w="2449"/>
            <w:gridCol w:w="2493"/>
          </w:tblGrid>
        </w:tblGridChange>
      </w:tblGrid>
      <w:tr>
        <w:tblPrEx>
          <w:tblCellMar>
            <w:top w:w="0" w:type="dxa"/>
            <w:left w:w="108" w:type="dxa"/>
            <w:bottom w:w="0" w:type="dxa"/>
            <w:right w:w="108" w:type="dxa"/>
          </w:tblCellMar>
        </w:tblPrEx>
        <w:trPr>
          <w:trHeight w:val="288" w:hRule="atLeast"/>
        </w:trPr>
        <w:tc>
          <w:tcPr>
            <w:tcW w:w="3509" w:type="dxa"/>
            <w:tcBorders>
              <w:top w:val="single" w:color="DDDDDD" w:sz="8" w:space="0"/>
              <w:left w:val="single" w:color="DDDDDD" w:sz="8" w:space="0"/>
              <w:bottom w:val="single" w:color="DDDDDD" w:sz="8" w:space="0"/>
              <w:right w:val="single" w:color="DDDDDD" w:sz="8" w:space="0"/>
            </w:tcBorders>
            <w:shd w:val="clear" w:color="auto" w:fill="FFFFFF"/>
            <w:vAlign w:val="center"/>
          </w:tcPr>
          <w:p>
            <w:pPr>
              <w:widowControl/>
              <w:spacing w:line="400" w:lineRule="exact"/>
              <w:jc w:val="left"/>
              <w:rPr>
                <w:rFonts w:hint="eastAsia" w:ascii="仿宋_GB2312" w:hAnsi="仿宋_GB2312" w:eastAsia="仿宋_GB2312" w:cs="仿宋_GB2312"/>
                <w:b w:val="0"/>
                <w:bCs w:val="0"/>
                <w:color w:val="333333"/>
                <w:kern w:val="0"/>
                <w:sz w:val="21"/>
                <w:szCs w:val="21"/>
                <w:highlight w:val="none"/>
                <w:rPrChange w:id="360" w:author="金美玲" w:date="2022-06-08T18:34:24Z">
                  <w:rPr>
                    <w:rFonts w:ascii="仿宋_GB2312" w:hAnsi="仿宋_GB2312" w:eastAsia="仿宋_GB2312" w:cs="仿宋_GB2312"/>
                    <w:b/>
                    <w:bCs/>
                    <w:color w:val="333333"/>
                    <w:kern w:val="0"/>
                    <w:sz w:val="28"/>
                    <w:szCs w:val="28"/>
                  </w:rPr>
                </w:rPrChange>
              </w:rPr>
              <w:pPrChange w:id="359" w:author="金美玲" w:date="2022-06-08T18:35:10Z">
                <w:pPr>
                  <w:widowControl/>
                  <w:jc w:val="center"/>
                </w:pPr>
              </w:pPrChange>
            </w:pPr>
            <w:r>
              <w:rPr>
                <w:rFonts w:hint="eastAsia" w:ascii="仿宋_GB2312" w:hAnsi="仿宋_GB2312" w:eastAsia="仿宋_GB2312" w:cs="仿宋_GB2312"/>
                <w:b w:val="0"/>
                <w:bCs w:val="0"/>
                <w:color w:val="333333"/>
                <w:kern w:val="0"/>
                <w:sz w:val="21"/>
                <w:szCs w:val="21"/>
                <w:highlight w:val="none"/>
                <w:rPrChange w:id="361" w:author="金美玲" w:date="2022-06-08T18:34:24Z">
                  <w:rPr>
                    <w:rFonts w:hint="eastAsia" w:ascii="仿宋_GB2312" w:hAnsi="仿宋_GB2312" w:eastAsia="仿宋_GB2312" w:cs="仿宋_GB2312"/>
                    <w:b/>
                    <w:bCs/>
                    <w:color w:val="333333"/>
                    <w:kern w:val="0"/>
                    <w:sz w:val="28"/>
                    <w:szCs w:val="28"/>
                  </w:rPr>
                </w:rPrChange>
              </w:rPr>
              <w:t>账户名称</w:t>
            </w:r>
          </w:p>
        </w:tc>
        <w:tc>
          <w:tcPr>
            <w:tcW w:w="2449" w:type="dxa"/>
            <w:tcBorders>
              <w:top w:val="single" w:color="DDDDDD" w:sz="8" w:space="0"/>
              <w:left w:val="nil"/>
              <w:bottom w:val="single" w:color="DDDDDD" w:sz="8" w:space="0"/>
              <w:right w:val="single" w:color="DDDDDD" w:sz="8" w:space="0"/>
            </w:tcBorders>
            <w:shd w:val="clear" w:color="auto" w:fill="FFFFFF"/>
            <w:vAlign w:val="center"/>
          </w:tcPr>
          <w:p>
            <w:pPr>
              <w:widowControl/>
              <w:spacing w:line="400" w:lineRule="exact"/>
              <w:jc w:val="left"/>
              <w:rPr>
                <w:rFonts w:hint="eastAsia" w:ascii="仿宋_GB2312" w:hAnsi="仿宋_GB2312" w:eastAsia="仿宋_GB2312" w:cs="仿宋_GB2312"/>
                <w:b w:val="0"/>
                <w:bCs w:val="0"/>
                <w:color w:val="333333"/>
                <w:kern w:val="0"/>
                <w:sz w:val="21"/>
                <w:szCs w:val="21"/>
                <w:highlight w:val="none"/>
                <w:rPrChange w:id="363" w:author="金美玲" w:date="2022-06-08T18:34:24Z">
                  <w:rPr>
                    <w:rFonts w:ascii="仿宋_GB2312" w:hAnsi="仿宋_GB2312" w:eastAsia="仿宋_GB2312" w:cs="仿宋_GB2312"/>
                    <w:b/>
                    <w:bCs/>
                    <w:color w:val="333333"/>
                    <w:kern w:val="0"/>
                    <w:sz w:val="28"/>
                    <w:szCs w:val="28"/>
                  </w:rPr>
                </w:rPrChange>
              </w:rPr>
              <w:pPrChange w:id="362" w:author="金美玲" w:date="2022-06-08T18:35:10Z">
                <w:pPr>
                  <w:widowControl/>
                  <w:jc w:val="center"/>
                </w:pPr>
              </w:pPrChange>
            </w:pPr>
            <w:r>
              <w:rPr>
                <w:rFonts w:hint="eastAsia" w:ascii="仿宋_GB2312" w:hAnsi="仿宋_GB2312" w:eastAsia="仿宋_GB2312" w:cs="仿宋_GB2312"/>
                <w:b w:val="0"/>
                <w:bCs w:val="0"/>
                <w:color w:val="333333"/>
                <w:kern w:val="0"/>
                <w:sz w:val="21"/>
                <w:szCs w:val="21"/>
                <w:highlight w:val="none"/>
                <w:rPrChange w:id="364" w:author="金美玲" w:date="2022-06-08T18:34:24Z">
                  <w:rPr>
                    <w:rFonts w:hint="eastAsia" w:ascii="仿宋_GB2312" w:hAnsi="仿宋_GB2312" w:eastAsia="仿宋_GB2312" w:cs="仿宋_GB2312"/>
                    <w:b/>
                    <w:bCs/>
                    <w:color w:val="333333"/>
                    <w:kern w:val="0"/>
                    <w:sz w:val="28"/>
                    <w:szCs w:val="28"/>
                  </w:rPr>
                </w:rPrChange>
              </w:rPr>
              <w:t>开户机构</w:t>
            </w:r>
          </w:p>
        </w:tc>
        <w:tc>
          <w:tcPr>
            <w:tcW w:w="2493" w:type="dxa"/>
            <w:tcBorders>
              <w:top w:val="single" w:color="DDDDDD" w:sz="8" w:space="0"/>
              <w:left w:val="nil"/>
              <w:bottom w:val="single" w:color="DDDDDD" w:sz="8" w:space="0"/>
              <w:right w:val="single" w:color="DDDDDD" w:sz="8" w:space="0"/>
            </w:tcBorders>
            <w:shd w:val="clear" w:color="auto" w:fill="FFFFFF"/>
            <w:vAlign w:val="center"/>
          </w:tcPr>
          <w:p>
            <w:pPr>
              <w:widowControl/>
              <w:spacing w:line="400" w:lineRule="exact"/>
              <w:jc w:val="left"/>
              <w:rPr>
                <w:rFonts w:hint="eastAsia" w:ascii="仿宋_GB2312" w:hAnsi="仿宋_GB2312" w:eastAsia="仿宋_GB2312" w:cs="仿宋_GB2312"/>
                <w:b w:val="0"/>
                <w:bCs w:val="0"/>
                <w:color w:val="333333"/>
                <w:kern w:val="0"/>
                <w:sz w:val="21"/>
                <w:szCs w:val="21"/>
                <w:highlight w:val="none"/>
                <w:rPrChange w:id="366" w:author="金美玲" w:date="2022-06-08T18:34:24Z">
                  <w:rPr>
                    <w:rFonts w:ascii="仿宋_GB2312" w:hAnsi="仿宋_GB2312" w:eastAsia="仿宋_GB2312" w:cs="仿宋_GB2312"/>
                    <w:b/>
                    <w:bCs/>
                    <w:color w:val="333333"/>
                    <w:kern w:val="0"/>
                    <w:sz w:val="28"/>
                    <w:szCs w:val="28"/>
                  </w:rPr>
                </w:rPrChange>
              </w:rPr>
              <w:pPrChange w:id="365" w:author="金美玲" w:date="2022-06-08T18:35:10Z">
                <w:pPr>
                  <w:widowControl/>
                  <w:jc w:val="center"/>
                </w:pPr>
              </w:pPrChange>
            </w:pPr>
            <w:r>
              <w:rPr>
                <w:rFonts w:hint="eastAsia" w:ascii="仿宋_GB2312" w:hAnsi="仿宋_GB2312" w:eastAsia="仿宋_GB2312" w:cs="仿宋_GB2312"/>
                <w:b w:val="0"/>
                <w:bCs w:val="0"/>
                <w:color w:val="333333"/>
                <w:kern w:val="0"/>
                <w:sz w:val="21"/>
                <w:szCs w:val="21"/>
                <w:highlight w:val="none"/>
                <w:rPrChange w:id="367" w:author="金美玲" w:date="2022-06-08T18:34:24Z">
                  <w:rPr>
                    <w:rFonts w:hint="eastAsia" w:ascii="仿宋_GB2312" w:hAnsi="仿宋_GB2312" w:eastAsia="仿宋_GB2312" w:cs="仿宋_GB2312"/>
                    <w:b/>
                    <w:bCs/>
                    <w:color w:val="333333"/>
                    <w:kern w:val="0"/>
                    <w:sz w:val="28"/>
                    <w:szCs w:val="28"/>
                  </w:rPr>
                </w:rPrChange>
              </w:rPr>
              <w:t>账号</w:t>
            </w:r>
          </w:p>
        </w:tc>
      </w:tr>
      <w:tr>
        <w:tblPrEx>
          <w:tblCellMar>
            <w:top w:w="0" w:type="dxa"/>
            <w:left w:w="108" w:type="dxa"/>
            <w:bottom w:w="0" w:type="dxa"/>
            <w:right w:w="108" w:type="dxa"/>
          </w:tblCellMar>
          <w:tblPrExChange w:id="368" w:author="金美玲" w:date="2022-06-08T18:18:50Z">
            <w:tblPrEx>
              <w:tblCellMar>
                <w:top w:w="0" w:type="dxa"/>
                <w:left w:w="108" w:type="dxa"/>
                <w:bottom w:w="0" w:type="dxa"/>
                <w:right w:w="108" w:type="dxa"/>
              </w:tblCellMar>
            </w:tblPrEx>
          </w:tblPrExChange>
        </w:tblPrEx>
        <w:trPr>
          <w:trHeight w:val="404"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Change w:id="369" w:author="金美玲" w:date="2022-06-08T18:18:50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371" w:author="金美玲" w:date="2022-06-08T18:34:24Z">
                  <w:rPr>
                    <w:rFonts w:ascii="仿宋_GB2312" w:hAnsi="仿宋_GB2312" w:eastAsia="仿宋_GB2312" w:cs="仿宋_GB2312"/>
                    <w:color w:val="333333"/>
                    <w:kern w:val="0"/>
                    <w:sz w:val="28"/>
                    <w:szCs w:val="28"/>
                  </w:rPr>
                </w:rPrChange>
              </w:rPr>
              <w:pPrChange w:id="370" w:author="金美玲" w:date="2022-06-08T18:35:10Z">
                <w:pPr>
                  <w:widowControl/>
                  <w:jc w:val="left"/>
                </w:pPr>
              </w:pPrChange>
            </w:pPr>
            <w:r>
              <w:rPr>
                <w:rFonts w:hint="eastAsia" w:ascii="仿宋_GB2312" w:hAnsi="仿宋_GB2312" w:eastAsia="仿宋_GB2312" w:cs="仿宋_GB2312"/>
                <w:color w:val="333333"/>
                <w:kern w:val="0"/>
                <w:sz w:val="21"/>
                <w:szCs w:val="21"/>
                <w:highlight w:val="none"/>
                <w:rPrChange w:id="372" w:author="金美玲" w:date="2022-06-08T18:34:24Z">
                  <w:rPr>
                    <w:rFonts w:hint="eastAsia" w:ascii="仿宋_GB2312" w:hAnsi="仿宋_GB2312" w:eastAsia="仿宋_GB2312" w:cs="仿宋_GB2312"/>
                    <w:color w:val="333333"/>
                    <w:kern w:val="0"/>
                    <w:sz w:val="28"/>
                    <w:szCs w:val="28"/>
                  </w:rPr>
                </w:rPrChange>
              </w:rPr>
              <w:t>北京钱袋宝投资有限责任公司</w:t>
            </w:r>
          </w:p>
        </w:tc>
        <w:tc>
          <w:tcPr>
            <w:tcW w:w="2449" w:type="dxa"/>
            <w:tcBorders>
              <w:top w:val="nil"/>
              <w:left w:val="nil"/>
              <w:bottom w:val="single" w:color="DDDDDD" w:sz="8" w:space="0"/>
              <w:right w:val="single" w:color="DDDDDD" w:sz="8" w:space="0"/>
            </w:tcBorders>
            <w:shd w:val="clear" w:color="auto" w:fill="FFFFFF"/>
            <w:vAlign w:val="center"/>
            <w:tcPrChange w:id="373" w:author="金美玲" w:date="2022-06-08T18:18:50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375" w:author="金美玲" w:date="2022-06-08T18:34:24Z">
                  <w:rPr>
                    <w:rFonts w:ascii="仿宋_GB2312" w:hAnsi="仿宋_GB2312" w:eastAsia="仿宋_GB2312" w:cs="仿宋_GB2312"/>
                    <w:color w:val="333333"/>
                    <w:kern w:val="0"/>
                    <w:sz w:val="28"/>
                    <w:szCs w:val="28"/>
                  </w:rPr>
                </w:rPrChange>
              </w:rPr>
              <w:pPrChange w:id="374" w:author="金美玲" w:date="2022-06-08T18:35:10Z">
                <w:pPr>
                  <w:widowControl/>
                  <w:jc w:val="left"/>
                </w:pPr>
              </w:pPrChange>
            </w:pPr>
            <w:r>
              <w:rPr>
                <w:rFonts w:hint="eastAsia" w:ascii="仿宋_GB2312" w:hAnsi="仿宋_GB2312" w:eastAsia="仿宋_GB2312" w:cs="仿宋_GB2312"/>
                <w:color w:val="333333"/>
                <w:kern w:val="0"/>
                <w:sz w:val="21"/>
                <w:szCs w:val="21"/>
                <w:highlight w:val="none"/>
                <w:rPrChange w:id="376" w:author="金美玲" w:date="2022-06-08T18:34:24Z">
                  <w:rPr>
                    <w:rFonts w:hint="eastAsia" w:ascii="仿宋_GB2312" w:hAnsi="仿宋_GB2312" w:eastAsia="仿宋_GB2312" w:cs="仿宋_GB2312"/>
                    <w:color w:val="333333"/>
                    <w:kern w:val="0"/>
                    <w:sz w:val="28"/>
                    <w:szCs w:val="28"/>
                  </w:rPr>
                </w:rPrChange>
              </w:rPr>
              <w:t>招商银行</w:t>
            </w:r>
          </w:p>
        </w:tc>
        <w:tc>
          <w:tcPr>
            <w:tcW w:w="2493" w:type="dxa"/>
            <w:tcBorders>
              <w:top w:val="nil"/>
              <w:left w:val="nil"/>
              <w:bottom w:val="single" w:color="DDDDDD" w:sz="8" w:space="0"/>
              <w:right w:val="single" w:color="DDDDDD" w:sz="8" w:space="0"/>
            </w:tcBorders>
            <w:shd w:val="clear" w:color="auto" w:fill="FFFFFF"/>
            <w:vAlign w:val="center"/>
            <w:tcPrChange w:id="377" w:author="金美玲" w:date="2022-06-08T18:18:50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ascii="仿宋_GB2312" w:hAnsi="仿宋_GB2312" w:eastAsia="仿宋_GB2312" w:cs="仿宋_GB2312"/>
                <w:color w:val="333333"/>
                <w:kern w:val="0"/>
                <w:sz w:val="21"/>
                <w:szCs w:val="21"/>
                <w:highlight w:val="none"/>
                <w:rPrChange w:id="379" w:author="金美玲" w:date="2022-06-08T18:34:24Z">
                  <w:rPr>
                    <w:rFonts w:ascii="仿宋_GB2312" w:hAnsi="仿宋_GB2312" w:eastAsia="仿宋_GB2312" w:cs="仿宋_GB2312"/>
                    <w:color w:val="333333"/>
                    <w:kern w:val="0"/>
                    <w:sz w:val="28"/>
                    <w:szCs w:val="28"/>
                  </w:rPr>
                </w:rPrChange>
              </w:rPr>
              <w:pPrChange w:id="378" w:author="金美玲" w:date="2022-06-08T18:35:10Z">
                <w:pPr>
                  <w:widowControl/>
                  <w:jc w:val="right"/>
                </w:pPr>
              </w:pPrChange>
            </w:pPr>
            <w:r>
              <w:rPr>
                <w:rFonts w:hint="eastAsia" w:ascii="仿宋_GB2312" w:hAnsi="仿宋_GB2312" w:eastAsia="仿宋_GB2312" w:cs="仿宋_GB2312"/>
                <w:sz w:val="21"/>
                <w:szCs w:val="21"/>
                <w:highlight w:val="none"/>
                <w:shd w:val="clear" w:color="auto" w:fill="FFFFFF"/>
                <w:rPrChange w:id="380" w:author="金美玲" w:date="2022-06-08T18:34:24Z">
                  <w:rPr>
                    <w:rFonts w:hint="eastAsia" w:ascii="仿宋_GB2312" w:hAnsi="仿宋_GB2312" w:eastAsia="仿宋_GB2312" w:cs="仿宋_GB2312"/>
                    <w:sz w:val="28"/>
                    <w:szCs w:val="28"/>
                    <w:shd w:val="clear" w:color="auto" w:fill="FFFFFF"/>
                  </w:rPr>
                </w:rPrChange>
              </w:rPr>
              <w:t>0102024018500030</w:t>
            </w:r>
          </w:p>
        </w:tc>
      </w:tr>
      <w:tr>
        <w:tblPrEx>
          <w:tblCellMar>
            <w:top w:w="0" w:type="dxa"/>
            <w:left w:w="108" w:type="dxa"/>
            <w:bottom w:w="0" w:type="dxa"/>
            <w:right w:w="108" w:type="dxa"/>
          </w:tblCellMar>
          <w:tblPrExChange w:id="381" w:author="金美玲" w:date="2022-06-08T18:18:45Z">
            <w:tblPrEx>
              <w:tblCellMar>
                <w:top w:w="0" w:type="dxa"/>
                <w:left w:w="108" w:type="dxa"/>
                <w:bottom w:w="0" w:type="dxa"/>
                <w:right w:w="108" w:type="dxa"/>
              </w:tblCellMar>
            </w:tblPrEx>
          </w:tblPrExChange>
        </w:tblPrEx>
        <w:trPr>
          <w:trHeight w:val="332" w:hRule="atLeast"/>
        </w:trPr>
        <w:tc>
          <w:tcPr>
            <w:tcW w:w="3509" w:type="dxa"/>
            <w:tcBorders>
              <w:top w:val="nil"/>
              <w:left w:val="single" w:color="DDDDDD" w:sz="8" w:space="0"/>
              <w:bottom w:val="single" w:color="DDDDDD" w:sz="8" w:space="0"/>
              <w:right w:val="single" w:color="DDDDDD" w:sz="8" w:space="0"/>
            </w:tcBorders>
            <w:shd w:val="clear" w:color="auto" w:fill="FFFFFF" w:themeFill="background1"/>
            <w:vAlign w:val="center"/>
            <w:tcPrChange w:id="382" w:author="金美玲" w:date="2022-06-08T18:18:45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384" w:author="金美玲" w:date="2022-06-08T18:34:24Z">
                  <w:rPr>
                    <w:rFonts w:ascii="仿宋_GB2312" w:hAnsi="仿宋_GB2312" w:eastAsia="仿宋_GB2312" w:cs="仿宋_GB2312"/>
                    <w:color w:val="333333"/>
                    <w:kern w:val="0"/>
                    <w:sz w:val="28"/>
                    <w:szCs w:val="28"/>
                  </w:rPr>
                </w:rPrChange>
              </w:rPr>
              <w:pPrChange w:id="383" w:author="金美玲" w:date="2022-06-08T18:35:10Z">
                <w:pPr>
                  <w:widowControl/>
                  <w:jc w:val="left"/>
                </w:pPr>
              </w:pPrChange>
            </w:pPr>
            <w:r>
              <w:rPr>
                <w:rFonts w:hint="eastAsia" w:ascii="仿宋_GB2312" w:hAnsi="仿宋_GB2312" w:eastAsia="仿宋_GB2312" w:cs="仿宋_GB2312"/>
                <w:color w:val="333333"/>
                <w:kern w:val="0"/>
                <w:sz w:val="21"/>
                <w:szCs w:val="21"/>
                <w:highlight w:val="none"/>
                <w:shd w:val="clear" w:color="auto" w:fill="auto"/>
                <w:rPrChange w:id="385" w:author="金美玲" w:date="2022-06-08T18:34:24Z">
                  <w:rPr>
                    <w:rFonts w:ascii="仿宋_GB2312" w:hAnsi="仿宋_GB2312" w:eastAsia="仿宋_GB2312" w:cs="仿宋_GB2312"/>
                    <w:color w:val="333333"/>
                    <w:sz w:val="28"/>
                    <w:szCs w:val="28"/>
                    <w:shd w:val="clear" w:color="auto" w:fill="EFE1FA"/>
                  </w:rPr>
                </w:rPrChange>
              </w:rPr>
              <w:t>北京摩拜科技有限公司</w:t>
            </w:r>
            <w:r>
              <w:rPr>
                <w:rFonts w:hint="eastAsia" w:ascii="仿宋_GB2312" w:hAnsi="仿宋_GB2312" w:eastAsia="仿宋_GB2312" w:cs="仿宋_GB2312"/>
                <w:color w:val="333333"/>
                <w:kern w:val="0"/>
                <w:sz w:val="21"/>
                <w:szCs w:val="21"/>
                <w:highlight w:val="none"/>
                <w:rPrChange w:id="386" w:author="金美玲" w:date="2022-06-08T18:34:24Z">
                  <w:rPr>
                    <w:rFonts w:ascii="仿宋_GB2312" w:hAnsi="仿宋_GB2312" w:eastAsia="仿宋_GB2312" w:cs="仿宋_GB2312"/>
                    <w:sz w:val="28"/>
                    <w:szCs w:val="28"/>
                  </w:rPr>
                </w:rPrChange>
              </w:rPr>
              <w:t xml:space="preserve"> </w:t>
            </w:r>
          </w:p>
        </w:tc>
        <w:tc>
          <w:tcPr>
            <w:tcW w:w="2449" w:type="dxa"/>
            <w:tcBorders>
              <w:top w:val="nil"/>
              <w:left w:val="nil"/>
              <w:bottom w:val="single" w:color="DDDDDD" w:sz="8" w:space="0"/>
              <w:right w:val="single" w:color="DDDDDD" w:sz="8" w:space="0"/>
            </w:tcBorders>
            <w:shd w:val="clear" w:color="auto" w:fill="FFFFFF"/>
            <w:vAlign w:val="center"/>
            <w:tcPrChange w:id="387" w:author="金美玲" w:date="2022-06-08T18:18:45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389" w:author="金美玲" w:date="2022-06-08T18:34:24Z">
                  <w:rPr>
                    <w:rFonts w:ascii="仿宋_GB2312" w:hAnsi="仿宋_GB2312" w:eastAsia="仿宋_GB2312" w:cs="仿宋_GB2312"/>
                    <w:color w:val="333333"/>
                    <w:kern w:val="0"/>
                    <w:sz w:val="28"/>
                    <w:szCs w:val="28"/>
                  </w:rPr>
                </w:rPrChange>
              </w:rPr>
              <w:pPrChange w:id="388" w:author="金美玲" w:date="2022-06-08T18:35:10Z">
                <w:pPr>
                  <w:widowControl/>
                  <w:jc w:val="left"/>
                </w:pPr>
              </w:pPrChange>
            </w:pPr>
            <w:r>
              <w:rPr>
                <w:rFonts w:ascii="仿宋_GB2312" w:hAnsi="仿宋_GB2312" w:eastAsia="仿宋_GB2312" w:cs="仿宋_GB2312"/>
                <w:color w:val="333333"/>
                <w:kern w:val="0"/>
                <w:sz w:val="21"/>
                <w:szCs w:val="21"/>
                <w:highlight w:val="none"/>
                <w:rPrChange w:id="390" w:author="金美玲" w:date="2022-06-08T18:34:24Z">
                  <w:rPr>
                    <w:rFonts w:ascii="仿宋_GB2312" w:hAnsi="仿宋_GB2312" w:eastAsia="仿宋_GB2312" w:cs="仿宋_GB2312"/>
                    <w:color w:val="333333"/>
                    <w:kern w:val="0"/>
                    <w:sz w:val="28"/>
                    <w:szCs w:val="28"/>
                  </w:rPr>
                </w:rPrChange>
              </w:rPr>
              <w:t>中国农业银行</w:t>
            </w:r>
          </w:p>
        </w:tc>
        <w:tc>
          <w:tcPr>
            <w:tcW w:w="2493" w:type="dxa"/>
            <w:tcBorders>
              <w:top w:val="nil"/>
              <w:left w:val="nil"/>
              <w:bottom w:val="single" w:color="DDDDDD" w:sz="8" w:space="0"/>
              <w:right w:val="single" w:color="DDDDDD" w:sz="8" w:space="0"/>
            </w:tcBorders>
            <w:shd w:val="clear" w:color="auto" w:fill="FFFFFF"/>
            <w:vAlign w:val="center"/>
            <w:tcPrChange w:id="391" w:author="金美玲" w:date="2022-06-08T18:18:45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393" w:author="金美玲" w:date="2022-06-08T18:34:24Z">
                  <w:rPr>
                    <w:rFonts w:ascii="仿宋_GB2312" w:hAnsi="仿宋_GB2312" w:eastAsia="仿宋_GB2312" w:cs="仿宋_GB2312"/>
                    <w:color w:val="333333"/>
                    <w:kern w:val="0"/>
                    <w:sz w:val="28"/>
                    <w:szCs w:val="28"/>
                  </w:rPr>
                </w:rPrChange>
              </w:rPr>
              <w:pPrChange w:id="392" w:author="金美玲" w:date="2022-06-08T18:35:10Z">
                <w:pPr>
                  <w:widowControl/>
                  <w:jc w:val="right"/>
                </w:pPr>
              </w:pPrChange>
            </w:pPr>
            <w:r>
              <w:rPr>
                <w:rFonts w:hint="eastAsia" w:ascii="仿宋_GB2312" w:hAnsi="仿宋_GB2312" w:eastAsia="仿宋_GB2312" w:cs="仿宋_GB2312"/>
                <w:color w:val="auto"/>
                <w:sz w:val="21"/>
                <w:szCs w:val="21"/>
                <w:highlight w:val="none"/>
                <w:shd w:val="clear" w:color="auto" w:fill="FFFFFF"/>
                <w:rPrChange w:id="394" w:author="金美玲" w:date="2022-06-08T18:34:24Z">
                  <w:rPr>
                    <w:rFonts w:ascii="仿宋_GB2312" w:hAnsi="仿宋_GB2312" w:eastAsia="仿宋_GB2312" w:cs="仿宋_GB2312"/>
                    <w:color w:val="333333"/>
                    <w:sz w:val="28"/>
                    <w:szCs w:val="28"/>
                    <w:shd w:val="clear" w:color="auto" w:fill="EFE1FA"/>
                  </w:rPr>
                </w:rPrChange>
              </w:rPr>
              <w:t>0032000000279069</w:t>
            </w:r>
            <w:r>
              <w:rPr>
                <w:rFonts w:hint="eastAsia" w:ascii="仿宋_GB2312" w:hAnsi="仿宋_GB2312" w:eastAsia="仿宋_GB2312" w:cs="仿宋_GB2312"/>
                <w:sz w:val="21"/>
                <w:szCs w:val="21"/>
                <w:highlight w:val="none"/>
                <w:shd w:val="clear" w:color="auto" w:fill="FFFFFF"/>
                <w:rPrChange w:id="395" w:author="金美玲" w:date="2022-06-08T18:34:24Z">
                  <w:rPr>
                    <w:rFonts w:ascii="仿宋_GB2312" w:hAnsi="仿宋_GB2312" w:eastAsia="仿宋_GB2312" w:cs="仿宋_GB2312"/>
                    <w:sz w:val="28"/>
                    <w:szCs w:val="28"/>
                  </w:rPr>
                </w:rPrChange>
              </w:rPr>
              <w:t xml:space="preserve"> </w:t>
            </w:r>
          </w:p>
        </w:tc>
      </w:tr>
      <w:tr>
        <w:tblPrEx>
          <w:tblCellMar>
            <w:top w:w="0" w:type="dxa"/>
            <w:left w:w="108" w:type="dxa"/>
            <w:bottom w:w="0" w:type="dxa"/>
            <w:right w:w="108" w:type="dxa"/>
          </w:tblCellMar>
          <w:tblPrExChange w:id="396" w:author="金美玲" w:date="2022-06-08T18:18:42Z">
            <w:tblPrEx>
              <w:tblCellMar>
                <w:top w:w="0" w:type="dxa"/>
                <w:left w:w="108" w:type="dxa"/>
                <w:bottom w:w="0" w:type="dxa"/>
                <w:right w:w="108" w:type="dxa"/>
              </w:tblCellMar>
            </w:tblPrEx>
          </w:tblPrExChange>
        </w:tblPrEx>
        <w:trPr>
          <w:trHeight w:val="471"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Change w:id="397" w:author="金美玲" w:date="2022-06-08T18:18:42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399" w:author="金美玲" w:date="2022-06-08T18:34:24Z">
                  <w:rPr>
                    <w:rFonts w:ascii="仿宋_GB2312" w:hAnsi="仿宋_GB2312" w:eastAsia="仿宋_GB2312" w:cs="仿宋_GB2312"/>
                    <w:color w:val="333333"/>
                    <w:kern w:val="0"/>
                    <w:sz w:val="28"/>
                    <w:szCs w:val="28"/>
                  </w:rPr>
                </w:rPrChange>
              </w:rPr>
              <w:pPrChange w:id="398" w:author="金美玲" w:date="2022-06-08T18:35:10Z">
                <w:pPr>
                  <w:widowControl/>
                  <w:jc w:val="left"/>
                </w:pPr>
              </w:pPrChange>
            </w:pPr>
            <w:r>
              <w:rPr>
                <w:rFonts w:ascii="仿宋_GB2312" w:hAnsi="仿宋_GB2312" w:eastAsia="仿宋_GB2312" w:cs="仿宋_GB2312"/>
                <w:color w:val="333333"/>
                <w:kern w:val="0"/>
                <w:sz w:val="21"/>
                <w:szCs w:val="21"/>
                <w:highlight w:val="none"/>
                <w:rPrChange w:id="400" w:author="金美玲" w:date="2022-06-08T18:34:24Z">
                  <w:rPr>
                    <w:rFonts w:ascii="仿宋_GB2312" w:hAnsi="仿宋_GB2312" w:eastAsia="仿宋_GB2312" w:cs="仿宋_GB2312"/>
                    <w:color w:val="333333"/>
                    <w:kern w:val="0"/>
                    <w:sz w:val="28"/>
                    <w:szCs w:val="28"/>
                  </w:rPr>
                </w:rPrChange>
              </w:rPr>
              <w:t>北京钱袋宝投资有限责任公司</w:t>
            </w:r>
          </w:p>
        </w:tc>
        <w:tc>
          <w:tcPr>
            <w:tcW w:w="2449" w:type="dxa"/>
            <w:tcBorders>
              <w:top w:val="nil"/>
              <w:left w:val="nil"/>
              <w:bottom w:val="single" w:color="DDDDDD" w:sz="8" w:space="0"/>
              <w:right w:val="single" w:color="DDDDDD" w:sz="8" w:space="0"/>
            </w:tcBorders>
            <w:shd w:val="clear" w:color="auto" w:fill="FFFFFF"/>
            <w:vAlign w:val="center"/>
            <w:tcPrChange w:id="401" w:author="金美玲" w:date="2022-06-08T18:18:42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03" w:author="金美玲" w:date="2022-06-08T18:34:24Z">
                  <w:rPr>
                    <w:rFonts w:ascii="仿宋_GB2312" w:hAnsi="仿宋_GB2312" w:eastAsia="仿宋_GB2312" w:cs="仿宋_GB2312"/>
                    <w:color w:val="333333"/>
                    <w:kern w:val="0"/>
                    <w:sz w:val="28"/>
                    <w:szCs w:val="28"/>
                  </w:rPr>
                </w:rPrChange>
              </w:rPr>
              <w:pPrChange w:id="402" w:author="金美玲" w:date="2022-06-08T18:35:10Z">
                <w:pPr>
                  <w:widowControl/>
                  <w:jc w:val="left"/>
                </w:pPr>
              </w:pPrChange>
            </w:pPr>
            <w:r>
              <w:rPr>
                <w:rFonts w:ascii="仿宋_GB2312" w:hAnsi="仿宋_GB2312" w:eastAsia="仿宋_GB2312" w:cs="仿宋_GB2312"/>
                <w:color w:val="333333"/>
                <w:kern w:val="0"/>
                <w:sz w:val="21"/>
                <w:szCs w:val="21"/>
                <w:highlight w:val="none"/>
                <w:rPrChange w:id="404" w:author="金美玲" w:date="2022-06-08T18:34:24Z">
                  <w:rPr>
                    <w:rFonts w:ascii="仿宋_GB2312" w:hAnsi="仿宋_GB2312" w:eastAsia="仿宋_GB2312" w:cs="仿宋_GB2312"/>
                    <w:color w:val="333333"/>
                    <w:kern w:val="0"/>
                    <w:sz w:val="28"/>
                    <w:szCs w:val="28"/>
                  </w:rPr>
                </w:rPrChange>
              </w:rPr>
              <w:t>中国工商银行</w:t>
            </w:r>
          </w:p>
        </w:tc>
        <w:tc>
          <w:tcPr>
            <w:tcW w:w="2493" w:type="dxa"/>
            <w:tcBorders>
              <w:top w:val="nil"/>
              <w:left w:val="nil"/>
              <w:bottom w:val="single" w:color="DDDDDD" w:sz="8" w:space="0"/>
              <w:right w:val="single" w:color="DDDDDD" w:sz="8" w:space="0"/>
            </w:tcBorders>
            <w:shd w:val="clear" w:color="auto" w:fill="FFFFFF"/>
            <w:vAlign w:val="center"/>
            <w:tcPrChange w:id="405" w:author="金美玲" w:date="2022-06-08T18:18:42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407" w:author="金美玲" w:date="2022-06-08T18:34:24Z">
                  <w:rPr>
                    <w:rFonts w:ascii="仿宋_GB2312" w:hAnsi="仿宋_GB2312" w:eastAsia="仿宋_GB2312" w:cs="仿宋_GB2312"/>
                    <w:color w:val="333333"/>
                    <w:kern w:val="0"/>
                    <w:sz w:val="28"/>
                    <w:szCs w:val="28"/>
                  </w:rPr>
                </w:rPrChange>
              </w:rPr>
              <w:pPrChange w:id="406" w:author="金美玲" w:date="2022-06-08T18:35:10Z">
                <w:pPr>
                  <w:widowControl/>
                  <w:jc w:val="right"/>
                </w:pPr>
              </w:pPrChange>
            </w:pPr>
            <w:r>
              <w:rPr>
                <w:rFonts w:hint="eastAsia" w:ascii="仿宋_GB2312" w:hAnsi="仿宋_GB2312" w:eastAsia="仿宋_GB2312" w:cs="仿宋_GB2312"/>
                <w:color w:val="auto"/>
                <w:sz w:val="21"/>
                <w:szCs w:val="21"/>
                <w:highlight w:val="none"/>
                <w:shd w:val="clear" w:color="auto" w:fill="FFFFFF"/>
                <w:rPrChange w:id="408" w:author="金美玲" w:date="2022-06-08T18:34:24Z">
                  <w:rPr>
                    <w:rFonts w:ascii="仿宋_GB2312" w:hAnsi="仿宋_GB2312" w:eastAsia="仿宋_GB2312" w:cs="仿宋_GB2312"/>
                    <w:color w:val="333333"/>
                    <w:sz w:val="28"/>
                    <w:szCs w:val="28"/>
                    <w:shd w:val="clear" w:color="auto" w:fill="FFFFFF"/>
                  </w:rPr>
                </w:rPrChange>
              </w:rPr>
              <w:t>0022001110630094</w:t>
            </w:r>
          </w:p>
        </w:tc>
      </w:tr>
      <w:tr>
        <w:tblPrEx>
          <w:tblCellMar>
            <w:top w:w="0" w:type="dxa"/>
            <w:left w:w="108" w:type="dxa"/>
            <w:bottom w:w="0" w:type="dxa"/>
            <w:right w:w="108" w:type="dxa"/>
          </w:tblCellMar>
          <w:tblPrExChange w:id="409" w:author="金美玲" w:date="2022-06-08T18:18:39Z">
            <w:tblPrEx>
              <w:tblCellMar>
                <w:top w:w="0" w:type="dxa"/>
                <w:left w:w="108" w:type="dxa"/>
                <w:bottom w:w="0" w:type="dxa"/>
                <w:right w:w="108" w:type="dxa"/>
              </w:tblCellMar>
            </w:tblPrEx>
          </w:tblPrExChange>
        </w:tblPrEx>
        <w:trPr>
          <w:trHeight w:val="481"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Change w:id="410" w:author="金美玲" w:date="2022-06-08T18:18:39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12" w:author="金美玲" w:date="2022-06-08T18:34:24Z">
                  <w:rPr>
                    <w:rFonts w:ascii="仿宋_GB2312" w:hAnsi="仿宋_GB2312" w:eastAsia="仿宋_GB2312" w:cs="仿宋_GB2312"/>
                    <w:color w:val="333333"/>
                    <w:kern w:val="0"/>
                    <w:sz w:val="28"/>
                    <w:szCs w:val="28"/>
                  </w:rPr>
                </w:rPrChange>
              </w:rPr>
              <w:pPrChange w:id="411" w:author="金美玲" w:date="2022-06-08T18:35:10Z">
                <w:pPr>
                  <w:widowControl/>
                  <w:jc w:val="left"/>
                </w:pPr>
              </w:pPrChange>
            </w:pPr>
            <w:r>
              <w:rPr>
                <w:rFonts w:ascii="仿宋_GB2312" w:hAnsi="仿宋_GB2312" w:eastAsia="仿宋_GB2312" w:cs="仿宋_GB2312"/>
                <w:color w:val="333333"/>
                <w:kern w:val="0"/>
                <w:sz w:val="21"/>
                <w:szCs w:val="21"/>
                <w:highlight w:val="none"/>
                <w:shd w:val="clear" w:color="auto" w:fill="auto"/>
                <w:rPrChange w:id="413" w:author="金美玲" w:date="2022-06-08T18:34:24Z">
                  <w:rPr>
                    <w:rFonts w:ascii="仿宋_GB2312" w:hAnsi="仿宋_GB2312" w:eastAsia="仿宋_GB2312" w:cs="仿宋_GB2312"/>
                    <w:color w:val="333333"/>
                    <w:sz w:val="28"/>
                    <w:szCs w:val="28"/>
                    <w:shd w:val="clear" w:color="auto" w:fill="EFE1FA"/>
                  </w:rPr>
                </w:rPrChange>
              </w:rPr>
              <w:t>北京摩拜科技有限公司</w:t>
            </w:r>
            <w:r>
              <w:rPr>
                <w:rFonts w:ascii="仿宋_GB2312" w:hAnsi="仿宋_GB2312" w:eastAsia="仿宋_GB2312" w:cs="仿宋_GB2312"/>
                <w:color w:val="333333"/>
                <w:kern w:val="0"/>
                <w:sz w:val="21"/>
                <w:szCs w:val="21"/>
                <w:highlight w:val="none"/>
                <w:rPrChange w:id="414" w:author="金美玲" w:date="2022-06-08T18:34:24Z">
                  <w:rPr>
                    <w:rFonts w:ascii="仿宋_GB2312" w:hAnsi="仿宋_GB2312" w:eastAsia="仿宋_GB2312" w:cs="仿宋_GB2312"/>
                    <w:sz w:val="28"/>
                    <w:szCs w:val="28"/>
                  </w:rPr>
                </w:rPrChange>
              </w:rPr>
              <w:t xml:space="preserve"> </w:t>
            </w:r>
          </w:p>
        </w:tc>
        <w:tc>
          <w:tcPr>
            <w:tcW w:w="2449" w:type="dxa"/>
            <w:tcBorders>
              <w:top w:val="nil"/>
              <w:left w:val="nil"/>
              <w:bottom w:val="single" w:color="DDDDDD" w:sz="8" w:space="0"/>
              <w:right w:val="single" w:color="DDDDDD" w:sz="8" w:space="0"/>
            </w:tcBorders>
            <w:shd w:val="clear" w:color="auto" w:fill="FFFFFF"/>
            <w:vAlign w:val="center"/>
            <w:tcPrChange w:id="415" w:author="金美玲" w:date="2022-06-08T18:18:39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17" w:author="金美玲" w:date="2022-06-08T18:34:24Z">
                  <w:rPr>
                    <w:rFonts w:ascii="仿宋_GB2312" w:hAnsi="仿宋_GB2312" w:eastAsia="仿宋_GB2312" w:cs="仿宋_GB2312"/>
                    <w:color w:val="333333"/>
                    <w:kern w:val="0"/>
                    <w:sz w:val="28"/>
                    <w:szCs w:val="28"/>
                  </w:rPr>
                </w:rPrChange>
              </w:rPr>
              <w:pPrChange w:id="416" w:author="金美玲" w:date="2022-06-08T18:35:10Z">
                <w:pPr>
                  <w:widowControl/>
                  <w:jc w:val="left"/>
                </w:pPr>
              </w:pPrChange>
            </w:pPr>
            <w:r>
              <w:rPr>
                <w:rFonts w:ascii="仿宋_GB2312" w:hAnsi="仿宋_GB2312" w:eastAsia="仿宋_GB2312" w:cs="仿宋_GB2312"/>
                <w:color w:val="333333"/>
                <w:kern w:val="0"/>
                <w:sz w:val="21"/>
                <w:szCs w:val="21"/>
                <w:highlight w:val="none"/>
                <w:rPrChange w:id="418" w:author="金美玲" w:date="2022-06-08T18:34:24Z">
                  <w:rPr>
                    <w:rFonts w:ascii="仿宋_GB2312" w:hAnsi="仿宋_GB2312" w:eastAsia="仿宋_GB2312" w:cs="仿宋_GB2312"/>
                    <w:color w:val="333333"/>
                    <w:kern w:val="0"/>
                    <w:sz w:val="28"/>
                    <w:szCs w:val="28"/>
                  </w:rPr>
                </w:rPrChange>
              </w:rPr>
              <w:t>中国邮政储蓄银行</w:t>
            </w:r>
          </w:p>
        </w:tc>
        <w:tc>
          <w:tcPr>
            <w:tcW w:w="2493" w:type="dxa"/>
            <w:tcBorders>
              <w:top w:val="nil"/>
              <w:left w:val="nil"/>
              <w:bottom w:val="single" w:color="DDDDDD" w:sz="8" w:space="0"/>
              <w:right w:val="single" w:color="DDDDDD" w:sz="8" w:space="0"/>
            </w:tcBorders>
            <w:shd w:val="clear" w:color="auto" w:fill="FFFFFF"/>
            <w:vAlign w:val="center"/>
            <w:tcPrChange w:id="419" w:author="金美玲" w:date="2022-06-08T18:18:39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421" w:author="金美玲" w:date="2022-06-08T18:34:24Z">
                  <w:rPr>
                    <w:rFonts w:ascii="仿宋_GB2312" w:hAnsi="仿宋_GB2312" w:eastAsia="仿宋_GB2312" w:cs="仿宋_GB2312"/>
                    <w:color w:val="333333"/>
                    <w:kern w:val="0"/>
                    <w:sz w:val="28"/>
                    <w:szCs w:val="28"/>
                  </w:rPr>
                </w:rPrChange>
              </w:rPr>
              <w:pPrChange w:id="420" w:author="金美玲" w:date="2022-06-08T18:35:10Z">
                <w:pPr>
                  <w:widowControl/>
                  <w:jc w:val="right"/>
                </w:pPr>
              </w:pPrChange>
            </w:pPr>
            <w:r>
              <w:rPr>
                <w:rFonts w:hint="eastAsia" w:ascii="仿宋_GB2312" w:hAnsi="仿宋_GB2312" w:eastAsia="仿宋_GB2312" w:cs="仿宋_GB2312"/>
                <w:color w:val="auto"/>
                <w:sz w:val="21"/>
                <w:szCs w:val="21"/>
                <w:highlight w:val="none"/>
                <w:shd w:val="clear" w:color="auto" w:fill="FFFFFF"/>
                <w:rPrChange w:id="422" w:author="金美玲" w:date="2022-06-08T18:34:24Z">
                  <w:rPr>
                    <w:rFonts w:ascii="仿宋_GB2312" w:hAnsi="仿宋_GB2312" w:eastAsia="仿宋_GB2312" w:cs="仿宋_GB2312"/>
                    <w:color w:val="333333"/>
                    <w:sz w:val="28"/>
                    <w:szCs w:val="28"/>
                    <w:shd w:val="clear" w:color="auto" w:fill="EFE1FA"/>
                  </w:rPr>
                </w:rPrChange>
              </w:rPr>
              <w:t>0082000002284884</w:t>
            </w:r>
            <w:r>
              <w:rPr>
                <w:rFonts w:hint="eastAsia" w:ascii="仿宋_GB2312" w:hAnsi="仿宋_GB2312" w:eastAsia="仿宋_GB2312" w:cs="仿宋_GB2312"/>
                <w:sz w:val="21"/>
                <w:szCs w:val="21"/>
                <w:highlight w:val="none"/>
                <w:shd w:val="clear" w:color="auto" w:fill="FFFFFF"/>
                <w:rPrChange w:id="423" w:author="金美玲" w:date="2022-06-08T18:34:24Z">
                  <w:rPr>
                    <w:rFonts w:ascii="仿宋_GB2312" w:hAnsi="仿宋_GB2312" w:eastAsia="仿宋_GB2312" w:cs="仿宋_GB2312"/>
                    <w:sz w:val="28"/>
                    <w:szCs w:val="28"/>
                  </w:rPr>
                </w:rPrChange>
              </w:rPr>
              <w:t xml:space="preserve"> </w:t>
            </w:r>
          </w:p>
        </w:tc>
      </w:tr>
      <w:tr>
        <w:tblPrEx>
          <w:tblCellMar>
            <w:top w:w="0" w:type="dxa"/>
            <w:left w:w="108" w:type="dxa"/>
            <w:bottom w:w="0" w:type="dxa"/>
            <w:right w:w="108" w:type="dxa"/>
          </w:tblCellMar>
          <w:tblPrExChange w:id="424" w:author="金美玲" w:date="2022-06-08T18:18:37Z">
            <w:tblPrEx>
              <w:tblCellMar>
                <w:top w:w="0" w:type="dxa"/>
                <w:left w:w="108" w:type="dxa"/>
                <w:bottom w:w="0" w:type="dxa"/>
                <w:right w:w="108" w:type="dxa"/>
              </w:tblCellMar>
            </w:tblPrEx>
          </w:tblPrExChange>
        </w:tblPrEx>
        <w:trPr>
          <w:trHeight w:val="417"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Change w:id="425" w:author="金美玲" w:date="2022-06-08T18:18:37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27" w:author="金美玲" w:date="2022-06-08T18:34:24Z">
                  <w:rPr>
                    <w:rFonts w:ascii="仿宋_GB2312" w:hAnsi="仿宋_GB2312" w:eastAsia="仿宋_GB2312" w:cs="仿宋_GB2312"/>
                    <w:color w:val="333333"/>
                    <w:kern w:val="0"/>
                    <w:sz w:val="28"/>
                    <w:szCs w:val="28"/>
                  </w:rPr>
                </w:rPrChange>
              </w:rPr>
              <w:pPrChange w:id="426" w:author="金美玲" w:date="2022-06-08T18:35:10Z">
                <w:pPr>
                  <w:widowControl/>
                  <w:jc w:val="left"/>
                </w:pPr>
              </w:pPrChange>
            </w:pPr>
            <w:r>
              <w:rPr>
                <w:rFonts w:ascii="仿宋_GB2312" w:hAnsi="仿宋_GB2312" w:eastAsia="仿宋_GB2312" w:cs="仿宋_GB2312"/>
                <w:color w:val="333333"/>
                <w:kern w:val="0"/>
                <w:sz w:val="21"/>
                <w:szCs w:val="21"/>
                <w:highlight w:val="none"/>
                <w:rPrChange w:id="428" w:author="金美玲" w:date="2022-06-08T18:34:24Z">
                  <w:rPr>
                    <w:rFonts w:ascii="仿宋_GB2312" w:hAnsi="仿宋_GB2312" w:eastAsia="仿宋_GB2312" w:cs="仿宋_GB2312"/>
                    <w:color w:val="333333"/>
                    <w:kern w:val="0"/>
                    <w:sz w:val="28"/>
                    <w:szCs w:val="28"/>
                  </w:rPr>
                </w:rPrChange>
              </w:rPr>
              <w:t>北京钱袋宝投资有限责任公司</w:t>
            </w:r>
          </w:p>
        </w:tc>
        <w:tc>
          <w:tcPr>
            <w:tcW w:w="2449" w:type="dxa"/>
            <w:tcBorders>
              <w:top w:val="nil"/>
              <w:left w:val="nil"/>
              <w:bottom w:val="single" w:color="DDDDDD" w:sz="8" w:space="0"/>
              <w:right w:val="single" w:color="DDDDDD" w:sz="8" w:space="0"/>
            </w:tcBorders>
            <w:shd w:val="clear" w:color="auto" w:fill="FFFFFF"/>
            <w:vAlign w:val="center"/>
            <w:tcPrChange w:id="429" w:author="金美玲" w:date="2022-06-08T18:18:37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31" w:author="金美玲" w:date="2022-06-08T18:34:24Z">
                  <w:rPr>
                    <w:rFonts w:ascii="仿宋_GB2312" w:hAnsi="仿宋_GB2312" w:eastAsia="仿宋_GB2312" w:cs="仿宋_GB2312"/>
                    <w:color w:val="333333"/>
                    <w:kern w:val="0"/>
                    <w:sz w:val="28"/>
                    <w:szCs w:val="28"/>
                  </w:rPr>
                </w:rPrChange>
              </w:rPr>
              <w:pPrChange w:id="430" w:author="金美玲" w:date="2022-06-08T18:35:10Z">
                <w:pPr>
                  <w:widowControl/>
                  <w:jc w:val="left"/>
                </w:pPr>
              </w:pPrChange>
            </w:pPr>
            <w:r>
              <w:rPr>
                <w:rFonts w:ascii="仿宋_GB2312" w:hAnsi="仿宋_GB2312" w:eastAsia="仿宋_GB2312" w:cs="仿宋_GB2312"/>
                <w:color w:val="333333"/>
                <w:kern w:val="0"/>
                <w:sz w:val="21"/>
                <w:szCs w:val="21"/>
                <w:highlight w:val="none"/>
                <w:rPrChange w:id="432" w:author="金美玲" w:date="2022-06-08T18:34:24Z">
                  <w:rPr>
                    <w:rFonts w:ascii="仿宋_GB2312" w:hAnsi="仿宋_GB2312" w:eastAsia="仿宋_GB2312" w:cs="仿宋_GB2312"/>
                    <w:color w:val="333333"/>
                    <w:kern w:val="0"/>
                    <w:sz w:val="28"/>
                    <w:szCs w:val="28"/>
                  </w:rPr>
                </w:rPrChange>
              </w:rPr>
              <w:t>交通银行</w:t>
            </w:r>
          </w:p>
        </w:tc>
        <w:tc>
          <w:tcPr>
            <w:tcW w:w="2493" w:type="dxa"/>
            <w:tcBorders>
              <w:top w:val="nil"/>
              <w:left w:val="nil"/>
              <w:bottom w:val="single" w:color="DDDDDD" w:sz="8" w:space="0"/>
              <w:right w:val="single" w:color="DDDDDD" w:sz="8" w:space="0"/>
            </w:tcBorders>
            <w:shd w:val="clear" w:color="auto" w:fill="FFFFFF"/>
            <w:vAlign w:val="center"/>
            <w:tcPrChange w:id="433" w:author="金美玲" w:date="2022-06-08T18:18:37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435" w:author="金美玲" w:date="2022-06-08T18:34:24Z">
                  <w:rPr>
                    <w:rFonts w:ascii="仿宋_GB2312" w:hAnsi="仿宋_GB2312" w:eastAsia="仿宋_GB2312" w:cs="仿宋_GB2312"/>
                    <w:color w:val="333333"/>
                    <w:kern w:val="0"/>
                    <w:sz w:val="28"/>
                    <w:szCs w:val="28"/>
                  </w:rPr>
                </w:rPrChange>
              </w:rPr>
              <w:pPrChange w:id="434" w:author="金美玲" w:date="2022-06-08T18:35:10Z">
                <w:pPr>
                  <w:widowControl/>
                  <w:jc w:val="right"/>
                </w:pPr>
              </w:pPrChange>
            </w:pPr>
            <w:r>
              <w:rPr>
                <w:rFonts w:hint="eastAsia" w:ascii="仿宋_GB2312" w:hAnsi="仿宋_GB2312" w:eastAsia="仿宋_GB2312" w:cs="仿宋_GB2312"/>
                <w:color w:val="auto"/>
                <w:sz w:val="21"/>
                <w:szCs w:val="21"/>
                <w:highlight w:val="none"/>
                <w:shd w:val="clear" w:color="auto" w:fill="FFFFFF"/>
                <w:rPrChange w:id="436" w:author="金美玲" w:date="2022-06-08T18:34:24Z">
                  <w:rPr>
                    <w:rFonts w:ascii="仿宋_GB2312" w:hAnsi="仿宋_GB2312" w:eastAsia="仿宋_GB2312" w:cs="仿宋_GB2312"/>
                    <w:color w:val="333333"/>
                    <w:sz w:val="28"/>
                    <w:szCs w:val="28"/>
                    <w:shd w:val="clear" w:color="auto" w:fill="FFFFFF"/>
                  </w:rPr>
                </w:rPrChange>
              </w:rPr>
              <w:t>0092003181400006</w:t>
            </w:r>
          </w:p>
        </w:tc>
      </w:tr>
      <w:tr>
        <w:tblPrEx>
          <w:tblCellMar>
            <w:top w:w="0" w:type="dxa"/>
            <w:left w:w="108" w:type="dxa"/>
            <w:bottom w:w="0" w:type="dxa"/>
            <w:right w:w="108" w:type="dxa"/>
          </w:tblCellMar>
        </w:tblPrEx>
        <w:trPr>
          <w:trHeight w:val="468"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
          <w:p>
            <w:pPr>
              <w:widowControl/>
              <w:spacing w:line="400" w:lineRule="exact"/>
              <w:jc w:val="left"/>
              <w:rPr>
                <w:rFonts w:ascii="仿宋_GB2312" w:hAnsi="仿宋_GB2312" w:eastAsia="仿宋_GB2312" w:cs="仿宋_GB2312"/>
                <w:color w:val="333333"/>
                <w:kern w:val="0"/>
                <w:sz w:val="21"/>
                <w:szCs w:val="21"/>
                <w:highlight w:val="none"/>
                <w:rPrChange w:id="438" w:author="金美玲" w:date="2022-06-08T18:34:24Z">
                  <w:rPr>
                    <w:rFonts w:ascii="仿宋_GB2312" w:hAnsi="仿宋_GB2312" w:eastAsia="仿宋_GB2312" w:cs="仿宋_GB2312"/>
                    <w:color w:val="333333"/>
                    <w:kern w:val="0"/>
                    <w:sz w:val="28"/>
                    <w:szCs w:val="28"/>
                  </w:rPr>
                </w:rPrChange>
              </w:rPr>
              <w:pPrChange w:id="437" w:author="金美玲" w:date="2022-06-08T18:35:10Z">
                <w:pPr>
                  <w:widowControl/>
                  <w:jc w:val="left"/>
                </w:pPr>
              </w:pPrChange>
            </w:pPr>
            <w:r>
              <w:rPr>
                <w:rFonts w:ascii="仿宋_GB2312" w:hAnsi="仿宋_GB2312" w:eastAsia="仿宋_GB2312" w:cs="仿宋_GB2312"/>
                <w:color w:val="333333"/>
                <w:kern w:val="0"/>
                <w:sz w:val="21"/>
                <w:szCs w:val="21"/>
                <w:highlight w:val="none"/>
                <w:shd w:val="clear" w:color="auto" w:fill="auto"/>
                <w:rPrChange w:id="439" w:author="金美玲" w:date="2022-06-08T18:34:24Z">
                  <w:rPr>
                    <w:rFonts w:ascii="仿宋_GB2312" w:hAnsi="仿宋_GB2312" w:eastAsia="仿宋_GB2312" w:cs="仿宋_GB2312"/>
                    <w:color w:val="333333"/>
                    <w:sz w:val="28"/>
                    <w:szCs w:val="28"/>
                    <w:shd w:val="clear" w:color="auto" w:fill="EFE1FA"/>
                  </w:rPr>
                </w:rPrChange>
              </w:rPr>
              <w:t>北京摩拜科技有限公司</w:t>
            </w:r>
            <w:r>
              <w:rPr>
                <w:rFonts w:ascii="仿宋_GB2312" w:hAnsi="仿宋_GB2312" w:eastAsia="仿宋_GB2312" w:cs="仿宋_GB2312"/>
                <w:color w:val="333333"/>
                <w:kern w:val="0"/>
                <w:sz w:val="21"/>
                <w:szCs w:val="21"/>
                <w:highlight w:val="none"/>
                <w:rPrChange w:id="440" w:author="金美玲" w:date="2022-06-08T18:34:24Z">
                  <w:rPr>
                    <w:rFonts w:ascii="仿宋_GB2312" w:hAnsi="仿宋_GB2312" w:eastAsia="仿宋_GB2312" w:cs="仿宋_GB2312"/>
                    <w:sz w:val="28"/>
                    <w:szCs w:val="28"/>
                  </w:rPr>
                </w:rPrChange>
              </w:rPr>
              <w:t xml:space="preserve"> </w:t>
            </w:r>
          </w:p>
        </w:tc>
        <w:tc>
          <w:tcPr>
            <w:tcW w:w="2449" w:type="dxa"/>
            <w:tcBorders>
              <w:top w:val="nil"/>
              <w:left w:val="nil"/>
              <w:bottom w:val="single" w:color="DDDDDD" w:sz="8" w:space="0"/>
              <w:right w:val="single" w:color="DDDDDD" w:sz="8" w:space="0"/>
            </w:tcBorders>
            <w:shd w:val="clear" w:color="auto" w:fill="FFFFFF"/>
            <w:vAlign w:val="center"/>
          </w:tcPr>
          <w:p>
            <w:pPr>
              <w:widowControl/>
              <w:spacing w:line="400" w:lineRule="exact"/>
              <w:jc w:val="left"/>
              <w:rPr>
                <w:rFonts w:ascii="仿宋_GB2312" w:hAnsi="仿宋_GB2312" w:eastAsia="仿宋_GB2312" w:cs="仿宋_GB2312"/>
                <w:color w:val="333333"/>
                <w:kern w:val="0"/>
                <w:sz w:val="21"/>
                <w:szCs w:val="21"/>
                <w:highlight w:val="none"/>
                <w:rPrChange w:id="442" w:author="金美玲" w:date="2022-06-08T18:34:24Z">
                  <w:rPr>
                    <w:rFonts w:ascii="仿宋_GB2312" w:hAnsi="仿宋_GB2312" w:eastAsia="仿宋_GB2312" w:cs="仿宋_GB2312"/>
                    <w:color w:val="333333"/>
                    <w:kern w:val="0"/>
                    <w:sz w:val="28"/>
                    <w:szCs w:val="28"/>
                  </w:rPr>
                </w:rPrChange>
              </w:rPr>
              <w:pPrChange w:id="441" w:author="金美玲" w:date="2022-06-08T18:35:10Z">
                <w:pPr>
                  <w:widowControl/>
                  <w:jc w:val="left"/>
                </w:pPr>
              </w:pPrChange>
            </w:pPr>
            <w:r>
              <w:rPr>
                <w:rFonts w:ascii="仿宋_GB2312" w:hAnsi="仿宋_GB2312" w:eastAsia="仿宋_GB2312" w:cs="仿宋_GB2312"/>
                <w:color w:val="333333"/>
                <w:kern w:val="0"/>
                <w:sz w:val="21"/>
                <w:szCs w:val="21"/>
                <w:highlight w:val="none"/>
                <w:rPrChange w:id="443" w:author="金美玲" w:date="2022-06-08T18:34:24Z">
                  <w:rPr>
                    <w:rFonts w:ascii="仿宋_GB2312" w:hAnsi="仿宋_GB2312" w:eastAsia="仿宋_GB2312" w:cs="仿宋_GB2312"/>
                    <w:color w:val="333333"/>
                    <w:kern w:val="0"/>
                    <w:sz w:val="28"/>
                    <w:szCs w:val="28"/>
                  </w:rPr>
                </w:rPrChange>
              </w:rPr>
              <w:t>中国建设银行</w:t>
            </w:r>
          </w:p>
        </w:tc>
        <w:tc>
          <w:tcPr>
            <w:tcW w:w="2493" w:type="dxa"/>
            <w:tcBorders>
              <w:top w:val="nil"/>
              <w:left w:val="nil"/>
              <w:bottom w:val="single" w:color="DDDDDD" w:sz="8" w:space="0"/>
              <w:right w:val="single" w:color="DDDDDD" w:sz="8" w:space="0"/>
            </w:tcBorders>
            <w:shd w:val="clear" w:color="auto" w:fill="FFFFFF"/>
            <w:vAlign w:val="center"/>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445" w:author="金美玲" w:date="2022-06-08T18:34:24Z">
                  <w:rPr>
                    <w:rFonts w:ascii="仿宋_GB2312" w:hAnsi="仿宋_GB2312" w:eastAsia="仿宋_GB2312" w:cs="仿宋_GB2312"/>
                    <w:color w:val="333333"/>
                    <w:kern w:val="0"/>
                    <w:sz w:val="28"/>
                    <w:szCs w:val="28"/>
                  </w:rPr>
                </w:rPrChange>
              </w:rPr>
              <w:pPrChange w:id="444" w:author="金美玲" w:date="2022-06-08T18:35:10Z">
                <w:pPr>
                  <w:widowControl/>
                  <w:jc w:val="right"/>
                </w:pPr>
              </w:pPrChange>
            </w:pPr>
            <w:r>
              <w:rPr>
                <w:rFonts w:hint="eastAsia" w:ascii="仿宋_GB2312" w:hAnsi="仿宋_GB2312" w:eastAsia="仿宋_GB2312" w:cs="仿宋_GB2312"/>
                <w:color w:val="auto"/>
                <w:sz w:val="21"/>
                <w:szCs w:val="21"/>
                <w:highlight w:val="none"/>
                <w:shd w:val="clear" w:color="auto" w:fill="FFFFFF"/>
                <w:rPrChange w:id="446" w:author="金美玲" w:date="2022-06-08T18:34:24Z">
                  <w:rPr>
                    <w:rFonts w:ascii="仿宋_GB2312" w:hAnsi="仿宋_GB2312" w:eastAsia="仿宋_GB2312" w:cs="仿宋_GB2312"/>
                    <w:color w:val="333333"/>
                    <w:sz w:val="28"/>
                    <w:szCs w:val="28"/>
                    <w:shd w:val="clear" w:color="auto" w:fill="EFE1FA"/>
                  </w:rPr>
                </w:rPrChange>
              </w:rPr>
              <w:t>0052200559008274</w:t>
            </w:r>
            <w:r>
              <w:rPr>
                <w:rFonts w:hint="eastAsia" w:ascii="仿宋_GB2312" w:hAnsi="仿宋_GB2312" w:eastAsia="仿宋_GB2312" w:cs="仿宋_GB2312"/>
                <w:sz w:val="21"/>
                <w:szCs w:val="21"/>
                <w:highlight w:val="none"/>
                <w:shd w:val="clear" w:color="auto" w:fill="FFFFFF"/>
                <w:rPrChange w:id="447" w:author="金美玲" w:date="2022-06-08T18:34:24Z">
                  <w:rPr>
                    <w:rFonts w:ascii="仿宋_GB2312" w:hAnsi="仿宋_GB2312" w:eastAsia="仿宋_GB2312" w:cs="仿宋_GB2312"/>
                    <w:sz w:val="28"/>
                    <w:szCs w:val="28"/>
                  </w:rPr>
                </w:rPrChange>
              </w:rPr>
              <w:t xml:space="preserve"> </w:t>
            </w:r>
          </w:p>
        </w:tc>
      </w:tr>
      <w:tr>
        <w:tblPrEx>
          <w:tblCellMar>
            <w:top w:w="0" w:type="dxa"/>
            <w:left w:w="108" w:type="dxa"/>
            <w:bottom w:w="0" w:type="dxa"/>
            <w:right w:w="108" w:type="dxa"/>
          </w:tblCellMar>
          <w:tblPrExChange w:id="448" w:author="金美玲" w:date="2022-06-08T18:18:31Z">
            <w:tblPrEx>
              <w:tblCellMar>
                <w:top w:w="0" w:type="dxa"/>
                <w:left w:w="108" w:type="dxa"/>
                <w:bottom w:w="0" w:type="dxa"/>
                <w:right w:w="108" w:type="dxa"/>
              </w:tblCellMar>
            </w:tblPrEx>
          </w:tblPrExChange>
        </w:tblPrEx>
        <w:trPr>
          <w:trHeight w:val="419" w:hRule="atLeast"/>
        </w:trPr>
        <w:tc>
          <w:tcPr>
            <w:tcW w:w="3509" w:type="dxa"/>
            <w:tcBorders>
              <w:top w:val="nil"/>
              <w:left w:val="single" w:color="DDDDDD" w:sz="8" w:space="0"/>
              <w:bottom w:val="nil"/>
              <w:right w:val="single" w:color="DDDDDD" w:sz="8" w:space="0"/>
            </w:tcBorders>
            <w:shd w:val="clear" w:color="auto" w:fill="FFFFFF"/>
            <w:vAlign w:val="center"/>
            <w:tcPrChange w:id="449" w:author="金美玲" w:date="2022-06-08T18:18:31Z">
              <w:tcPr>
                <w:tcW w:w="3509" w:type="dxa"/>
                <w:tcBorders>
                  <w:top w:val="nil"/>
                  <w:left w:val="single" w:color="DDDDDD" w:sz="8" w:space="0"/>
                  <w:bottom w:val="nil"/>
                  <w:right w:val="single" w:color="DDDDDD" w:sz="8" w:space="0"/>
                </w:tcBorders>
                <w:shd w:val="clear" w:color="auto" w:fill="FFFFFF"/>
                <w:vAlign w:val="center"/>
              </w:tcPr>
            </w:tcPrChange>
          </w:tcPr>
          <w:p>
            <w:pPr>
              <w:widowControl/>
              <w:spacing w:line="400" w:lineRule="exact"/>
              <w:jc w:val="left"/>
              <w:rPr>
                <w:del w:id="451" w:author="金美玲" w:date="2022-06-08T18:18:34Z"/>
                <w:rFonts w:ascii="仿宋_GB2312" w:hAnsi="仿宋_GB2312" w:eastAsia="仿宋_GB2312" w:cs="仿宋_GB2312"/>
                <w:color w:val="333333"/>
                <w:kern w:val="0"/>
                <w:sz w:val="21"/>
                <w:szCs w:val="21"/>
                <w:highlight w:val="none"/>
                <w:rPrChange w:id="452" w:author="金美玲" w:date="2022-06-08T18:34:24Z">
                  <w:rPr>
                    <w:del w:id="453" w:author="金美玲" w:date="2022-06-08T18:18:34Z"/>
                    <w:rFonts w:ascii="仿宋_GB2312" w:hAnsi="仿宋_GB2312" w:eastAsia="仿宋_GB2312" w:cs="仿宋_GB2312"/>
                    <w:sz w:val="28"/>
                    <w:szCs w:val="28"/>
                  </w:rPr>
                </w:rPrChange>
              </w:rPr>
              <w:pPrChange w:id="450" w:author="金美玲" w:date="2022-06-08T18:35:10Z">
                <w:pPr/>
              </w:pPrChange>
            </w:pPr>
            <w:r>
              <w:rPr>
                <w:rFonts w:ascii="仿宋_GB2312" w:hAnsi="仿宋_GB2312" w:eastAsia="仿宋_GB2312" w:cs="仿宋_GB2312"/>
                <w:color w:val="333333"/>
                <w:kern w:val="0"/>
                <w:sz w:val="21"/>
                <w:szCs w:val="21"/>
                <w:highlight w:val="none"/>
                <w:shd w:val="clear" w:color="auto" w:fill="auto"/>
                <w:rPrChange w:id="454" w:author="金美玲" w:date="2022-06-08T18:34:24Z">
                  <w:rPr>
                    <w:rFonts w:ascii="仿宋_GB2312" w:hAnsi="仿宋_GB2312" w:eastAsia="仿宋_GB2312" w:cs="仿宋_GB2312"/>
                    <w:color w:val="333333"/>
                    <w:sz w:val="28"/>
                    <w:szCs w:val="28"/>
                    <w:shd w:val="clear" w:color="auto" w:fill="EFE1FA"/>
                  </w:rPr>
                </w:rPrChange>
              </w:rPr>
              <w:t>北京摩拜科技有限公司</w:t>
            </w:r>
            <w:r>
              <w:rPr>
                <w:rFonts w:ascii="仿宋_GB2312" w:hAnsi="仿宋_GB2312" w:eastAsia="仿宋_GB2312" w:cs="仿宋_GB2312"/>
                <w:color w:val="333333"/>
                <w:kern w:val="0"/>
                <w:sz w:val="21"/>
                <w:szCs w:val="21"/>
                <w:highlight w:val="none"/>
                <w:rPrChange w:id="455" w:author="金美玲" w:date="2022-06-08T18:34:24Z">
                  <w:rPr>
                    <w:rFonts w:ascii="仿宋_GB2312" w:hAnsi="仿宋_GB2312" w:eastAsia="仿宋_GB2312" w:cs="仿宋_GB2312"/>
                    <w:sz w:val="28"/>
                    <w:szCs w:val="28"/>
                  </w:rPr>
                </w:rPrChange>
              </w:rPr>
              <w:t xml:space="preserve"> </w:t>
            </w:r>
          </w:p>
          <w:p>
            <w:pPr>
              <w:widowControl/>
              <w:spacing w:line="400" w:lineRule="exact"/>
              <w:jc w:val="left"/>
              <w:rPr>
                <w:rFonts w:ascii="仿宋_GB2312" w:hAnsi="仿宋_GB2312" w:eastAsia="仿宋_GB2312" w:cs="仿宋_GB2312"/>
                <w:color w:val="333333"/>
                <w:kern w:val="0"/>
                <w:sz w:val="21"/>
                <w:szCs w:val="21"/>
                <w:highlight w:val="none"/>
                <w:rPrChange w:id="457" w:author="金美玲" w:date="2022-06-08T18:34:24Z">
                  <w:rPr>
                    <w:rFonts w:ascii="仿宋_GB2312" w:hAnsi="仿宋_GB2312" w:eastAsia="仿宋_GB2312" w:cs="仿宋_GB2312"/>
                    <w:color w:val="333333"/>
                    <w:kern w:val="0"/>
                    <w:sz w:val="28"/>
                    <w:szCs w:val="28"/>
                  </w:rPr>
                </w:rPrChange>
              </w:rPr>
              <w:pPrChange w:id="456" w:author="金美玲" w:date="2022-06-08T18:35:10Z">
                <w:pPr>
                  <w:widowControl/>
                  <w:jc w:val="left"/>
                </w:pPr>
              </w:pPrChange>
            </w:pPr>
          </w:p>
        </w:tc>
        <w:tc>
          <w:tcPr>
            <w:tcW w:w="2449" w:type="dxa"/>
            <w:tcBorders>
              <w:top w:val="nil"/>
              <w:left w:val="nil"/>
              <w:bottom w:val="nil"/>
              <w:right w:val="single" w:color="DDDDDD" w:sz="8" w:space="0"/>
            </w:tcBorders>
            <w:shd w:val="clear" w:color="auto" w:fill="FFFFFF"/>
            <w:vAlign w:val="center"/>
            <w:tcPrChange w:id="458" w:author="金美玲" w:date="2022-06-08T18:18:31Z">
              <w:tcPr>
                <w:tcW w:w="2449" w:type="dxa"/>
                <w:tcBorders>
                  <w:top w:val="nil"/>
                  <w:left w:val="nil"/>
                  <w:bottom w:val="nil"/>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460" w:author="金美玲" w:date="2022-06-08T18:34:24Z">
                  <w:rPr>
                    <w:rFonts w:ascii="仿宋_GB2312" w:hAnsi="仿宋_GB2312" w:eastAsia="仿宋_GB2312" w:cs="仿宋_GB2312"/>
                    <w:color w:val="333333"/>
                    <w:kern w:val="0"/>
                    <w:sz w:val="28"/>
                    <w:szCs w:val="28"/>
                  </w:rPr>
                </w:rPrChange>
              </w:rPr>
              <w:pPrChange w:id="459" w:author="金美玲" w:date="2022-06-08T18:35:10Z">
                <w:pPr>
                  <w:widowControl/>
                  <w:jc w:val="left"/>
                </w:pPr>
              </w:pPrChange>
            </w:pPr>
            <w:r>
              <w:rPr>
                <w:rFonts w:ascii="仿宋_GB2312" w:hAnsi="仿宋_GB2312" w:eastAsia="仿宋_GB2312" w:cs="仿宋_GB2312"/>
                <w:color w:val="333333"/>
                <w:kern w:val="0"/>
                <w:sz w:val="21"/>
                <w:szCs w:val="21"/>
                <w:highlight w:val="none"/>
                <w:rPrChange w:id="461" w:author="金美玲" w:date="2022-06-08T18:34:24Z">
                  <w:rPr>
                    <w:rFonts w:ascii="仿宋_GB2312" w:hAnsi="仿宋_GB2312" w:eastAsia="仿宋_GB2312" w:cs="仿宋_GB2312"/>
                    <w:color w:val="333333"/>
                    <w:kern w:val="0"/>
                    <w:sz w:val="28"/>
                    <w:szCs w:val="28"/>
                  </w:rPr>
                </w:rPrChange>
              </w:rPr>
              <w:t>中国银行</w:t>
            </w:r>
          </w:p>
        </w:tc>
        <w:tc>
          <w:tcPr>
            <w:tcW w:w="2493" w:type="dxa"/>
            <w:tcBorders>
              <w:top w:val="nil"/>
              <w:left w:val="nil"/>
              <w:bottom w:val="nil"/>
              <w:right w:val="single" w:color="DDDDDD" w:sz="8" w:space="0"/>
            </w:tcBorders>
            <w:shd w:val="clear" w:color="auto" w:fill="FFFFFF"/>
            <w:vAlign w:val="center"/>
            <w:tcPrChange w:id="462" w:author="金美玲" w:date="2022-06-08T18:18:31Z">
              <w:tcPr>
                <w:tcW w:w="2493" w:type="dxa"/>
                <w:tcBorders>
                  <w:top w:val="nil"/>
                  <w:left w:val="nil"/>
                  <w:bottom w:val="nil"/>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kern w:val="2"/>
                <w:sz w:val="21"/>
                <w:szCs w:val="21"/>
                <w:highlight w:val="none"/>
                <w:shd w:val="clear" w:color="auto" w:fill="FFFFFF"/>
                <w:rPrChange w:id="464" w:author="金美玲" w:date="2022-06-08T18:34:24Z">
                  <w:rPr>
                    <w:rFonts w:ascii="仿宋_GB2312" w:hAnsi="仿宋_GB2312" w:eastAsia="仿宋_GB2312" w:cs="仿宋_GB2312"/>
                    <w:color w:val="333333"/>
                    <w:kern w:val="0"/>
                    <w:sz w:val="28"/>
                    <w:szCs w:val="28"/>
                  </w:rPr>
                </w:rPrChange>
              </w:rPr>
              <w:pPrChange w:id="463" w:author="金美玲" w:date="2022-06-08T18:35:10Z">
                <w:pPr>
                  <w:widowControl/>
                  <w:jc w:val="right"/>
                </w:pPr>
              </w:pPrChange>
            </w:pPr>
            <w:ins w:id="465" w:author="qinyongchang" w:date="2022-05-25T14:01:57Z">
              <w:r>
                <w:rPr>
                  <w:rFonts w:hint="eastAsia" w:ascii="仿宋_GB2312" w:hAnsi="仿宋_GB2312" w:eastAsia="仿宋_GB2312" w:cs="仿宋_GB2312"/>
                  <w:i w:val="0"/>
                  <w:caps w:val="0"/>
                  <w:color w:val="auto"/>
                  <w:spacing w:val="0"/>
                  <w:sz w:val="21"/>
                  <w:szCs w:val="21"/>
                  <w:highlight w:val="none"/>
                  <w:shd w:val="clear" w:color="auto" w:fill="FFFFFF"/>
                  <w:rPrChange w:id="466" w:author="金美玲" w:date="2022-06-08T18:34:24Z">
                    <w:rPr>
                      <w:rFonts w:ascii="Segoe UI" w:hAnsi="Segoe UI" w:eastAsia="Segoe UI" w:cs="Segoe UI"/>
                      <w:i w:val="0"/>
                      <w:caps w:val="0"/>
                      <w:color w:val="333333"/>
                      <w:spacing w:val="0"/>
                      <w:sz w:val="16"/>
                      <w:szCs w:val="16"/>
                      <w:shd w:val="clear" w:fill="CFFFF7"/>
                    </w:rPr>
                  </w:rPrChange>
                </w:rPr>
                <w:t>0042000094130028</w:t>
              </w:r>
            </w:ins>
            <w:del w:id="467" w:author="qinyongchang" w:date="2022-05-25T13:41:09Z">
              <w:r>
                <w:rPr>
                  <w:rFonts w:hint="eastAsia" w:ascii="仿宋_GB2312" w:hAnsi="仿宋_GB2312" w:eastAsia="仿宋_GB2312" w:cs="仿宋_GB2312"/>
                  <w:color w:val="auto"/>
                  <w:sz w:val="21"/>
                  <w:szCs w:val="21"/>
                  <w:highlight w:val="none"/>
                  <w:shd w:val="clear" w:color="auto" w:fill="FFFFFF"/>
                  <w:rPrChange w:id="468" w:author="金美玲" w:date="2022-06-08T18:34:24Z">
                    <w:rPr>
                      <w:rFonts w:ascii="仿宋_GB2312" w:hAnsi="仿宋_GB2312" w:eastAsia="仿宋_GB2312" w:cs="仿宋_GB2312"/>
                      <w:color w:val="333333"/>
                      <w:sz w:val="28"/>
                      <w:szCs w:val="28"/>
                      <w:shd w:val="clear" w:color="auto" w:fill="EFE1FA"/>
                    </w:rPr>
                  </w:rPrChange>
                </w:rPr>
                <w:delText>0</w:delText>
              </w:r>
            </w:del>
            <w:del w:id="469" w:author="qinyongchang" w:date="2022-05-25T13:41:09Z">
              <w:r>
                <w:rPr>
                  <w:rFonts w:hint="eastAsia" w:ascii="仿宋_GB2312" w:hAnsi="仿宋_GB2312" w:eastAsia="仿宋_GB2312" w:cs="仿宋_GB2312"/>
                  <w:color w:val="auto"/>
                  <w:sz w:val="21"/>
                  <w:szCs w:val="21"/>
                  <w:highlight w:val="none"/>
                  <w:shd w:val="clear" w:color="auto" w:fill="FFFFFF"/>
                  <w:rPrChange w:id="470" w:author="金美玲" w:date="2022-06-08T18:34:24Z">
                    <w:rPr>
                      <w:rFonts w:ascii="仿宋_GB2312" w:hAnsi="仿宋_GB2312" w:eastAsia="仿宋_GB2312" w:cs="仿宋_GB2312"/>
                      <w:color w:val="333333"/>
                      <w:sz w:val="28"/>
                      <w:szCs w:val="28"/>
                      <w:shd w:val="clear" w:color="auto" w:fill="EFE1FA"/>
                    </w:rPr>
                  </w:rPrChange>
                </w:rPr>
                <w:delText>0</w:delText>
              </w:r>
            </w:del>
            <w:del w:id="471" w:author="qinyongchang" w:date="2022-05-25T13:41:08Z">
              <w:r>
                <w:rPr>
                  <w:rFonts w:hint="eastAsia" w:ascii="仿宋_GB2312" w:hAnsi="仿宋_GB2312" w:eastAsia="仿宋_GB2312" w:cs="仿宋_GB2312"/>
                  <w:color w:val="auto"/>
                  <w:sz w:val="21"/>
                  <w:szCs w:val="21"/>
                  <w:highlight w:val="none"/>
                  <w:shd w:val="clear" w:color="auto" w:fill="FFFFFF"/>
                  <w:rPrChange w:id="472" w:author="金美玲" w:date="2022-06-08T18:34:24Z">
                    <w:rPr>
                      <w:rFonts w:ascii="仿宋_GB2312" w:hAnsi="仿宋_GB2312" w:eastAsia="仿宋_GB2312" w:cs="仿宋_GB2312"/>
                      <w:color w:val="333333"/>
                      <w:sz w:val="28"/>
                      <w:szCs w:val="28"/>
                      <w:shd w:val="clear" w:color="auto" w:fill="EFE1FA"/>
                    </w:rPr>
                  </w:rPrChange>
                </w:rPr>
                <w:delText>4</w:delText>
              </w:r>
            </w:del>
            <w:del w:id="473" w:author="qinyongchang" w:date="2022-05-25T13:41:08Z">
              <w:r>
                <w:rPr>
                  <w:rFonts w:hint="eastAsia" w:ascii="仿宋_GB2312" w:hAnsi="仿宋_GB2312" w:eastAsia="仿宋_GB2312" w:cs="仿宋_GB2312"/>
                  <w:color w:val="auto"/>
                  <w:sz w:val="21"/>
                  <w:szCs w:val="21"/>
                  <w:highlight w:val="none"/>
                  <w:shd w:val="clear" w:color="auto" w:fill="FFFFFF"/>
                  <w:rPrChange w:id="474" w:author="金美玲" w:date="2022-06-08T18:34:24Z">
                    <w:rPr>
                      <w:rFonts w:ascii="仿宋_GB2312" w:hAnsi="仿宋_GB2312" w:eastAsia="仿宋_GB2312" w:cs="仿宋_GB2312"/>
                      <w:color w:val="333333"/>
                      <w:sz w:val="28"/>
                      <w:szCs w:val="28"/>
                      <w:shd w:val="clear" w:color="auto" w:fill="EFE1FA"/>
                    </w:rPr>
                  </w:rPrChange>
                </w:rPr>
                <w:delText>2</w:delText>
              </w:r>
            </w:del>
            <w:del w:id="475" w:author="qinyongchang" w:date="2022-05-25T13:41:08Z">
              <w:r>
                <w:rPr>
                  <w:rFonts w:hint="eastAsia" w:ascii="仿宋_GB2312" w:hAnsi="仿宋_GB2312" w:eastAsia="仿宋_GB2312" w:cs="仿宋_GB2312"/>
                  <w:color w:val="auto"/>
                  <w:sz w:val="21"/>
                  <w:szCs w:val="21"/>
                  <w:highlight w:val="none"/>
                  <w:shd w:val="clear" w:color="auto" w:fill="FFFFFF"/>
                  <w:rPrChange w:id="476" w:author="金美玲" w:date="2022-06-08T18:34:24Z">
                    <w:rPr>
                      <w:rFonts w:ascii="仿宋_GB2312" w:hAnsi="仿宋_GB2312" w:eastAsia="仿宋_GB2312" w:cs="仿宋_GB2312"/>
                      <w:color w:val="333333"/>
                      <w:sz w:val="28"/>
                      <w:szCs w:val="28"/>
                      <w:shd w:val="clear" w:color="auto" w:fill="EFE1FA"/>
                    </w:rPr>
                  </w:rPrChange>
                </w:rPr>
                <w:delText>0</w:delText>
              </w:r>
            </w:del>
            <w:del w:id="477" w:author="qinyongchang" w:date="2022-05-25T13:41:08Z">
              <w:r>
                <w:rPr>
                  <w:rFonts w:hint="eastAsia" w:ascii="仿宋_GB2312" w:hAnsi="仿宋_GB2312" w:eastAsia="仿宋_GB2312" w:cs="仿宋_GB2312"/>
                  <w:color w:val="auto"/>
                  <w:sz w:val="21"/>
                  <w:szCs w:val="21"/>
                  <w:highlight w:val="none"/>
                  <w:shd w:val="clear" w:color="auto" w:fill="FFFFFF"/>
                  <w:rPrChange w:id="478" w:author="金美玲" w:date="2022-06-08T18:34:24Z">
                    <w:rPr>
                      <w:rFonts w:ascii="仿宋_GB2312" w:hAnsi="仿宋_GB2312" w:eastAsia="仿宋_GB2312" w:cs="仿宋_GB2312"/>
                      <w:color w:val="333333"/>
                      <w:sz w:val="28"/>
                      <w:szCs w:val="28"/>
                      <w:shd w:val="clear" w:color="auto" w:fill="EFE1FA"/>
                    </w:rPr>
                  </w:rPrChange>
                </w:rPr>
                <w:delText>0</w:delText>
              </w:r>
            </w:del>
            <w:del w:id="479" w:author="qinyongchang" w:date="2022-05-25T13:41:07Z">
              <w:r>
                <w:rPr>
                  <w:rFonts w:hint="eastAsia" w:ascii="仿宋_GB2312" w:hAnsi="仿宋_GB2312" w:eastAsia="仿宋_GB2312" w:cs="仿宋_GB2312"/>
                  <w:color w:val="auto"/>
                  <w:sz w:val="21"/>
                  <w:szCs w:val="21"/>
                  <w:highlight w:val="none"/>
                  <w:shd w:val="clear" w:color="auto" w:fill="FFFFFF"/>
                  <w:rPrChange w:id="480" w:author="金美玲" w:date="2022-06-08T18:34:24Z">
                    <w:rPr>
                      <w:rFonts w:ascii="仿宋_GB2312" w:hAnsi="仿宋_GB2312" w:eastAsia="仿宋_GB2312" w:cs="仿宋_GB2312"/>
                      <w:color w:val="333333"/>
                      <w:sz w:val="28"/>
                      <w:szCs w:val="28"/>
                      <w:shd w:val="clear" w:color="auto" w:fill="EFE1FA"/>
                    </w:rPr>
                  </w:rPrChange>
                </w:rPr>
                <w:delText>0</w:delText>
              </w:r>
            </w:del>
            <w:del w:id="481" w:author="qinyongchang" w:date="2022-05-25T13:41:07Z">
              <w:r>
                <w:rPr>
                  <w:rFonts w:hint="eastAsia" w:ascii="仿宋_GB2312" w:hAnsi="仿宋_GB2312" w:eastAsia="仿宋_GB2312" w:cs="仿宋_GB2312"/>
                  <w:color w:val="auto"/>
                  <w:sz w:val="21"/>
                  <w:szCs w:val="21"/>
                  <w:highlight w:val="none"/>
                  <w:shd w:val="clear" w:color="auto" w:fill="FFFFFF"/>
                  <w:rPrChange w:id="482" w:author="金美玲" w:date="2022-06-08T18:34:24Z">
                    <w:rPr>
                      <w:rFonts w:ascii="仿宋_GB2312" w:hAnsi="仿宋_GB2312" w:eastAsia="仿宋_GB2312" w:cs="仿宋_GB2312"/>
                      <w:color w:val="333333"/>
                      <w:sz w:val="28"/>
                      <w:szCs w:val="28"/>
                      <w:shd w:val="clear" w:color="auto" w:fill="EFE1FA"/>
                    </w:rPr>
                  </w:rPrChange>
                </w:rPr>
                <w:delText>0</w:delText>
              </w:r>
            </w:del>
            <w:del w:id="483" w:author="qinyongchang" w:date="2022-05-25T13:41:07Z">
              <w:r>
                <w:rPr>
                  <w:rFonts w:hint="eastAsia" w:ascii="仿宋_GB2312" w:hAnsi="仿宋_GB2312" w:eastAsia="仿宋_GB2312" w:cs="仿宋_GB2312"/>
                  <w:color w:val="auto"/>
                  <w:sz w:val="21"/>
                  <w:szCs w:val="21"/>
                  <w:highlight w:val="none"/>
                  <w:shd w:val="clear" w:color="auto" w:fill="FFFFFF"/>
                  <w:rPrChange w:id="484" w:author="金美玲" w:date="2022-06-08T18:34:24Z">
                    <w:rPr>
                      <w:rFonts w:ascii="仿宋_GB2312" w:hAnsi="仿宋_GB2312" w:eastAsia="仿宋_GB2312" w:cs="仿宋_GB2312"/>
                      <w:color w:val="333333"/>
                      <w:sz w:val="28"/>
                      <w:szCs w:val="28"/>
                      <w:shd w:val="clear" w:color="auto" w:fill="EFE1FA"/>
                    </w:rPr>
                  </w:rPrChange>
                </w:rPr>
                <w:delText>5</w:delText>
              </w:r>
            </w:del>
            <w:del w:id="485" w:author="qinyongchang" w:date="2022-05-25T13:41:06Z">
              <w:r>
                <w:rPr>
                  <w:rFonts w:hint="eastAsia" w:ascii="仿宋_GB2312" w:hAnsi="仿宋_GB2312" w:eastAsia="仿宋_GB2312" w:cs="仿宋_GB2312"/>
                  <w:color w:val="auto"/>
                  <w:sz w:val="21"/>
                  <w:szCs w:val="21"/>
                  <w:highlight w:val="none"/>
                  <w:shd w:val="clear" w:color="auto" w:fill="FFFFFF"/>
                  <w:rPrChange w:id="486" w:author="金美玲" w:date="2022-06-08T18:34:24Z">
                    <w:rPr>
                      <w:rFonts w:ascii="仿宋_GB2312" w:hAnsi="仿宋_GB2312" w:eastAsia="仿宋_GB2312" w:cs="仿宋_GB2312"/>
                      <w:color w:val="333333"/>
                      <w:sz w:val="28"/>
                      <w:szCs w:val="28"/>
                      <w:shd w:val="clear" w:color="auto" w:fill="EFE1FA"/>
                    </w:rPr>
                  </w:rPrChange>
                </w:rPr>
                <w:delText>7</w:delText>
              </w:r>
            </w:del>
            <w:del w:id="487" w:author="qinyongchang" w:date="2022-05-25T13:41:06Z">
              <w:r>
                <w:rPr>
                  <w:rFonts w:hint="eastAsia" w:ascii="仿宋_GB2312" w:hAnsi="仿宋_GB2312" w:eastAsia="仿宋_GB2312" w:cs="仿宋_GB2312"/>
                  <w:color w:val="auto"/>
                  <w:sz w:val="21"/>
                  <w:szCs w:val="21"/>
                  <w:highlight w:val="none"/>
                  <w:shd w:val="clear" w:color="auto" w:fill="FFFFFF"/>
                  <w:rPrChange w:id="488" w:author="金美玲" w:date="2022-06-08T18:34:24Z">
                    <w:rPr>
                      <w:rFonts w:ascii="仿宋_GB2312" w:hAnsi="仿宋_GB2312" w:eastAsia="仿宋_GB2312" w:cs="仿宋_GB2312"/>
                      <w:color w:val="333333"/>
                      <w:sz w:val="28"/>
                      <w:szCs w:val="28"/>
                      <w:shd w:val="clear" w:color="auto" w:fill="EFE1FA"/>
                    </w:rPr>
                  </w:rPrChange>
                </w:rPr>
                <w:delText>7</w:delText>
              </w:r>
            </w:del>
            <w:del w:id="489" w:author="qinyongchang" w:date="2022-05-25T13:41:06Z">
              <w:r>
                <w:rPr>
                  <w:rFonts w:hint="eastAsia" w:ascii="仿宋_GB2312" w:hAnsi="仿宋_GB2312" w:eastAsia="仿宋_GB2312" w:cs="仿宋_GB2312"/>
                  <w:color w:val="auto"/>
                  <w:sz w:val="21"/>
                  <w:szCs w:val="21"/>
                  <w:highlight w:val="none"/>
                  <w:shd w:val="clear" w:color="auto" w:fill="FFFFFF"/>
                  <w:rPrChange w:id="490" w:author="金美玲" w:date="2022-06-08T18:34:24Z">
                    <w:rPr>
                      <w:rFonts w:ascii="仿宋_GB2312" w:hAnsi="仿宋_GB2312" w:eastAsia="仿宋_GB2312" w:cs="仿宋_GB2312"/>
                      <w:color w:val="333333"/>
                      <w:sz w:val="28"/>
                      <w:szCs w:val="28"/>
                      <w:shd w:val="clear" w:color="auto" w:fill="EFE1FA"/>
                    </w:rPr>
                  </w:rPrChange>
                </w:rPr>
                <w:delText>8</w:delText>
              </w:r>
            </w:del>
            <w:del w:id="491" w:author="qinyongchang" w:date="2022-05-25T13:41:06Z">
              <w:r>
                <w:rPr>
                  <w:rFonts w:hint="eastAsia" w:ascii="仿宋_GB2312" w:hAnsi="仿宋_GB2312" w:eastAsia="仿宋_GB2312" w:cs="仿宋_GB2312"/>
                  <w:color w:val="auto"/>
                  <w:sz w:val="21"/>
                  <w:szCs w:val="21"/>
                  <w:highlight w:val="none"/>
                  <w:shd w:val="clear" w:color="auto" w:fill="FFFFFF"/>
                  <w:rPrChange w:id="492" w:author="金美玲" w:date="2022-06-08T18:34:24Z">
                    <w:rPr>
                      <w:rFonts w:ascii="仿宋_GB2312" w:hAnsi="仿宋_GB2312" w:eastAsia="仿宋_GB2312" w:cs="仿宋_GB2312"/>
                      <w:color w:val="333333"/>
                      <w:sz w:val="28"/>
                      <w:szCs w:val="28"/>
                      <w:shd w:val="clear" w:color="auto" w:fill="EFE1FA"/>
                    </w:rPr>
                  </w:rPrChange>
                </w:rPr>
                <w:delText>0</w:delText>
              </w:r>
            </w:del>
            <w:del w:id="493" w:author="qinyongchang" w:date="2022-05-25T13:41:05Z">
              <w:r>
                <w:rPr>
                  <w:rFonts w:hint="eastAsia" w:ascii="仿宋_GB2312" w:hAnsi="仿宋_GB2312" w:eastAsia="仿宋_GB2312" w:cs="仿宋_GB2312"/>
                  <w:color w:val="auto"/>
                  <w:sz w:val="21"/>
                  <w:szCs w:val="21"/>
                  <w:highlight w:val="none"/>
                  <w:shd w:val="clear" w:color="auto" w:fill="FFFFFF"/>
                  <w:rPrChange w:id="494" w:author="金美玲" w:date="2022-06-08T18:34:24Z">
                    <w:rPr>
                      <w:rFonts w:ascii="仿宋_GB2312" w:hAnsi="仿宋_GB2312" w:eastAsia="仿宋_GB2312" w:cs="仿宋_GB2312"/>
                      <w:color w:val="333333"/>
                      <w:sz w:val="28"/>
                      <w:szCs w:val="28"/>
                      <w:shd w:val="clear" w:color="auto" w:fill="EFE1FA"/>
                    </w:rPr>
                  </w:rPrChange>
                </w:rPr>
                <w:delText>0</w:delText>
              </w:r>
            </w:del>
            <w:del w:id="495" w:author="qinyongchang" w:date="2022-05-25T13:41:05Z">
              <w:r>
                <w:rPr>
                  <w:rFonts w:hint="eastAsia" w:ascii="仿宋_GB2312" w:hAnsi="仿宋_GB2312" w:eastAsia="仿宋_GB2312" w:cs="仿宋_GB2312"/>
                  <w:color w:val="auto"/>
                  <w:sz w:val="21"/>
                  <w:szCs w:val="21"/>
                  <w:highlight w:val="none"/>
                  <w:shd w:val="clear" w:color="auto" w:fill="FFFFFF"/>
                  <w:rPrChange w:id="496" w:author="金美玲" w:date="2022-06-08T18:34:24Z">
                    <w:rPr>
                      <w:rFonts w:ascii="仿宋_GB2312" w:hAnsi="仿宋_GB2312" w:eastAsia="仿宋_GB2312" w:cs="仿宋_GB2312"/>
                      <w:color w:val="333333"/>
                      <w:sz w:val="28"/>
                      <w:szCs w:val="28"/>
                      <w:shd w:val="clear" w:color="auto" w:fill="EFE1FA"/>
                    </w:rPr>
                  </w:rPrChange>
                </w:rPr>
                <w:delText>3</w:delText>
              </w:r>
            </w:del>
            <w:del w:id="497" w:author="qinyongchang" w:date="2022-05-25T13:41:05Z">
              <w:r>
                <w:rPr>
                  <w:rFonts w:hint="eastAsia" w:ascii="仿宋_GB2312" w:hAnsi="仿宋_GB2312" w:eastAsia="仿宋_GB2312" w:cs="仿宋_GB2312"/>
                  <w:color w:val="auto"/>
                  <w:sz w:val="21"/>
                  <w:szCs w:val="21"/>
                  <w:highlight w:val="none"/>
                  <w:shd w:val="clear" w:color="auto" w:fill="FFFFFF"/>
                  <w:rPrChange w:id="498" w:author="金美玲" w:date="2022-06-08T18:34:24Z">
                    <w:rPr>
                      <w:rFonts w:ascii="仿宋_GB2312" w:hAnsi="仿宋_GB2312" w:eastAsia="仿宋_GB2312" w:cs="仿宋_GB2312"/>
                      <w:color w:val="333333"/>
                      <w:sz w:val="28"/>
                      <w:szCs w:val="28"/>
                      <w:shd w:val="clear" w:color="auto" w:fill="EFE1FA"/>
                    </w:rPr>
                  </w:rPrChange>
                </w:rPr>
                <w:delText>3</w:delText>
              </w:r>
            </w:del>
            <w:r>
              <w:rPr>
                <w:rFonts w:hint="eastAsia" w:ascii="仿宋_GB2312" w:hAnsi="仿宋_GB2312" w:eastAsia="仿宋_GB2312" w:cs="仿宋_GB2312"/>
                <w:sz w:val="21"/>
                <w:szCs w:val="21"/>
                <w:highlight w:val="none"/>
                <w:shd w:val="clear" w:color="auto" w:fill="FFFFFF"/>
                <w:rPrChange w:id="499" w:author="金美玲" w:date="2022-06-08T18:34:24Z">
                  <w:rPr>
                    <w:rFonts w:ascii="仿宋_GB2312" w:hAnsi="仿宋_GB2312" w:eastAsia="仿宋_GB2312" w:cs="仿宋_GB2312"/>
                    <w:sz w:val="28"/>
                    <w:szCs w:val="28"/>
                  </w:rPr>
                </w:rPrChange>
              </w:rPr>
              <w:t xml:space="preserve"> </w:t>
            </w:r>
          </w:p>
        </w:tc>
      </w:tr>
      <w:tr>
        <w:tblPrEx>
          <w:tblCellMar>
            <w:top w:w="0" w:type="dxa"/>
            <w:left w:w="108" w:type="dxa"/>
            <w:bottom w:w="0" w:type="dxa"/>
            <w:right w:w="108" w:type="dxa"/>
          </w:tblCellMar>
          <w:tblPrExChange w:id="500" w:author="金美玲" w:date="2022-06-08T18:18:56Z">
            <w:tblPrEx>
              <w:tblCellMar>
                <w:top w:w="0" w:type="dxa"/>
                <w:left w:w="108" w:type="dxa"/>
                <w:bottom w:w="0" w:type="dxa"/>
                <w:right w:w="108" w:type="dxa"/>
              </w:tblCellMar>
            </w:tblPrEx>
          </w:tblPrExChange>
        </w:tblPrEx>
        <w:trPr>
          <w:trHeight w:val="404" w:hRule="atLeast"/>
        </w:trPr>
        <w:tc>
          <w:tcPr>
            <w:tcW w:w="3509" w:type="dxa"/>
            <w:tcBorders>
              <w:top w:val="nil"/>
              <w:left w:val="single" w:color="DDDDDD" w:sz="8" w:space="0"/>
              <w:bottom w:val="single" w:color="DDDDDD" w:sz="8" w:space="0"/>
              <w:right w:val="single" w:color="DDDDDD" w:sz="8" w:space="0"/>
            </w:tcBorders>
            <w:shd w:val="clear" w:color="auto" w:fill="FFFFFF"/>
            <w:vAlign w:val="center"/>
            <w:tcPrChange w:id="501" w:author="金美玲" w:date="2022-06-08T18:18:56Z">
              <w:tcPr>
                <w:tcW w:w="3509" w:type="dxa"/>
                <w:tcBorders>
                  <w:top w:val="nil"/>
                  <w:left w:val="single" w:color="DDDDDD" w:sz="8" w:space="0"/>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503" w:author="金美玲" w:date="2022-06-08T18:34:24Z">
                  <w:rPr>
                    <w:rFonts w:ascii="仿宋_GB2312" w:hAnsi="仿宋_GB2312" w:eastAsia="仿宋_GB2312" w:cs="仿宋_GB2312"/>
                    <w:color w:val="333333"/>
                    <w:kern w:val="0"/>
                    <w:sz w:val="28"/>
                    <w:szCs w:val="28"/>
                  </w:rPr>
                </w:rPrChange>
              </w:rPr>
              <w:pPrChange w:id="502" w:author="金美玲" w:date="2022-06-08T18:35:10Z">
                <w:pPr>
                  <w:widowControl/>
                  <w:jc w:val="left"/>
                </w:pPr>
              </w:pPrChange>
            </w:pPr>
            <w:r>
              <w:rPr>
                <w:rFonts w:hint="eastAsia" w:ascii="仿宋_GB2312" w:hAnsi="仿宋_GB2312" w:eastAsia="仿宋_GB2312" w:cs="仿宋_GB2312"/>
                <w:color w:val="333333"/>
                <w:kern w:val="0"/>
                <w:sz w:val="21"/>
                <w:szCs w:val="21"/>
                <w:highlight w:val="none"/>
                <w:rPrChange w:id="504" w:author="金美玲" w:date="2022-06-08T18:34:24Z">
                  <w:rPr>
                    <w:rFonts w:hint="eastAsia" w:ascii="仿宋_GB2312" w:hAnsi="仿宋_GB2312" w:eastAsia="仿宋_GB2312" w:cs="仿宋_GB2312"/>
                    <w:color w:val="333333"/>
                    <w:kern w:val="0"/>
                    <w:sz w:val="28"/>
                    <w:szCs w:val="28"/>
                  </w:rPr>
                </w:rPrChange>
              </w:rPr>
              <w:t>北京钱袋宝投资有限责任公司</w:t>
            </w:r>
          </w:p>
        </w:tc>
        <w:tc>
          <w:tcPr>
            <w:tcW w:w="2449" w:type="dxa"/>
            <w:tcBorders>
              <w:top w:val="nil"/>
              <w:left w:val="nil"/>
              <w:bottom w:val="single" w:color="DDDDDD" w:sz="8" w:space="0"/>
              <w:right w:val="single" w:color="DDDDDD" w:sz="8" w:space="0"/>
            </w:tcBorders>
            <w:shd w:val="clear" w:color="auto" w:fill="FFFFFF"/>
            <w:vAlign w:val="center"/>
            <w:tcPrChange w:id="505" w:author="金美玲" w:date="2022-06-08T18:18:56Z">
              <w:tcPr>
                <w:tcW w:w="2449"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left"/>
              <w:rPr>
                <w:rFonts w:ascii="仿宋_GB2312" w:hAnsi="仿宋_GB2312" w:eastAsia="仿宋_GB2312" w:cs="仿宋_GB2312"/>
                <w:color w:val="333333"/>
                <w:kern w:val="0"/>
                <w:sz w:val="21"/>
                <w:szCs w:val="21"/>
                <w:highlight w:val="none"/>
                <w:rPrChange w:id="507" w:author="金美玲" w:date="2022-06-08T18:34:24Z">
                  <w:rPr>
                    <w:rFonts w:ascii="仿宋_GB2312" w:hAnsi="仿宋_GB2312" w:eastAsia="仿宋_GB2312" w:cs="仿宋_GB2312"/>
                    <w:color w:val="333333"/>
                    <w:kern w:val="0"/>
                    <w:sz w:val="28"/>
                    <w:szCs w:val="28"/>
                  </w:rPr>
                </w:rPrChange>
              </w:rPr>
              <w:pPrChange w:id="506" w:author="金美玲" w:date="2022-06-08T18:35:10Z">
                <w:pPr>
                  <w:widowControl/>
                  <w:jc w:val="left"/>
                </w:pPr>
              </w:pPrChange>
            </w:pPr>
            <w:r>
              <w:rPr>
                <w:rFonts w:hint="eastAsia" w:ascii="仿宋_GB2312" w:hAnsi="仿宋_GB2312" w:eastAsia="仿宋_GB2312" w:cs="仿宋_GB2312"/>
                <w:color w:val="333333"/>
                <w:kern w:val="0"/>
                <w:sz w:val="21"/>
                <w:szCs w:val="21"/>
                <w:highlight w:val="none"/>
                <w:rPrChange w:id="508" w:author="金美玲" w:date="2022-06-08T18:34:24Z">
                  <w:rPr>
                    <w:rFonts w:hint="eastAsia" w:ascii="仿宋_GB2312" w:hAnsi="仿宋_GB2312" w:eastAsia="仿宋_GB2312" w:cs="仿宋_GB2312"/>
                    <w:color w:val="333333"/>
                    <w:kern w:val="0"/>
                    <w:sz w:val="28"/>
                    <w:szCs w:val="28"/>
                  </w:rPr>
                </w:rPrChange>
              </w:rPr>
              <w:t>微众银行</w:t>
            </w:r>
          </w:p>
        </w:tc>
        <w:tc>
          <w:tcPr>
            <w:tcW w:w="2493" w:type="dxa"/>
            <w:tcBorders>
              <w:top w:val="nil"/>
              <w:left w:val="nil"/>
              <w:bottom w:val="single" w:color="DDDDDD" w:sz="8" w:space="0"/>
              <w:right w:val="single" w:color="DDDDDD" w:sz="8" w:space="0"/>
            </w:tcBorders>
            <w:shd w:val="clear" w:color="auto" w:fill="FFFFFF"/>
            <w:vAlign w:val="center"/>
            <w:tcPrChange w:id="509" w:author="金美玲" w:date="2022-06-08T18:18:56Z">
              <w:tcPr>
                <w:tcW w:w="2493" w:type="dxa"/>
                <w:tcBorders>
                  <w:top w:val="nil"/>
                  <w:left w:val="nil"/>
                  <w:bottom w:val="single" w:color="DDDDDD" w:sz="8" w:space="0"/>
                  <w:right w:val="single" w:color="DDDDDD" w:sz="8" w:space="0"/>
                </w:tcBorders>
                <w:shd w:val="clear" w:color="auto" w:fill="FFFFFF"/>
                <w:vAlign w:val="center"/>
              </w:tcPr>
            </w:tcPrChange>
          </w:tcPr>
          <w:p>
            <w:pPr>
              <w:widowControl/>
              <w:spacing w:line="400" w:lineRule="exact"/>
              <w:jc w:val="right"/>
              <w:rPr>
                <w:rFonts w:hint="eastAsia" w:ascii="仿宋_GB2312" w:hAnsi="仿宋_GB2312" w:eastAsia="仿宋_GB2312" w:cs="仿宋_GB2312"/>
                <w:color w:val="auto"/>
                <w:sz w:val="21"/>
                <w:szCs w:val="21"/>
                <w:highlight w:val="none"/>
                <w:shd w:val="clear" w:color="auto" w:fill="FFFFFF"/>
                <w:rPrChange w:id="511" w:author="金美玲" w:date="2022-06-08T18:34:24Z">
                  <w:rPr>
                    <w:rFonts w:ascii="仿宋_GB2312" w:hAnsi="仿宋_GB2312" w:eastAsia="仿宋_GB2312" w:cs="仿宋_GB2312"/>
                    <w:color w:val="333333"/>
                    <w:sz w:val="28"/>
                    <w:szCs w:val="28"/>
                    <w:shd w:val="clear" w:color="auto" w:fill="FFFFFF"/>
                  </w:rPr>
                </w:rPrChange>
              </w:rPr>
              <w:pPrChange w:id="510" w:author="金美玲" w:date="2022-06-08T18:35:10Z">
                <w:pPr>
                  <w:widowControl/>
                  <w:jc w:val="right"/>
                </w:pPr>
              </w:pPrChange>
            </w:pPr>
            <w:del w:id="512" w:author="金美玲" w:date="2022-06-08T18:15:52Z">
              <w:r>
                <w:rPr>
                  <w:rFonts w:hint="default" w:ascii="仿宋_GB2312" w:hAnsi="仿宋_GB2312" w:eastAsia="仿宋_GB2312" w:cs="仿宋_GB2312"/>
                  <w:color w:val="auto"/>
                  <w:sz w:val="21"/>
                  <w:szCs w:val="21"/>
                  <w:highlight w:val="none"/>
                  <w:shd w:val="clear" w:color="auto" w:fill="FFFFFF"/>
                  <w:rPrChange w:id="513" w:author="金美玲" w:date="2022-06-08T18:34:24Z">
                    <w:rPr>
                      <w:rFonts w:hint="eastAsia" w:ascii="仿宋_GB2312" w:hAnsi="仿宋_GB2312" w:eastAsia="仿宋_GB2312" w:cs="仿宋_GB2312"/>
                      <w:color w:val="333333"/>
                      <w:sz w:val="28"/>
                      <w:szCs w:val="28"/>
                      <w:shd w:val="clear" w:color="auto" w:fill="FFFFFF"/>
                    </w:rPr>
                  </w:rPrChange>
                </w:rPr>
                <w:delText>账号申请中，待补充</w:delText>
              </w:r>
            </w:del>
            <w:ins w:id="514" w:author="金美玲" w:date="2022-06-08T18:15:52Z">
              <w:r>
                <w:rPr>
                  <w:rFonts w:hint="eastAsia" w:ascii="仿宋_GB2312" w:hAnsi="仿宋_GB2312" w:eastAsia="仿宋_GB2312" w:cs="仿宋_GB2312"/>
                  <w:color w:val="auto"/>
                  <w:sz w:val="21"/>
                  <w:szCs w:val="21"/>
                  <w:highlight w:val="none"/>
                  <w:shd w:val="clear" w:color="auto" w:fill="FFFFFF"/>
                  <w:rPrChange w:id="515" w:author="金美玲" w:date="2022-06-08T18:34:24Z">
                    <w:rPr>
                      <w:rFonts w:hint="default" w:ascii="仿宋_GB2312" w:hAnsi="仿宋_GB2312" w:eastAsia="仿宋_GB2312" w:cs="仿宋_GB2312"/>
                      <w:color w:val="333333"/>
                      <w:sz w:val="21"/>
                      <w:szCs w:val="21"/>
                      <w:highlight w:val="none"/>
                      <w:shd w:val="clear" w:color="auto" w:fill="FFFFFF"/>
                    </w:rPr>
                  </w:rPrChange>
                </w:rPr>
                <w:t>0062</w:t>
              </w:r>
            </w:ins>
            <w:ins w:id="516" w:author="金美玲" w:date="2022-06-08T18:15:55Z">
              <w:r>
                <w:rPr>
                  <w:rFonts w:hint="eastAsia" w:ascii="仿宋_GB2312" w:hAnsi="仿宋_GB2312" w:eastAsia="仿宋_GB2312" w:cs="仿宋_GB2312"/>
                  <w:color w:val="auto"/>
                  <w:sz w:val="21"/>
                  <w:szCs w:val="21"/>
                  <w:highlight w:val="none"/>
                  <w:shd w:val="clear" w:color="auto" w:fill="FFFFFF"/>
                  <w:rPrChange w:id="517" w:author="金美玲" w:date="2022-06-08T18:34:24Z">
                    <w:rPr>
                      <w:rFonts w:hint="default" w:ascii="仿宋_GB2312" w:hAnsi="仿宋_GB2312" w:eastAsia="仿宋_GB2312" w:cs="仿宋_GB2312"/>
                      <w:color w:val="333333"/>
                      <w:sz w:val="21"/>
                      <w:szCs w:val="21"/>
                      <w:highlight w:val="none"/>
                      <w:shd w:val="clear" w:color="auto" w:fill="FFFFFF"/>
                    </w:rPr>
                  </w:rPrChange>
                </w:rPr>
                <w:t>00</w:t>
              </w:r>
            </w:ins>
            <w:ins w:id="518" w:author="金美玲" w:date="2022-06-08T18:15:56Z">
              <w:r>
                <w:rPr>
                  <w:rFonts w:hint="eastAsia" w:ascii="仿宋_GB2312" w:hAnsi="仿宋_GB2312" w:eastAsia="仿宋_GB2312" w:cs="仿宋_GB2312"/>
                  <w:color w:val="auto"/>
                  <w:sz w:val="21"/>
                  <w:szCs w:val="21"/>
                  <w:highlight w:val="none"/>
                  <w:shd w:val="clear" w:color="auto" w:fill="FFFFFF"/>
                  <w:rPrChange w:id="519" w:author="金美玲" w:date="2022-06-08T18:34:24Z">
                    <w:rPr>
                      <w:rFonts w:hint="default" w:ascii="仿宋_GB2312" w:hAnsi="仿宋_GB2312" w:eastAsia="仿宋_GB2312" w:cs="仿宋_GB2312"/>
                      <w:color w:val="333333"/>
                      <w:sz w:val="21"/>
                      <w:szCs w:val="21"/>
                      <w:highlight w:val="none"/>
                      <w:shd w:val="clear" w:color="auto" w:fill="FFFFFF"/>
                    </w:rPr>
                  </w:rPrChange>
                </w:rPr>
                <w:t>00</w:t>
              </w:r>
            </w:ins>
            <w:ins w:id="520" w:author="金美玲" w:date="2022-06-08T18:15:59Z">
              <w:r>
                <w:rPr>
                  <w:rFonts w:hint="eastAsia" w:ascii="仿宋_GB2312" w:hAnsi="仿宋_GB2312" w:eastAsia="仿宋_GB2312" w:cs="仿宋_GB2312"/>
                  <w:color w:val="auto"/>
                  <w:sz w:val="21"/>
                  <w:szCs w:val="21"/>
                  <w:highlight w:val="none"/>
                  <w:shd w:val="clear" w:color="auto" w:fill="FFFFFF"/>
                  <w:rPrChange w:id="521" w:author="金美玲" w:date="2022-06-08T18:34:24Z">
                    <w:rPr>
                      <w:rFonts w:hint="default" w:ascii="仿宋_GB2312" w:hAnsi="仿宋_GB2312" w:eastAsia="仿宋_GB2312" w:cs="仿宋_GB2312"/>
                      <w:color w:val="333333"/>
                      <w:sz w:val="21"/>
                      <w:szCs w:val="21"/>
                      <w:highlight w:val="none"/>
                      <w:shd w:val="clear" w:color="auto" w:fill="FFFFFF"/>
                    </w:rPr>
                  </w:rPrChange>
                </w:rPr>
                <w:t>108</w:t>
              </w:r>
            </w:ins>
            <w:ins w:id="522" w:author="金美玲" w:date="2022-06-08T18:16:00Z">
              <w:r>
                <w:rPr>
                  <w:rFonts w:hint="eastAsia" w:ascii="仿宋_GB2312" w:hAnsi="仿宋_GB2312" w:eastAsia="仿宋_GB2312" w:cs="仿宋_GB2312"/>
                  <w:color w:val="auto"/>
                  <w:sz w:val="21"/>
                  <w:szCs w:val="21"/>
                  <w:highlight w:val="none"/>
                  <w:shd w:val="clear" w:color="auto" w:fill="FFFFFF"/>
                  <w:rPrChange w:id="523" w:author="金美玲" w:date="2022-06-08T18:34:24Z">
                    <w:rPr>
                      <w:rFonts w:hint="default" w:ascii="仿宋_GB2312" w:hAnsi="仿宋_GB2312" w:eastAsia="仿宋_GB2312" w:cs="仿宋_GB2312"/>
                      <w:color w:val="333333"/>
                      <w:sz w:val="21"/>
                      <w:szCs w:val="21"/>
                      <w:highlight w:val="none"/>
                      <w:shd w:val="clear" w:color="auto" w:fill="FFFFFF"/>
                    </w:rPr>
                  </w:rPrChange>
                </w:rPr>
                <w:t>2</w:t>
              </w:r>
            </w:ins>
            <w:ins w:id="524" w:author="金美玲" w:date="2022-06-08T18:16:01Z">
              <w:r>
                <w:rPr>
                  <w:rFonts w:hint="eastAsia" w:ascii="仿宋_GB2312" w:hAnsi="仿宋_GB2312" w:eastAsia="仿宋_GB2312" w:cs="仿宋_GB2312"/>
                  <w:color w:val="auto"/>
                  <w:sz w:val="21"/>
                  <w:szCs w:val="21"/>
                  <w:highlight w:val="none"/>
                  <w:shd w:val="clear" w:color="auto" w:fill="FFFFFF"/>
                  <w:rPrChange w:id="525" w:author="金美玲" w:date="2022-06-08T18:34:24Z">
                    <w:rPr>
                      <w:rFonts w:hint="default" w:ascii="仿宋_GB2312" w:hAnsi="仿宋_GB2312" w:eastAsia="仿宋_GB2312" w:cs="仿宋_GB2312"/>
                      <w:color w:val="333333"/>
                      <w:sz w:val="21"/>
                      <w:szCs w:val="21"/>
                      <w:highlight w:val="none"/>
                      <w:shd w:val="clear" w:color="auto" w:fill="FFFFFF"/>
                    </w:rPr>
                  </w:rPrChange>
                </w:rPr>
                <w:t>027</w:t>
              </w:r>
            </w:ins>
            <w:ins w:id="526" w:author="金美玲" w:date="2022-06-08T18:16:02Z">
              <w:r>
                <w:rPr>
                  <w:rFonts w:hint="eastAsia" w:ascii="仿宋_GB2312" w:hAnsi="仿宋_GB2312" w:eastAsia="仿宋_GB2312" w:cs="仿宋_GB2312"/>
                  <w:color w:val="auto"/>
                  <w:sz w:val="21"/>
                  <w:szCs w:val="21"/>
                  <w:highlight w:val="none"/>
                  <w:shd w:val="clear" w:color="auto" w:fill="FFFFFF"/>
                  <w:rPrChange w:id="527" w:author="金美玲" w:date="2022-06-08T18:34:24Z">
                    <w:rPr>
                      <w:rFonts w:hint="default" w:ascii="仿宋_GB2312" w:hAnsi="仿宋_GB2312" w:eastAsia="仿宋_GB2312" w:cs="仿宋_GB2312"/>
                      <w:color w:val="333333"/>
                      <w:sz w:val="21"/>
                      <w:szCs w:val="21"/>
                      <w:highlight w:val="none"/>
                      <w:shd w:val="clear" w:color="auto" w:fill="FFFFFF"/>
                    </w:rPr>
                  </w:rPrChange>
                </w:rPr>
                <w:t>7</w:t>
              </w:r>
            </w:ins>
          </w:p>
        </w:tc>
      </w:tr>
    </w:tbl>
    <w:p>
      <w:pPr>
        <w:pStyle w:val="4"/>
        <w:adjustRightInd w:val="0"/>
        <w:snapToGrid w:val="0"/>
        <w:spacing w:line="400" w:lineRule="exact"/>
        <w:ind w:firstLine="0" w:firstLineChars="0"/>
        <w:rPr>
          <w:del w:id="529" w:author="金美玲" w:date="2022-06-08T18:19:05Z"/>
          <w:rFonts w:ascii="宋体" w:hAnsi="宋体" w:cs="宋体"/>
          <w:sz w:val="21"/>
          <w:szCs w:val="21"/>
          <w:highlight w:val="none"/>
          <w:rPrChange w:id="530" w:author="金美玲" w:date="2022-06-08T18:34:24Z">
            <w:rPr>
              <w:del w:id="531" w:author="金美玲" w:date="2022-06-08T18:19:05Z"/>
              <w:rFonts w:ascii="宋体" w:hAnsi="宋体" w:cs="宋体"/>
              <w:sz w:val="28"/>
              <w:szCs w:val="28"/>
            </w:rPr>
          </w:rPrChange>
        </w:rPr>
        <w:pPrChange w:id="528" w:author="金美玲" w:date="2022-06-08T18:35:10Z">
          <w:pPr>
            <w:pStyle w:val="4"/>
            <w:adjustRightInd w:val="0"/>
            <w:snapToGrid w:val="0"/>
            <w:spacing w:line="480" w:lineRule="exact"/>
            <w:ind w:firstLine="0" w:firstLineChars="0"/>
          </w:pPr>
        </w:pPrChange>
      </w:pPr>
      <w:del w:id="532" w:author="金美玲" w:date="2022-06-08T18:19:00Z">
        <w:r>
          <w:rPr>
            <w:rFonts w:hint="eastAsia" w:ascii="宋体" w:hAnsi="宋体" w:cs="宋体"/>
            <w:sz w:val="21"/>
            <w:szCs w:val="21"/>
            <w:highlight w:val="none"/>
            <w:rPrChange w:id="533" w:author="金美玲" w:date="2022-06-08T18:34:24Z">
              <w:rPr>
                <w:rFonts w:hint="eastAsia" w:ascii="宋体" w:hAnsi="宋体" w:cs="宋体"/>
                <w:sz w:val="28"/>
                <w:szCs w:val="28"/>
              </w:rPr>
            </w:rPrChange>
          </w:rPr>
          <w:delText xml:space="preserve"> </w:delText>
        </w:r>
      </w:del>
    </w:p>
    <w:p>
      <w:pPr>
        <w:pStyle w:val="4"/>
        <w:numPr>
          <w:ilvl w:val="-1"/>
          <w:numId w:val="0"/>
        </w:numPr>
        <w:adjustRightInd w:val="0"/>
        <w:snapToGrid w:val="0"/>
        <w:spacing w:line="400" w:lineRule="exact"/>
        <w:ind w:firstLine="420" w:firstLineChars="200"/>
        <w:rPr>
          <w:rFonts w:hint="default" w:ascii="仿宋_GB2312" w:hAnsi="仿宋_GB2312" w:eastAsia="仿宋_GB2312" w:cs="仿宋_GB2312"/>
          <w:sz w:val="21"/>
          <w:szCs w:val="21"/>
          <w:highlight w:val="none"/>
          <w:lang w:val="en-US" w:eastAsia="zh-CN"/>
          <w:rPrChange w:id="535" w:author="金美玲" w:date="2022-06-08T18:34:24Z">
            <w:rPr>
              <w:rFonts w:hint="default" w:ascii="仿宋_GB2312" w:hAnsi="仿宋_GB2312" w:eastAsia="仿宋_GB2312" w:cs="仿宋_GB2312"/>
              <w:sz w:val="28"/>
              <w:szCs w:val="28"/>
              <w:lang w:val="en-US" w:eastAsia="zh-CN"/>
            </w:rPr>
          </w:rPrChange>
        </w:rPr>
        <w:pPrChange w:id="534" w:author="金美玲" w:date="2022-06-08T18:35:10Z">
          <w:pPr>
            <w:pStyle w:val="4"/>
            <w:numPr>
              <w:ilvl w:val="0"/>
              <w:numId w:val="2"/>
            </w:numPr>
            <w:adjustRightInd w:val="0"/>
            <w:snapToGrid w:val="0"/>
            <w:spacing w:line="480" w:lineRule="exact"/>
            <w:ind w:firstLine="560" w:firstLineChars="200"/>
          </w:pPr>
        </w:pPrChange>
      </w:pPr>
      <w:ins w:id="536" w:author="Chuey" w:date="2022-05-13T17:16:51Z">
        <w:r>
          <w:rPr>
            <w:rFonts w:hint="eastAsia" w:ascii="仿宋_GB2312" w:hAnsi="仿宋_GB2312" w:eastAsia="仿宋_GB2312" w:cs="仿宋_GB2312"/>
            <w:sz w:val="21"/>
            <w:szCs w:val="21"/>
            <w:highlight w:val="none"/>
            <w:lang w:val="en-US" w:eastAsia="zh-CN"/>
            <w:rPrChange w:id="537" w:author="金美玲" w:date="2022-06-08T18:34:24Z">
              <w:rPr>
                <w:rFonts w:hint="eastAsia" w:ascii="仿宋_GB2312" w:hAnsi="仿宋_GB2312" w:eastAsia="仿宋_GB2312" w:cs="仿宋_GB2312"/>
                <w:sz w:val="28"/>
                <w:szCs w:val="28"/>
                <w:lang w:val="en-US" w:eastAsia="zh-CN"/>
              </w:rPr>
            </w:rPrChange>
          </w:rPr>
          <w:t>3</w:t>
        </w:r>
      </w:ins>
      <w:ins w:id="538" w:author="Chuey" w:date="2022-05-13T17:16:52Z">
        <w:r>
          <w:rPr>
            <w:rFonts w:hint="eastAsia" w:ascii="仿宋_GB2312" w:hAnsi="仿宋_GB2312" w:eastAsia="仿宋_GB2312" w:cs="仿宋_GB2312"/>
            <w:sz w:val="21"/>
            <w:szCs w:val="21"/>
            <w:highlight w:val="none"/>
            <w:lang w:val="en-US" w:eastAsia="zh-CN"/>
            <w:rPrChange w:id="539" w:author="金美玲" w:date="2022-06-08T18:34:24Z">
              <w:rPr>
                <w:rFonts w:hint="eastAsia" w:ascii="仿宋_GB2312" w:hAnsi="仿宋_GB2312" w:eastAsia="仿宋_GB2312" w:cs="仿宋_GB2312"/>
                <w:sz w:val="28"/>
                <w:szCs w:val="28"/>
                <w:lang w:val="en-US" w:eastAsia="zh-CN"/>
              </w:rPr>
            </w:rPrChange>
          </w:rPr>
          <w:t>.</w:t>
        </w:r>
      </w:ins>
      <w:r>
        <w:rPr>
          <w:rFonts w:hint="eastAsia" w:ascii="仿宋_GB2312" w:hAnsi="仿宋_GB2312" w:eastAsia="仿宋_GB2312" w:cs="仿宋_GB2312"/>
          <w:sz w:val="21"/>
          <w:szCs w:val="21"/>
          <w:highlight w:val="none"/>
          <w:rPrChange w:id="540" w:author="金美玲" w:date="2022-06-08T18:34:24Z">
            <w:rPr>
              <w:rFonts w:hint="eastAsia" w:ascii="仿宋_GB2312" w:hAnsi="仿宋_GB2312" w:eastAsia="仿宋_GB2312" w:cs="仿宋_GB2312"/>
              <w:sz w:val="28"/>
              <w:szCs w:val="28"/>
            </w:rPr>
          </w:rPrChange>
        </w:rPr>
        <w:t>甲乙双方按照</w:t>
      </w:r>
      <w:del w:id="541" w:author="金美玲" w:date="2022-05-25T11:43:45Z">
        <w:r>
          <w:rPr>
            <w:rFonts w:hint="eastAsia" w:ascii="仿宋_GB2312" w:hAnsi="仿宋_GB2312" w:eastAsia="仿宋_GB2312" w:cs="仿宋_GB2312"/>
            <w:sz w:val="21"/>
            <w:szCs w:val="21"/>
            <w:highlight w:val="none"/>
            <w:rPrChange w:id="542" w:author="金美玲" w:date="2022-06-08T18:34:24Z">
              <w:rPr>
                <w:rFonts w:hint="eastAsia" w:ascii="仿宋_GB2312" w:hAnsi="仿宋_GB2312" w:eastAsia="仿宋_GB2312" w:cs="仿宋_GB2312"/>
                <w:sz w:val="28"/>
                <w:szCs w:val="28"/>
              </w:rPr>
            </w:rPrChange>
          </w:rPr>
          <w:delText>截至</w:delText>
        </w:r>
      </w:del>
      <w:r>
        <w:rPr>
          <w:rFonts w:hint="eastAsia" w:ascii="仿宋_GB2312" w:hAnsi="仿宋_GB2312" w:eastAsia="仿宋_GB2312" w:cs="仿宋_GB2312"/>
          <w:sz w:val="21"/>
          <w:szCs w:val="21"/>
          <w:highlight w:val="none"/>
          <w:rPrChange w:id="543" w:author="金美玲" w:date="2022-06-08T18:34:24Z">
            <w:rPr>
              <w:rFonts w:hint="eastAsia" w:ascii="仿宋_GB2312" w:hAnsi="仿宋_GB2312" w:eastAsia="仿宋_GB2312" w:cs="仿宋_GB2312"/>
              <w:sz w:val="28"/>
              <w:szCs w:val="28"/>
            </w:rPr>
          </w:rPrChange>
        </w:rPr>
        <w:t>活动结束日</w:t>
      </w:r>
      <w:ins w:id="544" w:author="金美玲" w:date="2022-05-25T11:43:59Z">
        <w:r>
          <w:rPr>
            <w:rFonts w:hint="default" w:ascii="仿宋_GB2312" w:hAnsi="仿宋_GB2312" w:eastAsia="仿宋_GB2312" w:cs="仿宋_GB2312"/>
            <w:sz w:val="21"/>
            <w:szCs w:val="21"/>
            <w:highlight w:val="none"/>
            <w:rPrChange w:id="545" w:author="金美玲" w:date="2022-06-08T18:34:24Z">
              <w:rPr>
                <w:rFonts w:hint="default" w:ascii="仿宋_GB2312" w:hAnsi="仿宋_GB2312" w:eastAsia="仿宋_GB2312" w:cs="仿宋_GB2312"/>
                <w:sz w:val="28"/>
                <w:szCs w:val="28"/>
              </w:rPr>
            </w:rPrChange>
          </w:rPr>
          <w:t>（</w:t>
        </w:r>
      </w:ins>
      <w:ins w:id="546" w:author="金美玲" w:date="2022-05-25T11:44:05Z">
        <w:r>
          <w:rPr>
            <w:rFonts w:hint="default" w:ascii="仿宋_GB2312" w:hAnsi="仿宋_GB2312" w:eastAsia="仿宋_GB2312" w:cs="仿宋_GB2312"/>
            <w:sz w:val="21"/>
            <w:szCs w:val="21"/>
            <w:highlight w:val="none"/>
            <w:rPrChange w:id="547" w:author="金美玲" w:date="2022-06-08T18:34:24Z">
              <w:rPr>
                <w:rFonts w:hint="default" w:ascii="仿宋_GB2312" w:hAnsi="仿宋_GB2312" w:eastAsia="仿宋_GB2312" w:cs="仿宋_GB2312"/>
                <w:sz w:val="28"/>
                <w:szCs w:val="28"/>
              </w:rPr>
            </w:rPrChange>
          </w:rPr>
          <w:t>即</w:t>
        </w:r>
      </w:ins>
      <w:ins w:id="548" w:author="金美玲" w:date="2022-05-25T11:44:02Z">
        <w:r>
          <w:rPr>
            <w:rFonts w:ascii="仿宋_GB2312" w:hAnsi="仿宋_GB2312" w:eastAsia="仿宋_GB2312" w:cs="仿宋_GB2312"/>
            <w:sz w:val="21"/>
            <w:szCs w:val="21"/>
            <w:highlight w:val="none"/>
            <w:rPrChange w:id="549" w:author="金美玲" w:date="2022-06-08T18:34:24Z">
              <w:rPr>
                <w:rFonts w:ascii="仿宋_GB2312" w:hAnsi="仿宋_GB2312" w:eastAsia="仿宋_GB2312" w:cs="仿宋_GB2312"/>
                <w:sz w:val="28"/>
                <w:szCs w:val="28"/>
              </w:rPr>
            </w:rPrChange>
          </w:rPr>
          <w:t>2022年6</w:t>
        </w:r>
      </w:ins>
      <w:ins w:id="550" w:author="金美玲" w:date="2022-05-25T11:44:02Z">
        <w:r>
          <w:rPr>
            <w:rFonts w:hint="eastAsia" w:ascii="仿宋_GB2312" w:hAnsi="仿宋_GB2312" w:eastAsia="仿宋_GB2312" w:cs="仿宋_GB2312"/>
            <w:sz w:val="21"/>
            <w:szCs w:val="21"/>
            <w:highlight w:val="none"/>
            <w:rPrChange w:id="551" w:author="金美玲" w:date="2022-06-08T18:34:24Z">
              <w:rPr>
                <w:rFonts w:hint="eastAsia" w:ascii="仿宋_GB2312" w:hAnsi="仿宋_GB2312" w:eastAsia="仿宋_GB2312" w:cs="仿宋_GB2312"/>
                <w:sz w:val="28"/>
                <w:szCs w:val="28"/>
              </w:rPr>
            </w:rPrChange>
          </w:rPr>
          <w:t>月</w:t>
        </w:r>
      </w:ins>
      <w:ins w:id="552" w:author="金美玲" w:date="2022-05-25T11:44:02Z">
        <w:r>
          <w:rPr>
            <w:rFonts w:hint="eastAsia" w:ascii="仿宋_GB2312" w:hAnsi="仿宋_GB2312" w:eastAsia="仿宋_GB2312" w:cs="仿宋_GB2312"/>
            <w:sz w:val="21"/>
            <w:szCs w:val="21"/>
            <w:highlight w:val="none"/>
            <w:lang w:val="en-US" w:eastAsia="zh-CN"/>
            <w:rPrChange w:id="553" w:author="金美玲" w:date="2022-06-08T18:34:24Z">
              <w:rPr>
                <w:rFonts w:hint="eastAsia" w:ascii="仿宋_GB2312" w:hAnsi="仿宋_GB2312" w:eastAsia="仿宋_GB2312" w:cs="仿宋_GB2312"/>
                <w:sz w:val="28"/>
                <w:szCs w:val="28"/>
                <w:lang w:val="en-US" w:eastAsia="zh-CN"/>
              </w:rPr>
            </w:rPrChange>
          </w:rPr>
          <w:t>3</w:t>
        </w:r>
      </w:ins>
      <w:ins w:id="554" w:author="金美玲" w:date="2022-05-25T11:44:02Z">
        <w:r>
          <w:rPr>
            <w:rFonts w:ascii="仿宋_GB2312" w:hAnsi="仿宋_GB2312" w:eastAsia="仿宋_GB2312" w:cs="仿宋_GB2312"/>
            <w:sz w:val="21"/>
            <w:szCs w:val="21"/>
            <w:highlight w:val="none"/>
            <w:rPrChange w:id="555" w:author="金美玲" w:date="2022-06-08T18:34:24Z">
              <w:rPr>
                <w:rFonts w:ascii="仿宋_GB2312" w:hAnsi="仿宋_GB2312" w:eastAsia="仿宋_GB2312" w:cs="仿宋_GB2312"/>
                <w:sz w:val="28"/>
                <w:szCs w:val="28"/>
              </w:rPr>
            </w:rPrChange>
          </w:rPr>
          <w:t>0</w:t>
        </w:r>
      </w:ins>
      <w:ins w:id="556" w:author="金美玲" w:date="2022-05-25T11:44:02Z">
        <w:r>
          <w:rPr>
            <w:rFonts w:hint="eastAsia" w:ascii="仿宋_GB2312" w:hAnsi="仿宋_GB2312" w:eastAsia="仿宋_GB2312" w:cs="仿宋_GB2312"/>
            <w:sz w:val="21"/>
            <w:szCs w:val="21"/>
            <w:highlight w:val="none"/>
            <w:rPrChange w:id="557" w:author="金美玲" w:date="2022-06-08T18:34:24Z">
              <w:rPr>
                <w:rFonts w:hint="eastAsia" w:ascii="仿宋_GB2312" w:hAnsi="仿宋_GB2312" w:eastAsia="仿宋_GB2312" w:cs="仿宋_GB2312"/>
                <w:sz w:val="28"/>
                <w:szCs w:val="28"/>
              </w:rPr>
            </w:rPrChange>
          </w:rPr>
          <w:t>日</w:t>
        </w:r>
      </w:ins>
      <w:ins w:id="558" w:author="金美玲" w:date="2022-05-25T11:43:59Z">
        <w:r>
          <w:rPr>
            <w:rFonts w:hint="default" w:ascii="仿宋_GB2312" w:hAnsi="仿宋_GB2312" w:eastAsia="仿宋_GB2312" w:cs="仿宋_GB2312"/>
            <w:sz w:val="21"/>
            <w:szCs w:val="21"/>
            <w:highlight w:val="none"/>
            <w:rPrChange w:id="559" w:author="金美玲" w:date="2022-06-08T18:34:24Z">
              <w:rPr>
                <w:rFonts w:hint="default" w:ascii="仿宋_GB2312" w:hAnsi="仿宋_GB2312" w:eastAsia="仿宋_GB2312" w:cs="仿宋_GB2312"/>
                <w:sz w:val="28"/>
                <w:szCs w:val="28"/>
              </w:rPr>
            </w:rPrChange>
          </w:rPr>
          <w:t>）</w:t>
        </w:r>
      </w:ins>
      <w:r>
        <w:rPr>
          <w:rFonts w:hint="eastAsia" w:ascii="仿宋_GB2312" w:hAnsi="仿宋_GB2312" w:eastAsia="仿宋_GB2312" w:cs="仿宋_GB2312"/>
          <w:sz w:val="21"/>
          <w:szCs w:val="21"/>
          <w:highlight w:val="none"/>
          <w:rPrChange w:id="560" w:author="金美玲" w:date="2022-06-08T18:34:24Z">
            <w:rPr>
              <w:rFonts w:hint="eastAsia" w:ascii="仿宋_GB2312" w:hAnsi="仿宋_GB2312" w:eastAsia="仿宋_GB2312" w:cs="仿宋_GB2312"/>
              <w:sz w:val="28"/>
              <w:szCs w:val="28"/>
            </w:rPr>
          </w:rPrChange>
        </w:rPr>
        <w:t>数字人民币红包累计使用金额进行结算。</w:t>
      </w:r>
      <w:del w:id="561" w:author="龙雨佳" w:date="2022-05-13T15:15:00Z">
        <w:r>
          <w:rPr>
            <w:rFonts w:ascii="仿宋_GB2312" w:hAnsi="仿宋_GB2312" w:eastAsia="仿宋_GB2312" w:cs="仿宋_GB2312"/>
            <w:sz w:val="21"/>
            <w:szCs w:val="21"/>
            <w:highlight w:val="none"/>
            <w:rPrChange w:id="562" w:author="金美玲" w:date="2022-06-08T18:34:24Z">
              <w:rPr>
                <w:rFonts w:ascii="仿宋_GB2312" w:hAnsi="仿宋_GB2312" w:eastAsia="仿宋_GB2312" w:cs="仿宋_GB2312"/>
                <w:sz w:val="28"/>
                <w:szCs w:val="28"/>
                <w:highlight w:val="yellow"/>
              </w:rPr>
            </w:rPrChange>
          </w:rPr>
          <w:delText>乙方</w:delText>
        </w:r>
      </w:del>
      <w:del w:id="563" w:author="龙雨佳" w:date="2022-05-13T15:15:00Z">
        <w:r>
          <w:rPr>
            <w:rFonts w:ascii="仿宋_GB2312" w:hAnsi="仿宋_GB2312" w:eastAsia="仿宋_GB2312" w:cs="仿宋_GB2312"/>
            <w:sz w:val="21"/>
            <w:szCs w:val="21"/>
            <w:highlight w:val="none"/>
            <w:rPrChange w:id="564" w:author="金美玲" w:date="2022-06-08T18:34:24Z">
              <w:rPr>
                <w:rFonts w:ascii="仿宋_GB2312" w:hAnsi="仿宋_GB2312" w:eastAsia="仿宋_GB2312" w:cs="仿宋_GB2312"/>
                <w:sz w:val="28"/>
                <w:szCs w:val="28"/>
              </w:rPr>
            </w:rPrChange>
          </w:rPr>
          <w:delText>配合</w:delText>
        </w:r>
      </w:del>
      <w:r>
        <w:rPr>
          <w:rFonts w:ascii="仿宋_GB2312" w:hAnsi="仿宋_GB2312" w:eastAsia="仿宋_GB2312" w:cs="仿宋_GB2312"/>
          <w:sz w:val="21"/>
          <w:szCs w:val="21"/>
          <w:highlight w:val="none"/>
          <w:rPrChange w:id="565" w:author="金美玲" w:date="2022-06-08T18:34:24Z">
            <w:rPr>
              <w:rFonts w:ascii="仿宋_GB2312" w:hAnsi="仿宋_GB2312" w:eastAsia="仿宋_GB2312" w:cs="仿宋_GB2312"/>
              <w:sz w:val="28"/>
              <w:szCs w:val="28"/>
            </w:rPr>
          </w:rPrChange>
        </w:rPr>
        <w:t>甲方在</w:t>
      </w:r>
      <w:r>
        <w:rPr>
          <w:rFonts w:hint="eastAsia" w:ascii="仿宋_GB2312" w:hAnsi="仿宋_GB2312" w:eastAsia="仿宋_GB2312" w:cs="仿宋_GB2312"/>
          <w:sz w:val="21"/>
          <w:szCs w:val="21"/>
          <w:highlight w:val="none"/>
          <w:rPrChange w:id="566" w:author="金美玲" w:date="2022-06-08T18:34:24Z">
            <w:rPr>
              <w:rFonts w:hint="eastAsia" w:ascii="仿宋_GB2312" w:hAnsi="仿宋_GB2312" w:eastAsia="仿宋_GB2312" w:cs="仿宋_GB2312"/>
              <w:sz w:val="28"/>
              <w:szCs w:val="28"/>
            </w:rPr>
          </w:rPrChange>
        </w:rPr>
        <w:t>本次项目活动结束后【</w:t>
      </w:r>
      <w:r>
        <w:rPr>
          <w:rFonts w:ascii="仿宋_GB2312" w:hAnsi="仿宋_GB2312" w:eastAsia="仿宋_GB2312" w:cs="仿宋_GB2312"/>
          <w:sz w:val="21"/>
          <w:szCs w:val="21"/>
          <w:highlight w:val="none"/>
          <w:rPrChange w:id="567" w:author="金美玲" w:date="2022-06-08T18:34:24Z">
            <w:rPr>
              <w:rFonts w:ascii="仿宋_GB2312" w:hAnsi="仿宋_GB2312" w:eastAsia="仿宋_GB2312" w:cs="仿宋_GB2312"/>
              <w:sz w:val="28"/>
              <w:szCs w:val="28"/>
            </w:rPr>
          </w:rPrChange>
        </w:rPr>
        <w:t>10】个工作日内，</w:t>
      </w:r>
      <w:ins w:id="568" w:author="金美玲" w:date="2022-05-25T11:44:36Z">
        <w:r>
          <w:rPr>
            <w:rFonts w:ascii="仿宋_GB2312" w:hAnsi="仿宋_GB2312" w:eastAsia="仿宋_GB2312" w:cs="仿宋_GB2312"/>
            <w:sz w:val="21"/>
            <w:szCs w:val="21"/>
            <w:highlight w:val="none"/>
            <w:rPrChange w:id="569" w:author="金美玲" w:date="2022-06-08T18:34:24Z">
              <w:rPr>
                <w:rFonts w:ascii="仿宋_GB2312" w:hAnsi="仿宋_GB2312" w:eastAsia="仿宋_GB2312" w:cs="仿宋_GB2312"/>
                <w:sz w:val="28"/>
                <w:szCs w:val="28"/>
                <w:highlight w:val="yellow"/>
              </w:rPr>
            </w:rPrChange>
          </w:rPr>
          <w:t>协调</w:t>
        </w:r>
      </w:ins>
      <w:del w:id="570" w:author="金美玲" w:date="2022-05-25T11:44:34Z">
        <w:r>
          <w:rPr>
            <w:rFonts w:ascii="仿宋_GB2312" w:hAnsi="仿宋_GB2312" w:eastAsia="仿宋_GB2312" w:cs="仿宋_GB2312"/>
            <w:sz w:val="21"/>
            <w:szCs w:val="21"/>
            <w:highlight w:val="none"/>
            <w:rPrChange w:id="571" w:author="金美玲" w:date="2022-06-08T18:34:24Z">
              <w:rPr>
                <w:rFonts w:ascii="仿宋_GB2312" w:hAnsi="仿宋_GB2312" w:eastAsia="仿宋_GB2312" w:cs="仿宋_GB2312"/>
                <w:sz w:val="28"/>
                <w:szCs w:val="28"/>
                <w:highlight w:val="yellow"/>
              </w:rPr>
            </w:rPrChange>
          </w:rPr>
          <w:delText>要求</w:delText>
        </w:r>
      </w:del>
      <w:r>
        <w:rPr>
          <w:rFonts w:ascii="仿宋_GB2312" w:hAnsi="仿宋_GB2312" w:eastAsia="仿宋_GB2312" w:cs="仿宋_GB2312"/>
          <w:sz w:val="21"/>
          <w:szCs w:val="21"/>
          <w:highlight w:val="none"/>
          <w:rPrChange w:id="572" w:author="金美玲" w:date="2022-06-08T18:34:24Z">
            <w:rPr>
              <w:rFonts w:ascii="仿宋_GB2312" w:hAnsi="仿宋_GB2312" w:eastAsia="仿宋_GB2312" w:cs="仿宋_GB2312"/>
              <w:sz w:val="28"/>
              <w:szCs w:val="28"/>
            </w:rPr>
          </w:rPrChange>
        </w:rPr>
        <w:t>各家银行（包中国工商银行深圳市分行、中国银行深圳市分行、中国农业银行深圳市分行、中国邮政储蓄银行深圳分行、招商银行深圳分行、交通银行深圳分行、微众银行）</w:t>
      </w:r>
      <w:r>
        <w:rPr>
          <w:rFonts w:hint="eastAsia" w:ascii="仿宋_GB2312" w:hAnsi="仿宋_GB2312" w:eastAsia="仿宋_GB2312" w:cs="仿宋_GB2312"/>
          <w:sz w:val="21"/>
          <w:szCs w:val="21"/>
          <w:highlight w:val="none"/>
          <w:rPrChange w:id="573" w:author="金美玲" w:date="2022-06-08T18:34:24Z">
            <w:rPr>
              <w:rFonts w:hint="eastAsia" w:ascii="仿宋_GB2312" w:hAnsi="仿宋_GB2312" w:eastAsia="仿宋_GB2312" w:cs="仿宋_GB2312"/>
              <w:sz w:val="28"/>
              <w:szCs w:val="28"/>
            </w:rPr>
          </w:rPrChange>
        </w:rPr>
        <w:t>向甲方于本合同首部指定的联系人电子邮箱（</w:t>
      </w:r>
      <w:r>
        <w:rPr>
          <w:rFonts w:ascii="仿宋_GB2312" w:hAnsi="仿宋_GB2312" w:eastAsia="仿宋_GB2312" w:cs="仿宋_GB2312"/>
          <w:sz w:val="21"/>
          <w:szCs w:val="21"/>
          <w:highlight w:val="none"/>
          <w:rPrChange w:id="574" w:author="金美玲" w:date="2022-06-08T18:34:24Z">
            <w:rPr>
              <w:rFonts w:ascii="仿宋_GB2312" w:hAnsi="仿宋_GB2312" w:eastAsia="仿宋_GB2312" w:cs="仿宋_GB2312"/>
              <w:sz w:val="28"/>
              <w:szCs w:val="28"/>
            </w:rPr>
          </w:rPrChange>
        </w:rPr>
        <w:t>jinmeiling@commerce.sz.gov.cn</w:t>
      </w:r>
      <w:r>
        <w:rPr>
          <w:rFonts w:hint="eastAsia" w:ascii="仿宋_GB2312" w:hAnsi="仿宋_GB2312" w:eastAsia="仿宋_GB2312" w:cs="仿宋_GB2312"/>
          <w:sz w:val="21"/>
          <w:szCs w:val="21"/>
          <w:highlight w:val="none"/>
          <w:rPrChange w:id="575" w:author="金美玲" w:date="2022-06-08T18:34:24Z">
            <w:rPr>
              <w:rFonts w:hint="eastAsia" w:ascii="仿宋_GB2312" w:hAnsi="仿宋_GB2312" w:eastAsia="仿宋_GB2312" w:cs="仿宋_GB2312"/>
              <w:sz w:val="28"/>
              <w:szCs w:val="28"/>
            </w:rPr>
          </w:rPrChange>
        </w:rPr>
        <w:t>）发送使用红包资金明细用于对账，</w:t>
      </w:r>
      <w:ins w:id="576" w:author="Chuey" w:date="2022-05-13T17:27:14Z">
        <w:del w:id="577" w:author="金美玲" w:date="2022-05-25T11:44:45Z">
          <w:commentRangeStart w:id="1"/>
          <w:r>
            <w:rPr>
              <w:rFonts w:hint="default" w:ascii="仿宋_GB2312" w:hAnsi="仿宋_GB2312" w:eastAsia="仿宋_GB2312" w:cs="仿宋_GB2312"/>
              <w:sz w:val="21"/>
              <w:szCs w:val="21"/>
              <w:highlight w:val="none"/>
              <w:rPrChange w:id="578" w:author="金美玲" w:date="2022-06-08T18:34:24Z">
                <w:rPr>
                  <w:rFonts w:hint="eastAsia" w:ascii="仿宋_GB2312" w:hAnsi="仿宋_GB2312" w:eastAsia="仿宋_GB2312" w:cs="仿宋_GB2312"/>
                  <w:sz w:val="28"/>
                  <w:szCs w:val="28"/>
                </w:rPr>
              </w:rPrChange>
            </w:rPr>
            <w:delText>出具</w:delText>
          </w:r>
        </w:del>
      </w:ins>
      <w:ins w:id="579" w:author="Chuey" w:date="2022-05-13T17:27:14Z">
        <w:del w:id="580" w:author="金美玲" w:date="2022-05-25T11:44:45Z">
          <w:commentRangeStart w:id="2"/>
          <w:r>
            <w:rPr>
              <w:rFonts w:hint="default" w:ascii="仿宋_GB2312" w:hAnsi="仿宋_GB2312" w:eastAsia="仿宋_GB2312" w:cs="仿宋_GB2312"/>
              <w:sz w:val="21"/>
              <w:szCs w:val="21"/>
              <w:highlight w:val="none"/>
              <w:rPrChange w:id="581" w:author="金美玲" w:date="2022-06-08T18:34:24Z">
                <w:rPr>
                  <w:rFonts w:hint="eastAsia" w:ascii="仿宋_GB2312" w:hAnsi="仿宋_GB2312" w:eastAsia="仿宋_GB2312" w:cs="仿宋_GB2312"/>
                  <w:sz w:val="28"/>
                  <w:szCs w:val="28"/>
                </w:rPr>
              </w:rPrChange>
            </w:rPr>
            <w:delText>《数字人民币活动对账单》</w:delText>
          </w:r>
          <w:commentRangeEnd w:id="1"/>
        </w:del>
      </w:ins>
      <w:del w:id="582" w:author="金美玲" w:date="2022-05-25T11:44:45Z">
        <w:r>
          <w:rPr>
            <w:rFonts w:ascii="仿宋_GB2312" w:hAnsi="仿宋_GB2312" w:eastAsia="仿宋_GB2312" w:cs="仿宋_GB2312"/>
            <w:sz w:val="21"/>
            <w:szCs w:val="21"/>
            <w:highlight w:val="none"/>
            <w:rPrChange w:id="583" w:author="金美玲" w:date="2022-06-08T18:34:24Z">
              <w:rPr/>
            </w:rPrChange>
          </w:rPr>
          <w:commentReference w:id="1"/>
        </w:r>
        <w:commentRangeEnd w:id="2"/>
      </w:del>
      <w:del w:id="585" w:author="金美玲" w:date="2022-05-25T11:44:45Z">
        <w:r>
          <w:rPr>
            <w:rFonts w:ascii="仿宋_GB2312" w:hAnsi="仿宋_GB2312" w:eastAsia="仿宋_GB2312" w:cs="仿宋_GB2312"/>
            <w:sz w:val="21"/>
            <w:szCs w:val="21"/>
            <w:highlight w:val="none"/>
            <w:rPrChange w:id="586" w:author="金美玲" w:date="2022-06-08T18:34:24Z">
              <w:rPr/>
            </w:rPrChange>
          </w:rPr>
          <w:commentReference w:id="2"/>
        </w:r>
      </w:del>
      <w:ins w:id="588" w:author="qinyongchang" w:date="2022-05-25T13:51:48Z">
        <w:r>
          <w:rPr>
            <w:rFonts w:hint="default" w:ascii="仿宋_GB2312" w:hAnsi="仿宋_GB2312" w:eastAsia="仿宋_GB2312" w:cs="仿宋_GB2312"/>
            <w:sz w:val="21"/>
            <w:szCs w:val="21"/>
            <w:highlight w:val="none"/>
            <w:lang w:val="en-US" w:eastAsia="zh-CN"/>
            <w:rPrChange w:id="589" w:author="金美玲" w:date="2022-06-08T18:34:24Z">
              <w:rPr>
                <w:rFonts w:hint="eastAsia"/>
                <w:lang w:val="en-US" w:eastAsia="zh-CN"/>
              </w:rPr>
            </w:rPrChange>
          </w:rPr>
          <w:t>对账</w:t>
        </w:r>
      </w:ins>
      <w:ins w:id="590" w:author="qinyongchang" w:date="2022-05-25T13:51:49Z">
        <w:r>
          <w:rPr>
            <w:rFonts w:hint="default" w:ascii="仿宋_GB2312" w:hAnsi="仿宋_GB2312" w:eastAsia="仿宋_GB2312" w:cs="仿宋_GB2312"/>
            <w:sz w:val="21"/>
            <w:szCs w:val="21"/>
            <w:highlight w:val="none"/>
            <w:lang w:val="en-US" w:eastAsia="zh-CN"/>
            <w:rPrChange w:id="591" w:author="金美玲" w:date="2022-06-08T18:34:24Z">
              <w:rPr>
                <w:rFonts w:hint="eastAsia"/>
                <w:lang w:val="en-US" w:eastAsia="zh-CN"/>
              </w:rPr>
            </w:rPrChange>
          </w:rPr>
          <w:t>字段</w:t>
        </w:r>
      </w:ins>
      <w:ins w:id="592" w:author="金美玲" w:date="2022-05-25T19:10:00Z">
        <w:r>
          <w:rPr>
            <w:rFonts w:hint="default" w:ascii="仿宋_GB2312" w:hAnsi="仿宋_GB2312" w:eastAsia="仿宋_GB2312" w:cs="仿宋_GB2312"/>
            <w:sz w:val="21"/>
            <w:szCs w:val="21"/>
            <w:highlight w:val="none"/>
            <w:lang w:eastAsia="zh-CN"/>
            <w:rPrChange w:id="593" w:author="金美玲" w:date="2022-06-08T18:34:24Z">
              <w:rPr>
                <w:rFonts w:hint="default" w:ascii="仿宋_GB2312" w:hAnsi="仿宋_GB2312" w:eastAsia="仿宋_GB2312" w:cs="仿宋_GB2312"/>
                <w:sz w:val="28"/>
                <w:szCs w:val="28"/>
                <w:highlight w:val="yellow"/>
                <w:lang w:eastAsia="zh-CN"/>
              </w:rPr>
            </w:rPrChange>
          </w:rPr>
          <w:t>包括但</w:t>
        </w:r>
      </w:ins>
      <w:ins w:id="594" w:author="金美玲" w:date="2022-05-25T19:10:02Z">
        <w:r>
          <w:rPr>
            <w:rFonts w:hint="default" w:ascii="仿宋_GB2312" w:hAnsi="仿宋_GB2312" w:eastAsia="仿宋_GB2312" w:cs="仿宋_GB2312"/>
            <w:sz w:val="21"/>
            <w:szCs w:val="21"/>
            <w:highlight w:val="none"/>
            <w:lang w:eastAsia="zh-CN"/>
            <w:rPrChange w:id="595" w:author="金美玲" w:date="2022-06-08T18:34:24Z">
              <w:rPr>
                <w:rFonts w:hint="default" w:ascii="仿宋_GB2312" w:hAnsi="仿宋_GB2312" w:eastAsia="仿宋_GB2312" w:cs="仿宋_GB2312"/>
                <w:sz w:val="28"/>
                <w:szCs w:val="28"/>
                <w:highlight w:val="yellow"/>
                <w:lang w:eastAsia="zh-CN"/>
              </w:rPr>
            </w:rPrChange>
          </w:rPr>
          <w:t>不限于</w:t>
        </w:r>
      </w:ins>
      <w:ins w:id="596" w:author="qinyongchang" w:date="2022-05-25T13:51:50Z">
        <w:del w:id="597" w:author="金美玲" w:date="2022-05-25T19:09:57Z">
          <w:r>
            <w:rPr>
              <w:rFonts w:hint="default" w:ascii="仿宋_GB2312" w:hAnsi="仿宋_GB2312" w:eastAsia="仿宋_GB2312" w:cs="仿宋_GB2312"/>
              <w:sz w:val="21"/>
              <w:szCs w:val="21"/>
              <w:highlight w:val="none"/>
              <w:lang w:val="en-US" w:eastAsia="zh-CN"/>
              <w:rPrChange w:id="598" w:author="金美玲" w:date="2022-06-08T18:34:24Z">
                <w:rPr>
                  <w:rFonts w:hint="eastAsia"/>
                  <w:lang w:val="en-US" w:eastAsia="zh-CN"/>
                </w:rPr>
              </w:rPrChange>
            </w:rPr>
            <w:delText>见</w:delText>
          </w:r>
        </w:del>
      </w:ins>
      <w:ins w:id="599" w:author="qinyongchang" w:date="2022-05-25T13:51:51Z">
        <w:r>
          <w:rPr>
            <w:rFonts w:hint="default" w:ascii="仿宋_GB2312" w:hAnsi="仿宋_GB2312" w:eastAsia="仿宋_GB2312" w:cs="仿宋_GB2312"/>
            <w:sz w:val="21"/>
            <w:szCs w:val="21"/>
            <w:highlight w:val="none"/>
            <w:lang w:val="en-US" w:eastAsia="zh-CN"/>
            <w:rPrChange w:id="600" w:author="金美玲" w:date="2022-06-08T18:34:24Z">
              <w:rPr>
                <w:rFonts w:hint="eastAsia"/>
                <w:lang w:val="en-US" w:eastAsia="zh-CN"/>
              </w:rPr>
            </w:rPrChange>
          </w:rPr>
          <w:t>附件</w:t>
        </w:r>
      </w:ins>
      <w:ins w:id="601" w:author="qinyongchang" w:date="2022-05-25T13:51:53Z">
        <w:r>
          <w:rPr>
            <w:rFonts w:hint="default" w:ascii="仿宋_GB2312" w:hAnsi="仿宋_GB2312" w:eastAsia="仿宋_GB2312" w:cs="仿宋_GB2312"/>
            <w:sz w:val="21"/>
            <w:szCs w:val="21"/>
            <w:highlight w:val="none"/>
            <w:lang w:val="en-US" w:eastAsia="zh-CN"/>
            <w:rPrChange w:id="602" w:author="金美玲" w:date="2022-06-08T18:34:24Z">
              <w:rPr>
                <w:rFonts w:hint="eastAsia"/>
                <w:lang w:val="en-US" w:eastAsia="zh-CN"/>
              </w:rPr>
            </w:rPrChange>
          </w:rPr>
          <w:t>1</w:t>
        </w:r>
      </w:ins>
      <w:ins w:id="603" w:author="qinyongchang" w:date="2022-05-25T13:51:54Z">
        <w:r>
          <w:rPr>
            <w:rFonts w:hint="default" w:ascii="仿宋_GB2312" w:hAnsi="仿宋_GB2312" w:eastAsia="仿宋_GB2312" w:cs="仿宋_GB2312"/>
            <w:sz w:val="21"/>
            <w:szCs w:val="21"/>
            <w:highlight w:val="none"/>
            <w:lang w:val="en-US" w:eastAsia="zh-CN"/>
            <w:rPrChange w:id="604" w:author="金美玲" w:date="2022-06-08T18:34:24Z">
              <w:rPr>
                <w:rFonts w:hint="eastAsia"/>
                <w:lang w:val="en-US" w:eastAsia="zh-CN"/>
              </w:rPr>
            </w:rPrChange>
          </w:rPr>
          <w:t>-</w:t>
        </w:r>
      </w:ins>
      <w:ins w:id="605" w:author="qinyongchang" w:date="2022-05-25T13:51:55Z">
        <w:r>
          <w:rPr>
            <w:rFonts w:hint="default" w:ascii="仿宋_GB2312" w:hAnsi="仿宋_GB2312" w:eastAsia="仿宋_GB2312" w:cs="仿宋_GB2312"/>
            <w:sz w:val="21"/>
            <w:szCs w:val="21"/>
            <w:highlight w:val="none"/>
            <w:lang w:val="en-US" w:eastAsia="zh-CN"/>
            <w:rPrChange w:id="606" w:author="金美玲" w:date="2022-06-08T18:34:24Z">
              <w:rPr>
                <w:rFonts w:hint="eastAsia"/>
                <w:lang w:val="en-US" w:eastAsia="zh-CN"/>
              </w:rPr>
            </w:rPrChange>
          </w:rPr>
          <w:t>2</w:t>
        </w:r>
      </w:ins>
      <w:ins w:id="607" w:author="金美玲" w:date="2022-05-25T19:10:07Z">
        <w:r>
          <w:rPr>
            <w:rFonts w:hint="default" w:ascii="仿宋_GB2312" w:hAnsi="仿宋_GB2312" w:eastAsia="仿宋_GB2312" w:cs="仿宋_GB2312"/>
            <w:sz w:val="21"/>
            <w:szCs w:val="21"/>
            <w:highlight w:val="none"/>
            <w:lang w:eastAsia="zh-CN"/>
            <w:rPrChange w:id="608" w:author="金美玲" w:date="2022-06-08T18:34:24Z">
              <w:rPr>
                <w:rFonts w:hint="default" w:ascii="仿宋_GB2312" w:hAnsi="仿宋_GB2312" w:eastAsia="仿宋_GB2312" w:cs="仿宋_GB2312"/>
                <w:sz w:val="28"/>
                <w:szCs w:val="28"/>
                <w:highlight w:val="yellow"/>
                <w:lang w:eastAsia="zh-CN"/>
              </w:rPr>
            </w:rPrChange>
          </w:rPr>
          <w:t>中</w:t>
        </w:r>
      </w:ins>
      <w:ins w:id="609" w:author="金美玲" w:date="2022-05-25T19:10:11Z">
        <w:r>
          <w:rPr>
            <w:rFonts w:hint="default" w:ascii="仿宋_GB2312" w:hAnsi="仿宋_GB2312" w:eastAsia="仿宋_GB2312" w:cs="仿宋_GB2312"/>
            <w:sz w:val="21"/>
            <w:szCs w:val="21"/>
            <w:highlight w:val="none"/>
            <w:lang w:eastAsia="zh-CN"/>
            <w:rPrChange w:id="610" w:author="金美玲" w:date="2022-06-08T18:34:24Z">
              <w:rPr>
                <w:rFonts w:hint="default" w:ascii="仿宋_GB2312" w:hAnsi="仿宋_GB2312" w:eastAsia="仿宋_GB2312" w:cs="仿宋_GB2312"/>
                <w:sz w:val="28"/>
                <w:szCs w:val="28"/>
                <w:highlight w:val="yellow"/>
                <w:lang w:eastAsia="zh-CN"/>
              </w:rPr>
            </w:rPrChange>
          </w:rPr>
          <w:t>所列</w:t>
        </w:r>
      </w:ins>
      <w:ins w:id="611" w:author="金美玲" w:date="2022-05-25T19:10:13Z">
        <w:r>
          <w:rPr>
            <w:rFonts w:hint="default" w:ascii="仿宋_GB2312" w:hAnsi="仿宋_GB2312" w:eastAsia="仿宋_GB2312" w:cs="仿宋_GB2312"/>
            <w:sz w:val="21"/>
            <w:szCs w:val="21"/>
            <w:highlight w:val="none"/>
            <w:lang w:eastAsia="zh-CN"/>
            <w:rPrChange w:id="612" w:author="金美玲" w:date="2022-06-08T18:34:24Z">
              <w:rPr>
                <w:rFonts w:hint="default" w:ascii="仿宋_GB2312" w:hAnsi="仿宋_GB2312" w:eastAsia="仿宋_GB2312" w:cs="仿宋_GB2312"/>
                <w:sz w:val="28"/>
                <w:szCs w:val="28"/>
                <w:highlight w:val="yellow"/>
                <w:lang w:eastAsia="zh-CN"/>
              </w:rPr>
            </w:rPrChange>
          </w:rPr>
          <w:t>字段</w:t>
        </w:r>
      </w:ins>
      <w:ins w:id="613" w:author="qinyongchang" w:date="2022-05-25T13:52:00Z">
        <w:r>
          <w:rPr>
            <w:rFonts w:hint="default" w:ascii="仿宋_GB2312" w:hAnsi="仿宋_GB2312" w:eastAsia="仿宋_GB2312" w:cs="仿宋_GB2312"/>
            <w:sz w:val="21"/>
            <w:szCs w:val="21"/>
            <w:highlight w:val="none"/>
            <w:lang w:val="en-US" w:eastAsia="zh-CN"/>
            <w:rPrChange w:id="614" w:author="金美玲" w:date="2022-06-08T18:34:24Z">
              <w:rPr>
                <w:rFonts w:hint="eastAsia"/>
                <w:lang w:val="en-US" w:eastAsia="zh-CN"/>
              </w:rPr>
            </w:rPrChange>
          </w:rPr>
          <w:t>。</w:t>
        </w:r>
      </w:ins>
      <w:ins w:id="615" w:author="Chuey" w:date="2022-05-13T17:27:14Z">
        <w:del w:id="616" w:author="qinyongchang" w:date="2022-05-25T13:52:45Z">
          <w:r>
            <w:rPr>
              <w:rFonts w:hint="default" w:ascii="仿宋_GB2312" w:hAnsi="仿宋_GB2312" w:eastAsia="仿宋_GB2312" w:cs="仿宋_GB2312"/>
              <w:sz w:val="21"/>
              <w:szCs w:val="21"/>
              <w:highlight w:val="none"/>
              <w:rPrChange w:id="617" w:author="金美玲" w:date="2022-06-08T18:34:24Z">
                <w:rPr>
                  <w:rFonts w:hint="eastAsia" w:ascii="仿宋_GB2312" w:hAnsi="仿宋_GB2312" w:eastAsia="仿宋_GB2312" w:cs="仿宋_GB2312"/>
                  <w:sz w:val="28"/>
                  <w:szCs w:val="28"/>
                </w:rPr>
              </w:rPrChange>
            </w:rPr>
            <w:delText>作为对账参考依据，内容包括</w:delText>
          </w:r>
        </w:del>
      </w:ins>
      <w:ins w:id="618" w:author="Chuey" w:date="2022-05-13T17:27:14Z">
        <w:del w:id="619" w:author="qinyongchang" w:date="2022-05-25T13:52:45Z">
          <w:r>
            <w:rPr>
              <w:rFonts w:ascii="仿宋_GB2312" w:hAnsi="仿宋_GB2312" w:eastAsia="仿宋_GB2312" w:cs="仿宋_GB2312"/>
              <w:sz w:val="21"/>
              <w:szCs w:val="21"/>
              <w:highlight w:val="none"/>
              <w:rPrChange w:id="620" w:author="金美玲" w:date="2022-06-08T18:34:24Z">
                <w:rPr>
                  <w:rFonts w:ascii="仿宋_GB2312" w:hAnsi="仿宋_GB2312" w:eastAsia="仿宋_GB2312" w:cs="仿宋_GB2312"/>
                  <w:sz w:val="28"/>
                  <w:szCs w:val="28"/>
                </w:rPr>
              </w:rPrChange>
            </w:rPr>
            <w:delText>但不限于</w:delText>
          </w:r>
        </w:del>
      </w:ins>
      <w:ins w:id="621" w:author="Chuey" w:date="2022-05-13T17:27:14Z">
        <w:del w:id="622" w:author="qinyongchang" w:date="2022-05-25T13:52:45Z">
          <w:r>
            <w:rPr>
              <w:rFonts w:hint="default" w:ascii="仿宋_GB2312" w:hAnsi="仿宋_GB2312" w:eastAsia="仿宋_GB2312" w:cs="仿宋_GB2312"/>
              <w:sz w:val="21"/>
              <w:szCs w:val="21"/>
              <w:highlight w:val="none"/>
              <w:rPrChange w:id="623" w:author="金美玲" w:date="2022-06-08T18:34:24Z">
                <w:rPr>
                  <w:rFonts w:hint="eastAsia" w:ascii="仿宋_GB2312" w:hAnsi="仿宋_GB2312" w:eastAsia="仿宋_GB2312" w:cs="仿宋_GB2312"/>
                  <w:sz w:val="28"/>
                  <w:szCs w:val="28"/>
                </w:rPr>
              </w:rPrChange>
            </w:rPr>
            <w:delText>：</w:delText>
          </w:r>
        </w:del>
      </w:ins>
      <w:ins w:id="624" w:author="Chuey" w:date="2022-05-13T17:27:14Z">
        <w:del w:id="625" w:author="qinyongchang" w:date="2022-05-25T13:52:45Z">
          <w:r>
            <w:rPr>
              <w:rFonts w:ascii="仿宋_GB2312" w:hAnsi="仿宋_GB2312" w:eastAsia="仿宋_GB2312" w:cs="仿宋_GB2312"/>
              <w:sz w:val="21"/>
              <w:szCs w:val="21"/>
              <w:highlight w:val="none"/>
              <w:rPrChange w:id="626" w:author="金美玲" w:date="2022-06-08T18:34:24Z">
                <w:rPr>
                  <w:rFonts w:ascii="仿宋_GB2312" w:hAnsi="仿宋_GB2312" w:eastAsia="仿宋_GB2312" w:cs="仿宋_GB2312"/>
                  <w:sz w:val="28"/>
                  <w:szCs w:val="28"/>
                </w:rPr>
              </w:rPrChange>
            </w:rPr>
            <w:delText>消费用户手机号（手机号脱敏提供）</w:delText>
          </w:r>
        </w:del>
      </w:ins>
      <w:ins w:id="627" w:author="Chuey" w:date="2022-05-13T17:27:14Z">
        <w:del w:id="628" w:author="qinyongchang" w:date="2022-05-25T13:52:45Z">
          <w:r>
            <w:rPr>
              <w:rFonts w:hint="default" w:ascii="仿宋_GB2312" w:hAnsi="仿宋_GB2312" w:eastAsia="仿宋_GB2312" w:cs="仿宋_GB2312"/>
              <w:sz w:val="21"/>
              <w:szCs w:val="21"/>
              <w:highlight w:val="none"/>
              <w:lang w:eastAsia="zh-CN"/>
              <w:rPrChange w:id="629" w:author="金美玲" w:date="2022-06-08T18:34:24Z">
                <w:rPr>
                  <w:rFonts w:hint="eastAsia" w:ascii="仿宋_GB2312" w:hAnsi="仿宋_GB2312" w:eastAsia="仿宋_GB2312" w:cs="仿宋_GB2312"/>
                  <w:sz w:val="28"/>
                  <w:szCs w:val="28"/>
                  <w:lang w:eastAsia="zh-CN"/>
                </w:rPr>
              </w:rPrChange>
            </w:rPr>
            <w:delText>、</w:delText>
          </w:r>
        </w:del>
      </w:ins>
      <w:ins w:id="630" w:author="Chuey" w:date="2022-05-13T17:27:14Z">
        <w:del w:id="631" w:author="qinyongchang" w:date="2022-05-25T13:52:45Z">
          <w:r>
            <w:rPr>
              <w:rFonts w:hint="default" w:ascii="仿宋_GB2312" w:hAnsi="仿宋_GB2312" w:eastAsia="仿宋_GB2312" w:cs="仿宋_GB2312"/>
              <w:sz w:val="21"/>
              <w:szCs w:val="21"/>
              <w:highlight w:val="none"/>
              <w:rPrChange w:id="632" w:author="金美玲" w:date="2022-06-08T18:34:24Z">
                <w:rPr>
                  <w:rFonts w:hint="eastAsia" w:ascii="仿宋_GB2312" w:hAnsi="仿宋_GB2312" w:eastAsia="仿宋_GB2312" w:cs="仿宋_GB2312"/>
                  <w:sz w:val="28"/>
                  <w:szCs w:val="28"/>
                </w:rPr>
              </w:rPrChange>
            </w:rPr>
            <w:delText>商户名称、商户号、订单编号、订单金额、红包支付金额、支付时间</w:delText>
          </w:r>
        </w:del>
      </w:ins>
      <w:ins w:id="633" w:author="Chuey" w:date="2022-05-13T17:27:14Z">
        <w:del w:id="634" w:author="qinyongchang" w:date="2022-05-25T13:52:45Z">
          <w:r>
            <w:rPr>
              <w:rFonts w:hint="default" w:ascii="仿宋_GB2312" w:hAnsi="仿宋_GB2312" w:eastAsia="仿宋_GB2312" w:cs="仿宋_GB2312"/>
              <w:sz w:val="21"/>
              <w:szCs w:val="21"/>
              <w:highlight w:val="none"/>
              <w:lang w:val="en-US" w:eastAsia="zh-CN"/>
              <w:rPrChange w:id="635" w:author="金美玲" w:date="2022-06-08T18:34:24Z">
                <w:rPr>
                  <w:rFonts w:hint="eastAsia" w:ascii="仿宋_GB2312" w:hAnsi="仿宋_GB2312" w:eastAsia="仿宋_GB2312" w:cs="仿宋_GB2312"/>
                  <w:sz w:val="28"/>
                  <w:szCs w:val="28"/>
                  <w:lang w:val="en-US" w:eastAsia="zh-CN"/>
                </w:rPr>
              </w:rPrChange>
            </w:rPr>
            <w:delText>等</w:delText>
          </w:r>
        </w:del>
      </w:ins>
      <w:del w:id="636" w:author="qinyongchang" w:date="2022-05-25T13:52:45Z">
        <w:r>
          <w:rPr>
            <w:rFonts w:hint="default" w:ascii="仿宋_GB2312" w:hAnsi="仿宋_GB2312" w:eastAsia="仿宋_GB2312" w:cs="仿宋_GB2312"/>
            <w:sz w:val="21"/>
            <w:szCs w:val="21"/>
            <w:highlight w:val="none"/>
            <w:rPrChange w:id="637" w:author="金美玲" w:date="2022-06-08T18:34:24Z">
              <w:rPr>
                <w:rFonts w:hint="eastAsia" w:ascii="仿宋_GB2312" w:hAnsi="仿宋_GB2312" w:eastAsia="仿宋_GB2312" w:cs="仿宋_GB2312"/>
                <w:sz w:val="28"/>
                <w:szCs w:val="28"/>
              </w:rPr>
            </w:rPrChange>
          </w:rPr>
          <w:delText>出具《数字人民币活动对账单》作为对账参考依据，内容包括</w:delText>
        </w:r>
      </w:del>
      <w:del w:id="638" w:author="qinyongchang" w:date="2022-05-25T13:52:45Z">
        <w:r>
          <w:rPr>
            <w:rFonts w:ascii="仿宋_GB2312" w:hAnsi="仿宋_GB2312" w:eastAsia="仿宋_GB2312" w:cs="仿宋_GB2312"/>
            <w:sz w:val="21"/>
            <w:szCs w:val="21"/>
            <w:highlight w:val="none"/>
            <w:rPrChange w:id="639" w:author="金美玲" w:date="2022-06-08T18:34:24Z">
              <w:rPr>
                <w:rFonts w:ascii="仿宋_GB2312" w:hAnsi="仿宋_GB2312" w:eastAsia="仿宋_GB2312" w:cs="仿宋_GB2312"/>
                <w:sz w:val="28"/>
                <w:szCs w:val="28"/>
              </w:rPr>
            </w:rPrChange>
          </w:rPr>
          <w:delText>但不限于</w:delText>
        </w:r>
      </w:del>
      <w:del w:id="640" w:author="qinyongchang" w:date="2022-05-25T13:52:45Z">
        <w:r>
          <w:rPr>
            <w:rFonts w:hint="default" w:ascii="仿宋_GB2312" w:hAnsi="仿宋_GB2312" w:eastAsia="仿宋_GB2312" w:cs="仿宋_GB2312"/>
            <w:sz w:val="21"/>
            <w:szCs w:val="21"/>
            <w:highlight w:val="none"/>
            <w:rPrChange w:id="641" w:author="金美玲" w:date="2022-06-08T18:34:24Z">
              <w:rPr>
                <w:rFonts w:hint="eastAsia" w:ascii="仿宋_GB2312" w:hAnsi="仿宋_GB2312" w:eastAsia="仿宋_GB2312" w:cs="仿宋_GB2312"/>
                <w:sz w:val="28"/>
                <w:szCs w:val="28"/>
              </w:rPr>
            </w:rPrChange>
          </w:rPr>
          <w:delText>：</w:delText>
        </w:r>
      </w:del>
      <w:del w:id="642" w:author="qinyongchang" w:date="2022-05-25T13:52:45Z">
        <w:r>
          <w:rPr>
            <w:rFonts w:ascii="仿宋_GB2312" w:hAnsi="仿宋_GB2312" w:eastAsia="仿宋_GB2312" w:cs="仿宋_GB2312"/>
            <w:sz w:val="21"/>
            <w:szCs w:val="21"/>
            <w:highlight w:val="none"/>
            <w:rPrChange w:id="643" w:author="金美玲" w:date="2022-06-08T18:34:24Z">
              <w:rPr>
                <w:rFonts w:ascii="仿宋_GB2312" w:hAnsi="仿宋_GB2312" w:eastAsia="仿宋_GB2312" w:cs="仿宋_GB2312"/>
                <w:sz w:val="28"/>
                <w:szCs w:val="28"/>
              </w:rPr>
            </w:rPrChange>
          </w:rPr>
          <w:delText>消费用户手机号（手机号脱敏提供）；消费商品明细（商户名称 、数字人民币红包支付金额、支付时间）等。</w:delText>
        </w:r>
      </w:del>
      <w:r>
        <w:rPr>
          <w:rFonts w:ascii="仿宋_GB2312" w:hAnsi="仿宋_GB2312" w:eastAsia="仿宋_GB2312" w:cs="仿宋_GB2312"/>
          <w:sz w:val="21"/>
          <w:szCs w:val="21"/>
          <w:highlight w:val="none"/>
          <w:rPrChange w:id="644" w:author="金美玲" w:date="2022-06-08T18:34:24Z">
            <w:rPr>
              <w:rFonts w:ascii="仿宋_GB2312" w:hAnsi="仿宋_GB2312" w:eastAsia="仿宋_GB2312" w:cs="仿宋_GB2312"/>
              <w:sz w:val="28"/>
              <w:szCs w:val="28"/>
            </w:rPr>
          </w:rPrChange>
        </w:rPr>
        <w:t>数字人民币红包对账数据</w:t>
      </w:r>
      <w:ins w:id="645" w:author="Adelina Liu [2]" w:date="2022-05-24T15:58:13Z">
        <w:del w:id="646" w:author="qinyongchang" w:date="2022-05-25T13:14:45Z">
          <w:r>
            <w:rPr>
              <w:rFonts w:hint="eastAsia" w:ascii="仿宋_GB2312" w:hAnsi="仿宋_GB2312" w:eastAsia="仿宋_GB2312" w:cs="仿宋_GB2312"/>
              <w:sz w:val="21"/>
              <w:szCs w:val="21"/>
              <w:highlight w:val="none"/>
              <w:lang w:eastAsia="zh-CN"/>
              <w:rPrChange w:id="647" w:author="金美玲" w:date="2022-06-08T18:34:24Z">
                <w:rPr>
                  <w:rFonts w:hint="eastAsia" w:ascii="仿宋_GB2312" w:hAnsi="仿宋_GB2312" w:eastAsia="仿宋_GB2312" w:cs="仿宋_GB2312"/>
                  <w:sz w:val="28"/>
                  <w:szCs w:val="28"/>
                  <w:highlight w:val="yellow"/>
                  <w:lang w:eastAsia="zh-CN"/>
                </w:rPr>
              </w:rPrChange>
            </w:rPr>
            <w:delText>（</w:delText>
          </w:r>
        </w:del>
      </w:ins>
      <w:ins w:id="648" w:author="Adelina Liu [2]" w:date="2022-05-24T15:58:17Z">
        <w:del w:id="649" w:author="qinyongchang" w:date="2022-05-25T13:14:45Z">
          <w:r>
            <w:rPr>
              <w:rFonts w:hint="eastAsia" w:ascii="仿宋_GB2312" w:hAnsi="仿宋_GB2312" w:eastAsia="仿宋_GB2312" w:cs="仿宋_GB2312"/>
              <w:sz w:val="21"/>
              <w:szCs w:val="21"/>
              <w:highlight w:val="none"/>
              <w:lang w:val="en-US" w:eastAsia="zh-CN"/>
              <w:rPrChange w:id="650" w:author="金美玲" w:date="2022-06-08T18:34:24Z">
                <w:rPr>
                  <w:rFonts w:hint="eastAsia" w:ascii="仿宋_GB2312" w:hAnsi="仿宋_GB2312" w:eastAsia="仿宋_GB2312" w:cs="仿宋_GB2312"/>
                  <w:sz w:val="28"/>
                  <w:szCs w:val="28"/>
                  <w:highlight w:val="yellow"/>
                  <w:lang w:val="en-US" w:eastAsia="zh-CN"/>
                </w:rPr>
              </w:rPrChange>
            </w:rPr>
            <w:delText>线</w:delText>
          </w:r>
        </w:del>
      </w:ins>
      <w:ins w:id="651" w:author="Adelina Liu [2]" w:date="2022-05-24T15:58:17Z">
        <w:del w:id="652" w:author="qinyongchang" w:date="2022-05-25T13:14:44Z">
          <w:r>
            <w:rPr>
              <w:rFonts w:hint="eastAsia" w:ascii="仿宋_GB2312" w:hAnsi="仿宋_GB2312" w:eastAsia="仿宋_GB2312" w:cs="仿宋_GB2312"/>
              <w:sz w:val="21"/>
              <w:szCs w:val="21"/>
              <w:highlight w:val="none"/>
              <w:lang w:val="en-US" w:eastAsia="zh-CN"/>
              <w:rPrChange w:id="653" w:author="金美玲" w:date="2022-06-08T18:34:24Z">
                <w:rPr>
                  <w:rFonts w:hint="eastAsia" w:ascii="仿宋_GB2312" w:hAnsi="仿宋_GB2312" w:eastAsia="仿宋_GB2312" w:cs="仿宋_GB2312"/>
                  <w:sz w:val="28"/>
                  <w:szCs w:val="28"/>
                  <w:highlight w:val="yellow"/>
                  <w:lang w:val="en-US" w:eastAsia="zh-CN"/>
                </w:rPr>
              </w:rPrChange>
            </w:rPr>
            <w:delText>下</w:delText>
          </w:r>
        </w:del>
      </w:ins>
      <w:ins w:id="654" w:author="Adelina Liu [2]" w:date="2022-05-24T15:58:13Z">
        <w:del w:id="655" w:author="qinyongchang" w:date="2022-05-25T13:14:44Z">
          <w:r>
            <w:rPr>
              <w:rFonts w:hint="eastAsia" w:ascii="仿宋_GB2312" w:hAnsi="仿宋_GB2312" w:eastAsia="仿宋_GB2312" w:cs="仿宋_GB2312"/>
              <w:sz w:val="21"/>
              <w:szCs w:val="21"/>
              <w:highlight w:val="none"/>
              <w:lang w:eastAsia="zh-CN"/>
              <w:rPrChange w:id="656" w:author="金美玲" w:date="2022-06-08T18:34:24Z">
                <w:rPr>
                  <w:rFonts w:hint="eastAsia" w:ascii="仿宋_GB2312" w:hAnsi="仿宋_GB2312" w:eastAsia="仿宋_GB2312" w:cs="仿宋_GB2312"/>
                  <w:sz w:val="28"/>
                  <w:szCs w:val="28"/>
                  <w:highlight w:val="yellow"/>
                  <w:lang w:eastAsia="zh-CN"/>
                </w:rPr>
              </w:rPrChange>
            </w:rPr>
            <w:delText>）</w:delText>
          </w:r>
        </w:del>
      </w:ins>
      <w:r>
        <w:rPr>
          <w:rFonts w:ascii="仿宋_GB2312" w:hAnsi="仿宋_GB2312" w:eastAsia="仿宋_GB2312" w:cs="仿宋_GB2312"/>
          <w:sz w:val="21"/>
          <w:szCs w:val="21"/>
          <w:highlight w:val="none"/>
          <w:rPrChange w:id="657" w:author="金美玲" w:date="2022-06-08T18:34:24Z">
            <w:rPr>
              <w:rFonts w:ascii="仿宋_GB2312" w:hAnsi="仿宋_GB2312" w:eastAsia="仿宋_GB2312" w:cs="仿宋_GB2312"/>
              <w:sz w:val="28"/>
              <w:szCs w:val="28"/>
            </w:rPr>
          </w:rPrChange>
        </w:rPr>
        <w:t>由各家银行提供，如各家银行无法提供，甲方需协同</w:t>
      </w:r>
      <w:r>
        <w:rPr>
          <w:rFonts w:hint="eastAsia" w:ascii="仿宋_GB2312" w:hAnsi="仿宋_GB2312" w:eastAsia="仿宋_GB2312" w:cs="仿宋_GB2312"/>
          <w:sz w:val="21"/>
          <w:szCs w:val="21"/>
          <w:highlight w:val="none"/>
          <w:rPrChange w:id="658" w:author="金美玲" w:date="2022-06-08T18:34:24Z">
            <w:rPr>
              <w:rFonts w:hint="eastAsia" w:ascii="仿宋_GB2312" w:hAnsi="仿宋_GB2312" w:eastAsia="仿宋_GB2312" w:cs="仿宋_GB2312"/>
              <w:sz w:val="28"/>
              <w:szCs w:val="28"/>
            </w:rPr>
          </w:rPrChange>
        </w:rPr>
        <w:t>要求</w:t>
      </w:r>
      <w:r>
        <w:rPr>
          <w:rFonts w:ascii="仿宋_GB2312" w:hAnsi="仿宋_GB2312" w:eastAsia="仿宋_GB2312" w:cs="仿宋_GB2312"/>
          <w:sz w:val="21"/>
          <w:szCs w:val="21"/>
          <w:highlight w:val="none"/>
          <w:rPrChange w:id="659" w:author="金美玲" w:date="2022-06-08T18:34:24Z">
            <w:rPr>
              <w:rFonts w:ascii="仿宋_GB2312" w:hAnsi="仿宋_GB2312" w:eastAsia="仿宋_GB2312" w:cs="仿宋_GB2312"/>
              <w:sz w:val="28"/>
              <w:szCs w:val="28"/>
            </w:rPr>
          </w:rPrChange>
        </w:rPr>
        <w:t>各家银行配合完成审计</w:t>
      </w:r>
      <w:ins w:id="660" w:author="Adelina Liu [2]" w:date="2022-05-25T09:10:35Z">
        <w:r>
          <w:rPr>
            <w:rFonts w:hint="eastAsia" w:ascii="仿宋_GB2312" w:hAnsi="仿宋_GB2312" w:eastAsia="仿宋_GB2312" w:cs="仿宋_GB2312"/>
            <w:sz w:val="21"/>
            <w:szCs w:val="21"/>
            <w:highlight w:val="none"/>
            <w:lang w:eastAsia="zh-CN"/>
            <w:rPrChange w:id="661" w:author="金美玲" w:date="2022-06-08T18:34:24Z">
              <w:rPr>
                <w:rFonts w:hint="eastAsia" w:ascii="仿宋_GB2312" w:hAnsi="仿宋_GB2312" w:eastAsia="仿宋_GB2312" w:cs="仿宋_GB2312"/>
                <w:sz w:val="28"/>
                <w:szCs w:val="28"/>
                <w:highlight w:val="yellow"/>
                <w:lang w:eastAsia="zh-CN"/>
              </w:rPr>
            </w:rPrChange>
          </w:rPr>
          <w:t>，</w:t>
        </w:r>
      </w:ins>
      <w:ins w:id="662" w:author="Adelina Liu [2]" w:date="2022-05-25T09:10:37Z">
        <w:r>
          <w:rPr>
            <w:rFonts w:hint="eastAsia" w:ascii="仿宋_GB2312" w:hAnsi="仿宋_GB2312" w:eastAsia="仿宋_GB2312" w:cs="仿宋_GB2312"/>
            <w:sz w:val="21"/>
            <w:szCs w:val="21"/>
            <w:highlight w:val="none"/>
            <w:lang w:val="en-US" w:eastAsia="zh-CN"/>
            <w:rPrChange w:id="663" w:author="金美玲" w:date="2022-06-08T18:34:24Z">
              <w:rPr>
                <w:rFonts w:hint="eastAsia" w:ascii="仿宋_GB2312" w:hAnsi="仿宋_GB2312" w:eastAsia="仿宋_GB2312" w:cs="仿宋_GB2312"/>
                <w:sz w:val="28"/>
                <w:szCs w:val="28"/>
                <w:highlight w:val="yellow"/>
                <w:lang w:val="en-US" w:eastAsia="zh-CN"/>
              </w:rPr>
            </w:rPrChange>
          </w:rPr>
          <w:t>乙方</w:t>
        </w:r>
      </w:ins>
      <w:ins w:id="664" w:author="Adelina Liu [2]" w:date="2022-05-25T09:10:38Z">
        <w:r>
          <w:rPr>
            <w:rFonts w:hint="eastAsia" w:ascii="仿宋_GB2312" w:hAnsi="仿宋_GB2312" w:eastAsia="仿宋_GB2312" w:cs="仿宋_GB2312"/>
            <w:sz w:val="21"/>
            <w:szCs w:val="21"/>
            <w:highlight w:val="none"/>
            <w:lang w:val="en-US" w:eastAsia="zh-CN"/>
            <w:rPrChange w:id="665" w:author="金美玲" w:date="2022-06-08T18:34:24Z">
              <w:rPr>
                <w:rFonts w:hint="eastAsia" w:ascii="仿宋_GB2312" w:hAnsi="仿宋_GB2312" w:eastAsia="仿宋_GB2312" w:cs="仿宋_GB2312"/>
                <w:sz w:val="28"/>
                <w:szCs w:val="28"/>
                <w:highlight w:val="yellow"/>
                <w:lang w:val="en-US" w:eastAsia="zh-CN"/>
              </w:rPr>
            </w:rPrChange>
          </w:rPr>
          <w:t>需</w:t>
        </w:r>
      </w:ins>
      <w:ins w:id="666" w:author="Adelina Liu [2]" w:date="2022-05-25T09:10:43Z">
        <w:r>
          <w:rPr>
            <w:rFonts w:hint="eastAsia" w:ascii="仿宋_GB2312" w:hAnsi="仿宋_GB2312" w:eastAsia="仿宋_GB2312" w:cs="仿宋_GB2312"/>
            <w:sz w:val="21"/>
            <w:szCs w:val="21"/>
            <w:highlight w:val="none"/>
            <w:lang w:val="en-US" w:eastAsia="zh-CN"/>
            <w:rPrChange w:id="667" w:author="金美玲" w:date="2022-06-08T18:34:24Z">
              <w:rPr>
                <w:rFonts w:hint="eastAsia" w:ascii="仿宋_GB2312" w:hAnsi="仿宋_GB2312" w:eastAsia="仿宋_GB2312" w:cs="仿宋_GB2312"/>
                <w:sz w:val="28"/>
                <w:szCs w:val="28"/>
                <w:highlight w:val="yellow"/>
                <w:lang w:val="en-US" w:eastAsia="zh-CN"/>
              </w:rPr>
            </w:rPrChange>
          </w:rPr>
          <w:t>积极配合</w:t>
        </w:r>
      </w:ins>
      <w:ins w:id="668" w:author="Adelina Liu [2]" w:date="2022-05-25T09:11:50Z">
        <w:r>
          <w:rPr>
            <w:rFonts w:hint="eastAsia" w:ascii="仿宋_GB2312" w:hAnsi="仿宋_GB2312" w:eastAsia="仿宋_GB2312" w:cs="仿宋_GB2312"/>
            <w:sz w:val="21"/>
            <w:szCs w:val="21"/>
            <w:highlight w:val="none"/>
            <w:lang w:val="en-US" w:eastAsia="zh-CN"/>
            <w:rPrChange w:id="669" w:author="金美玲" w:date="2022-06-08T18:34:24Z">
              <w:rPr>
                <w:rFonts w:hint="eastAsia" w:ascii="仿宋_GB2312" w:hAnsi="仿宋_GB2312" w:eastAsia="仿宋_GB2312" w:cs="仿宋_GB2312"/>
                <w:sz w:val="28"/>
                <w:szCs w:val="28"/>
                <w:highlight w:val="yellow"/>
                <w:lang w:val="en-US" w:eastAsia="zh-CN"/>
              </w:rPr>
            </w:rPrChange>
          </w:rPr>
          <w:t>提供</w:t>
        </w:r>
      </w:ins>
      <w:ins w:id="670" w:author="Adelina Liu [2]" w:date="2022-05-25T09:11:55Z">
        <w:r>
          <w:rPr>
            <w:rFonts w:hint="eastAsia" w:ascii="仿宋_GB2312" w:hAnsi="仿宋_GB2312" w:eastAsia="仿宋_GB2312" w:cs="仿宋_GB2312"/>
            <w:sz w:val="21"/>
            <w:szCs w:val="21"/>
            <w:highlight w:val="none"/>
            <w:lang w:val="en-US" w:eastAsia="zh-CN"/>
            <w:rPrChange w:id="671" w:author="金美玲" w:date="2022-06-08T18:34:24Z">
              <w:rPr>
                <w:rFonts w:hint="eastAsia" w:ascii="仿宋_GB2312" w:hAnsi="仿宋_GB2312" w:eastAsia="仿宋_GB2312" w:cs="仿宋_GB2312"/>
                <w:sz w:val="28"/>
                <w:szCs w:val="28"/>
                <w:highlight w:val="yellow"/>
                <w:lang w:val="en-US" w:eastAsia="zh-CN"/>
              </w:rPr>
            </w:rPrChange>
          </w:rPr>
          <w:t>相关</w:t>
        </w:r>
      </w:ins>
      <w:ins w:id="672" w:author="Adelina Liu [2]" w:date="2022-05-25T09:17:41Z">
        <w:r>
          <w:rPr>
            <w:rFonts w:hint="eastAsia" w:ascii="仿宋_GB2312" w:hAnsi="仿宋_GB2312" w:eastAsia="仿宋_GB2312" w:cs="仿宋_GB2312"/>
            <w:sz w:val="21"/>
            <w:szCs w:val="21"/>
            <w:highlight w:val="none"/>
            <w:lang w:val="en-US" w:eastAsia="zh-CN"/>
            <w:rPrChange w:id="673" w:author="金美玲" w:date="2022-06-08T18:34:24Z">
              <w:rPr>
                <w:rFonts w:hint="eastAsia" w:ascii="仿宋_GB2312" w:hAnsi="仿宋_GB2312" w:eastAsia="仿宋_GB2312" w:cs="仿宋_GB2312"/>
                <w:sz w:val="28"/>
                <w:szCs w:val="28"/>
                <w:highlight w:val="yellow"/>
                <w:lang w:val="en-US" w:eastAsia="zh-CN"/>
              </w:rPr>
            </w:rPrChange>
          </w:rPr>
          <w:t>佐证</w:t>
        </w:r>
      </w:ins>
      <w:ins w:id="674" w:author="Adelina Liu [2]" w:date="2022-05-25T09:11:56Z">
        <w:r>
          <w:rPr>
            <w:rFonts w:hint="eastAsia" w:ascii="仿宋_GB2312" w:hAnsi="仿宋_GB2312" w:eastAsia="仿宋_GB2312" w:cs="仿宋_GB2312"/>
            <w:sz w:val="21"/>
            <w:szCs w:val="21"/>
            <w:highlight w:val="none"/>
            <w:lang w:val="en-US" w:eastAsia="zh-CN"/>
            <w:rPrChange w:id="675" w:author="金美玲" w:date="2022-06-08T18:34:24Z">
              <w:rPr>
                <w:rFonts w:hint="eastAsia" w:ascii="仿宋_GB2312" w:hAnsi="仿宋_GB2312" w:eastAsia="仿宋_GB2312" w:cs="仿宋_GB2312"/>
                <w:sz w:val="28"/>
                <w:szCs w:val="28"/>
                <w:highlight w:val="yellow"/>
                <w:lang w:val="en-US" w:eastAsia="zh-CN"/>
              </w:rPr>
            </w:rPrChange>
          </w:rPr>
          <w:t>数据</w:t>
        </w:r>
      </w:ins>
      <w:ins w:id="676" w:author="Adelina Liu [2]" w:date="2022-05-25T09:17:52Z">
        <w:r>
          <w:rPr>
            <w:rFonts w:hint="eastAsia" w:ascii="仿宋_GB2312" w:hAnsi="仿宋_GB2312" w:eastAsia="仿宋_GB2312" w:cs="仿宋_GB2312"/>
            <w:sz w:val="21"/>
            <w:szCs w:val="21"/>
            <w:highlight w:val="none"/>
            <w:lang w:val="en-US" w:eastAsia="zh-CN"/>
            <w:rPrChange w:id="677" w:author="金美玲" w:date="2022-06-08T18:34:24Z">
              <w:rPr>
                <w:rFonts w:hint="eastAsia" w:ascii="仿宋_GB2312" w:hAnsi="仿宋_GB2312" w:eastAsia="仿宋_GB2312" w:cs="仿宋_GB2312"/>
                <w:sz w:val="28"/>
                <w:szCs w:val="28"/>
                <w:highlight w:val="yellow"/>
                <w:lang w:val="en-US" w:eastAsia="zh-CN"/>
              </w:rPr>
            </w:rPrChange>
          </w:rPr>
          <w:t>明细</w:t>
        </w:r>
      </w:ins>
      <w:r>
        <w:rPr>
          <w:rFonts w:hint="eastAsia" w:ascii="仿宋_GB2312" w:hAnsi="仿宋_GB2312" w:eastAsia="仿宋_GB2312" w:cs="仿宋_GB2312"/>
          <w:sz w:val="21"/>
          <w:szCs w:val="21"/>
          <w:highlight w:val="none"/>
          <w:rPrChange w:id="678" w:author="金美玲" w:date="2022-06-08T18:34:24Z">
            <w:rPr>
              <w:rFonts w:hint="eastAsia" w:ascii="仿宋_GB2312" w:hAnsi="仿宋_GB2312" w:eastAsia="仿宋_GB2312" w:cs="仿宋_GB2312"/>
              <w:sz w:val="28"/>
              <w:szCs w:val="28"/>
            </w:rPr>
          </w:rPrChange>
        </w:rPr>
        <w:t>。</w:t>
      </w:r>
      <w:r>
        <w:rPr>
          <w:rFonts w:ascii="仿宋_GB2312" w:hAnsi="仿宋_GB2312" w:eastAsia="仿宋_GB2312" w:cs="仿宋_GB2312"/>
          <w:sz w:val="21"/>
          <w:szCs w:val="21"/>
          <w:highlight w:val="none"/>
          <w:rPrChange w:id="679" w:author="金美玲" w:date="2022-06-08T18:34:24Z">
            <w:rPr>
              <w:rFonts w:ascii="仿宋_GB2312" w:hAnsi="仿宋_GB2312" w:eastAsia="仿宋_GB2312" w:cs="仿宋_GB2312"/>
              <w:sz w:val="28"/>
              <w:szCs w:val="28"/>
            </w:rPr>
          </w:rPrChange>
        </w:rPr>
        <w:t>甲方以及指定审计机构需要</w:t>
      </w:r>
      <w:ins w:id="680" w:author="金美玲" w:date="2022-06-08T18:19:55Z">
        <w:r>
          <w:rPr>
            <w:rFonts w:ascii="仿宋_GB2312" w:hAnsi="仿宋_GB2312" w:eastAsia="仿宋_GB2312" w:cs="仿宋_GB2312"/>
            <w:sz w:val="21"/>
            <w:szCs w:val="21"/>
            <w:highlight w:val="none"/>
            <w:rPrChange w:id="681" w:author="金美玲" w:date="2022-06-08T18:34:24Z">
              <w:rPr>
                <w:rFonts w:ascii="仿宋_GB2312" w:hAnsi="仿宋_GB2312" w:eastAsia="仿宋_GB2312" w:cs="仿宋_GB2312"/>
                <w:sz w:val="28"/>
                <w:szCs w:val="28"/>
                <w:highlight w:val="none"/>
              </w:rPr>
            </w:rPrChange>
          </w:rPr>
          <w:t>在</w:t>
        </w:r>
      </w:ins>
      <w:r>
        <w:rPr>
          <w:rFonts w:ascii="仿宋_GB2312" w:hAnsi="仿宋_GB2312" w:eastAsia="仿宋_GB2312" w:cs="仿宋_GB2312"/>
          <w:sz w:val="21"/>
          <w:szCs w:val="21"/>
          <w:highlight w:val="none"/>
          <w:rPrChange w:id="682" w:author="金美玲" w:date="2022-06-08T18:34:24Z">
            <w:rPr>
              <w:rFonts w:ascii="仿宋_GB2312" w:hAnsi="仿宋_GB2312" w:eastAsia="仿宋_GB2312" w:cs="仿宋_GB2312"/>
              <w:sz w:val="28"/>
              <w:szCs w:val="28"/>
            </w:rPr>
          </w:rPrChange>
        </w:rPr>
        <w:t>活动结束后2个月以内完成审计</w:t>
      </w:r>
      <w:ins w:id="683" w:author="qinyongchang" w:date="2022-05-25T13:58:18Z">
        <w:del w:id="684" w:author="金美玲" w:date="2022-06-08T18:37:36Z">
          <w:r>
            <w:rPr>
              <w:rFonts w:hint="eastAsia" w:ascii="仿宋_GB2312" w:hAnsi="仿宋_GB2312" w:eastAsia="仿宋_GB2312" w:cs="仿宋_GB2312"/>
              <w:sz w:val="21"/>
              <w:szCs w:val="21"/>
              <w:highlight w:val="none"/>
              <w:lang w:val="en-US" w:eastAsia="zh-CN"/>
              <w:rPrChange w:id="685" w:author="金美玲" w:date="2022-06-08T18:34:24Z">
                <w:rPr>
                  <w:rFonts w:hint="eastAsia" w:ascii="仿宋_GB2312" w:hAnsi="仿宋_GB2312" w:eastAsia="仿宋_GB2312" w:cs="仿宋_GB2312"/>
                  <w:sz w:val="28"/>
                  <w:szCs w:val="28"/>
                  <w:lang w:val="en-US" w:eastAsia="zh-CN"/>
                </w:rPr>
              </w:rPrChange>
            </w:rPr>
            <w:delText>并</w:delText>
          </w:r>
        </w:del>
      </w:ins>
      <w:ins w:id="686" w:author="qinyongchang" w:date="2022-05-25T13:58:48Z">
        <w:del w:id="687" w:author="金美玲" w:date="2022-06-08T18:37:36Z">
          <w:r>
            <w:rPr>
              <w:rFonts w:hint="eastAsia" w:ascii="仿宋_GB2312" w:hAnsi="仿宋_GB2312" w:eastAsia="仿宋_GB2312" w:cs="仿宋_GB2312"/>
              <w:sz w:val="21"/>
              <w:szCs w:val="21"/>
              <w:highlight w:val="none"/>
              <w:lang w:val="en-US" w:eastAsia="zh-CN"/>
              <w:rPrChange w:id="688" w:author="金美玲" w:date="2022-06-08T18:34:24Z">
                <w:rPr>
                  <w:rFonts w:hint="eastAsia" w:ascii="仿宋_GB2312" w:hAnsi="仿宋_GB2312" w:eastAsia="仿宋_GB2312" w:cs="仿宋_GB2312"/>
                  <w:sz w:val="28"/>
                  <w:szCs w:val="28"/>
                  <w:lang w:val="en-US" w:eastAsia="zh-CN"/>
                </w:rPr>
              </w:rPrChange>
            </w:rPr>
            <w:delText>付</w:delText>
          </w:r>
        </w:del>
      </w:ins>
      <w:ins w:id="689" w:author="qinyongchang" w:date="2022-05-25T13:58:23Z">
        <w:del w:id="690" w:author="金美玲" w:date="2022-06-08T18:37:36Z">
          <w:r>
            <w:rPr>
              <w:rFonts w:hint="eastAsia" w:ascii="仿宋_GB2312" w:hAnsi="仿宋_GB2312" w:eastAsia="仿宋_GB2312" w:cs="仿宋_GB2312"/>
              <w:sz w:val="21"/>
              <w:szCs w:val="21"/>
              <w:highlight w:val="none"/>
              <w:lang w:val="en-US" w:eastAsia="zh-CN"/>
              <w:rPrChange w:id="691" w:author="金美玲" w:date="2022-06-08T18:34:24Z">
                <w:rPr>
                  <w:rFonts w:hint="eastAsia" w:ascii="仿宋_GB2312" w:hAnsi="仿宋_GB2312" w:eastAsia="仿宋_GB2312" w:cs="仿宋_GB2312"/>
                  <w:sz w:val="28"/>
                  <w:szCs w:val="28"/>
                  <w:lang w:val="en-US" w:eastAsia="zh-CN"/>
                </w:rPr>
              </w:rPrChange>
            </w:rPr>
            <w:delText>款</w:delText>
          </w:r>
        </w:del>
      </w:ins>
      <w:r>
        <w:rPr>
          <w:rFonts w:ascii="仿宋_GB2312" w:hAnsi="仿宋_GB2312" w:eastAsia="仿宋_GB2312" w:cs="仿宋_GB2312"/>
          <w:sz w:val="21"/>
          <w:szCs w:val="21"/>
          <w:highlight w:val="none"/>
          <w:rPrChange w:id="692" w:author="金美玲" w:date="2022-06-08T18:34:24Z">
            <w:rPr>
              <w:rFonts w:ascii="仿宋_GB2312" w:hAnsi="仿宋_GB2312" w:eastAsia="仿宋_GB2312" w:cs="仿宋_GB2312"/>
              <w:sz w:val="28"/>
              <w:szCs w:val="28"/>
            </w:rPr>
          </w:rPrChange>
        </w:rPr>
        <w:t>，在非美团场景内（线下商户）消费如出现争议，不影响在美团场景内消费的数字人民币红包审计。</w:t>
      </w:r>
      <w:r>
        <w:rPr>
          <w:rFonts w:hint="eastAsia" w:ascii="仿宋_GB2312" w:hAnsi="仿宋_GB2312" w:eastAsia="仿宋_GB2312" w:cs="仿宋_GB2312"/>
          <w:sz w:val="21"/>
          <w:szCs w:val="21"/>
          <w:highlight w:val="none"/>
          <w:rPrChange w:id="693" w:author="金美玲" w:date="2022-06-08T18:34:24Z">
            <w:rPr>
              <w:rFonts w:hint="eastAsia" w:ascii="仿宋_GB2312" w:hAnsi="仿宋_GB2312" w:eastAsia="仿宋_GB2312" w:cs="仿宋_GB2312"/>
              <w:sz w:val="28"/>
              <w:szCs w:val="28"/>
            </w:rPr>
          </w:rPrChange>
        </w:rPr>
        <w:t>若各家银行未能全部或部分提供审计所需对账明细，甲乙双方</w:t>
      </w:r>
      <w:del w:id="694" w:author="秦永昌" w:date="2022-05-25T15:46:15Z">
        <w:r>
          <w:rPr>
            <w:rFonts w:hint="eastAsia" w:ascii="仿宋_GB2312" w:hAnsi="仿宋_GB2312" w:eastAsia="仿宋_GB2312" w:cs="仿宋_GB2312"/>
            <w:sz w:val="21"/>
            <w:szCs w:val="21"/>
            <w:highlight w:val="none"/>
            <w:rPrChange w:id="695" w:author="金美玲" w:date="2022-06-08T18:34:24Z">
              <w:rPr>
                <w:rFonts w:hint="eastAsia" w:ascii="仿宋_GB2312" w:hAnsi="仿宋_GB2312" w:eastAsia="仿宋_GB2312" w:cs="仿宋_GB2312"/>
                <w:sz w:val="28"/>
                <w:szCs w:val="28"/>
              </w:rPr>
            </w:rPrChange>
          </w:rPr>
          <w:delText>应另行</w:delText>
        </w:r>
      </w:del>
      <w:r>
        <w:rPr>
          <w:rFonts w:hint="eastAsia" w:ascii="仿宋_GB2312" w:hAnsi="仿宋_GB2312" w:eastAsia="仿宋_GB2312" w:cs="仿宋_GB2312"/>
          <w:sz w:val="21"/>
          <w:szCs w:val="21"/>
          <w:highlight w:val="none"/>
          <w:rPrChange w:id="696" w:author="金美玲" w:date="2022-06-08T18:34:24Z">
            <w:rPr>
              <w:rFonts w:hint="eastAsia" w:ascii="仿宋_GB2312" w:hAnsi="仿宋_GB2312" w:eastAsia="仿宋_GB2312" w:cs="仿宋_GB2312"/>
              <w:sz w:val="28"/>
              <w:szCs w:val="28"/>
            </w:rPr>
          </w:rPrChange>
        </w:rPr>
        <w:t>协商一致确定可接受的审计所需明细标准；乙方</w:t>
      </w:r>
      <w:ins w:id="697" w:author="秦永昌" w:date="2022-05-25T15:47:17Z">
        <w:r>
          <w:rPr>
            <w:rFonts w:hint="default" w:ascii="仿宋_GB2312" w:hAnsi="仿宋_GB2312" w:eastAsia="仿宋_GB2312" w:cs="仿宋_GB2312"/>
            <w:sz w:val="21"/>
            <w:szCs w:val="21"/>
            <w:highlight w:val="none"/>
            <w:rPrChange w:id="698" w:author="金美玲" w:date="2022-06-08T18:34:24Z">
              <w:rPr>
                <w:rFonts w:hint="default" w:ascii="仿宋_GB2312" w:hAnsi="仿宋_GB2312" w:eastAsia="仿宋_GB2312" w:cs="仿宋_GB2312"/>
                <w:sz w:val="28"/>
                <w:szCs w:val="28"/>
              </w:rPr>
            </w:rPrChange>
          </w:rPr>
          <w:t>可以</w:t>
        </w:r>
      </w:ins>
      <w:ins w:id="699" w:author="秦永昌" w:date="2022-05-25T15:47:18Z">
        <w:r>
          <w:rPr>
            <w:rFonts w:hint="default" w:ascii="仿宋_GB2312" w:hAnsi="仿宋_GB2312" w:eastAsia="仿宋_GB2312" w:cs="仿宋_GB2312"/>
            <w:sz w:val="21"/>
            <w:szCs w:val="21"/>
            <w:highlight w:val="none"/>
            <w:rPrChange w:id="700" w:author="金美玲" w:date="2022-06-08T18:34:24Z">
              <w:rPr>
                <w:rFonts w:hint="default" w:ascii="仿宋_GB2312" w:hAnsi="仿宋_GB2312" w:eastAsia="仿宋_GB2312" w:cs="仿宋_GB2312"/>
                <w:sz w:val="28"/>
                <w:szCs w:val="28"/>
              </w:rPr>
            </w:rPrChange>
          </w:rPr>
          <w:t>提供</w:t>
        </w:r>
      </w:ins>
      <w:ins w:id="701" w:author="秦永昌" w:date="2022-05-25T15:47:24Z">
        <w:r>
          <w:rPr>
            <w:rFonts w:hint="default" w:ascii="仿宋_GB2312" w:hAnsi="仿宋_GB2312" w:eastAsia="仿宋_GB2312" w:cs="仿宋_GB2312"/>
            <w:sz w:val="21"/>
            <w:szCs w:val="21"/>
            <w:highlight w:val="none"/>
            <w:rPrChange w:id="702" w:author="金美玲" w:date="2022-06-08T18:34:24Z">
              <w:rPr>
                <w:rFonts w:hint="default" w:ascii="仿宋_GB2312" w:hAnsi="仿宋_GB2312" w:eastAsia="仿宋_GB2312" w:cs="仿宋_GB2312"/>
                <w:sz w:val="28"/>
                <w:szCs w:val="28"/>
              </w:rPr>
            </w:rPrChange>
          </w:rPr>
          <w:t>银行</w:t>
        </w:r>
      </w:ins>
      <w:ins w:id="703" w:author="秦永昌" w:date="2022-05-25T15:47:25Z">
        <w:r>
          <w:rPr>
            <w:rFonts w:hint="default" w:ascii="仿宋_GB2312" w:hAnsi="仿宋_GB2312" w:eastAsia="仿宋_GB2312" w:cs="仿宋_GB2312"/>
            <w:sz w:val="21"/>
            <w:szCs w:val="21"/>
            <w:highlight w:val="none"/>
            <w:rPrChange w:id="704" w:author="金美玲" w:date="2022-06-08T18:34:24Z">
              <w:rPr>
                <w:rFonts w:hint="default" w:ascii="仿宋_GB2312" w:hAnsi="仿宋_GB2312" w:eastAsia="仿宋_GB2312" w:cs="仿宋_GB2312"/>
                <w:sz w:val="28"/>
                <w:szCs w:val="28"/>
              </w:rPr>
            </w:rPrChange>
          </w:rPr>
          <w:t>账户</w:t>
        </w:r>
      </w:ins>
      <w:ins w:id="705" w:author="秦永昌" w:date="2022-05-25T15:47:32Z">
        <w:r>
          <w:rPr>
            <w:rFonts w:hint="default" w:ascii="仿宋_GB2312" w:hAnsi="仿宋_GB2312" w:eastAsia="仿宋_GB2312" w:cs="仿宋_GB2312"/>
            <w:sz w:val="21"/>
            <w:szCs w:val="21"/>
            <w:highlight w:val="none"/>
            <w:rPrChange w:id="706" w:author="金美玲" w:date="2022-06-08T18:34:24Z">
              <w:rPr>
                <w:rFonts w:hint="default" w:ascii="仿宋_GB2312" w:hAnsi="仿宋_GB2312" w:eastAsia="仿宋_GB2312" w:cs="仿宋_GB2312"/>
                <w:sz w:val="28"/>
                <w:szCs w:val="28"/>
              </w:rPr>
            </w:rPrChange>
          </w:rPr>
          <w:t>网银</w:t>
        </w:r>
      </w:ins>
      <w:ins w:id="707" w:author="秦永昌" w:date="2022-05-25T15:47:33Z">
        <w:r>
          <w:rPr>
            <w:rFonts w:hint="default" w:ascii="仿宋_GB2312" w:hAnsi="仿宋_GB2312" w:eastAsia="仿宋_GB2312" w:cs="仿宋_GB2312"/>
            <w:sz w:val="21"/>
            <w:szCs w:val="21"/>
            <w:highlight w:val="none"/>
            <w:rPrChange w:id="708" w:author="金美玲" w:date="2022-06-08T18:34:24Z">
              <w:rPr>
                <w:rFonts w:hint="default" w:ascii="仿宋_GB2312" w:hAnsi="仿宋_GB2312" w:eastAsia="仿宋_GB2312" w:cs="仿宋_GB2312"/>
                <w:sz w:val="28"/>
                <w:szCs w:val="28"/>
              </w:rPr>
            </w:rPrChange>
          </w:rPr>
          <w:t>流水</w:t>
        </w:r>
      </w:ins>
      <w:ins w:id="709" w:author="秦永昌" w:date="2022-05-25T15:47:35Z">
        <w:r>
          <w:rPr>
            <w:rFonts w:hint="default" w:ascii="仿宋_GB2312" w:hAnsi="仿宋_GB2312" w:eastAsia="仿宋_GB2312" w:cs="仿宋_GB2312"/>
            <w:sz w:val="21"/>
            <w:szCs w:val="21"/>
            <w:highlight w:val="none"/>
            <w:rPrChange w:id="710" w:author="金美玲" w:date="2022-06-08T18:34:24Z">
              <w:rPr>
                <w:rFonts w:hint="default" w:ascii="仿宋_GB2312" w:hAnsi="仿宋_GB2312" w:eastAsia="仿宋_GB2312" w:cs="仿宋_GB2312"/>
                <w:sz w:val="28"/>
                <w:szCs w:val="28"/>
              </w:rPr>
            </w:rPrChange>
          </w:rPr>
          <w:t>进行</w:t>
        </w:r>
      </w:ins>
      <w:ins w:id="711" w:author="秦永昌" w:date="2022-05-25T15:47:37Z">
        <w:r>
          <w:rPr>
            <w:rFonts w:hint="default" w:ascii="仿宋_GB2312" w:hAnsi="仿宋_GB2312" w:eastAsia="仿宋_GB2312" w:cs="仿宋_GB2312"/>
            <w:sz w:val="21"/>
            <w:szCs w:val="21"/>
            <w:highlight w:val="none"/>
            <w:rPrChange w:id="712" w:author="金美玲" w:date="2022-06-08T18:34:24Z">
              <w:rPr>
                <w:rFonts w:hint="default" w:ascii="仿宋_GB2312" w:hAnsi="仿宋_GB2312" w:eastAsia="仿宋_GB2312" w:cs="仿宋_GB2312"/>
                <w:sz w:val="28"/>
                <w:szCs w:val="28"/>
              </w:rPr>
            </w:rPrChange>
          </w:rPr>
          <w:t>审计</w:t>
        </w:r>
      </w:ins>
      <w:ins w:id="713" w:author="秦永昌" w:date="2022-05-25T15:47:40Z">
        <w:r>
          <w:rPr>
            <w:rFonts w:hint="default" w:ascii="仿宋_GB2312" w:hAnsi="仿宋_GB2312" w:eastAsia="仿宋_GB2312" w:cs="仿宋_GB2312"/>
            <w:sz w:val="21"/>
            <w:szCs w:val="21"/>
            <w:highlight w:val="none"/>
            <w:rPrChange w:id="714" w:author="金美玲" w:date="2022-06-08T18:34:24Z">
              <w:rPr>
                <w:rFonts w:hint="default" w:ascii="仿宋_GB2312" w:hAnsi="仿宋_GB2312" w:eastAsia="仿宋_GB2312" w:cs="仿宋_GB2312"/>
                <w:sz w:val="28"/>
                <w:szCs w:val="28"/>
              </w:rPr>
            </w:rPrChange>
          </w:rPr>
          <w:t>，</w:t>
        </w:r>
      </w:ins>
      <w:del w:id="715" w:author="秦永昌" w:date="2022-05-25T15:47:15Z">
        <w:r>
          <w:rPr>
            <w:rFonts w:hint="eastAsia" w:ascii="仿宋_GB2312" w:hAnsi="仿宋_GB2312" w:eastAsia="仿宋_GB2312" w:cs="仿宋_GB2312"/>
            <w:sz w:val="21"/>
            <w:szCs w:val="21"/>
            <w:highlight w:val="none"/>
            <w:rPrChange w:id="716" w:author="金美玲" w:date="2022-06-08T18:34:24Z">
              <w:rPr>
                <w:rFonts w:hint="eastAsia" w:ascii="仿宋_GB2312" w:hAnsi="仿宋_GB2312" w:eastAsia="仿宋_GB2312" w:cs="仿宋_GB2312"/>
                <w:sz w:val="28"/>
                <w:szCs w:val="28"/>
              </w:rPr>
            </w:rPrChange>
          </w:rPr>
          <w:delText>可</w:delText>
        </w:r>
      </w:del>
      <w:ins w:id="717" w:author="秦永昌" w:date="2022-05-25T15:49:38Z">
        <w:r>
          <w:rPr>
            <w:rFonts w:hint="default" w:ascii="仿宋_GB2312" w:hAnsi="仿宋_GB2312" w:eastAsia="仿宋_GB2312" w:cs="仿宋_GB2312"/>
            <w:sz w:val="21"/>
            <w:szCs w:val="21"/>
            <w:highlight w:val="none"/>
            <w:rPrChange w:id="718" w:author="金美玲" w:date="2022-06-08T18:34:24Z">
              <w:rPr>
                <w:rFonts w:hint="default" w:ascii="仿宋_GB2312" w:hAnsi="仿宋_GB2312" w:eastAsia="仿宋_GB2312" w:cs="仿宋_GB2312"/>
                <w:sz w:val="28"/>
                <w:szCs w:val="28"/>
              </w:rPr>
            </w:rPrChange>
          </w:rPr>
          <w:t>或者</w:t>
        </w:r>
      </w:ins>
      <w:del w:id="719" w:author="秦永昌" w:date="2022-05-25T15:49:37Z">
        <w:r>
          <w:rPr>
            <w:rFonts w:hint="eastAsia" w:ascii="仿宋_GB2312" w:hAnsi="仿宋_GB2312" w:eastAsia="仿宋_GB2312" w:cs="仿宋_GB2312"/>
            <w:sz w:val="21"/>
            <w:szCs w:val="21"/>
            <w:highlight w:val="none"/>
            <w:rPrChange w:id="720" w:author="金美玲" w:date="2022-06-08T18:34:24Z">
              <w:rPr>
                <w:rFonts w:hint="eastAsia" w:ascii="仿宋_GB2312" w:hAnsi="仿宋_GB2312" w:eastAsia="仿宋_GB2312" w:cs="仿宋_GB2312"/>
                <w:sz w:val="28"/>
                <w:szCs w:val="28"/>
              </w:rPr>
            </w:rPrChange>
          </w:rPr>
          <w:delText>另行</w:delText>
        </w:r>
      </w:del>
      <w:r>
        <w:rPr>
          <w:rFonts w:hint="eastAsia" w:ascii="仿宋_GB2312" w:hAnsi="仿宋_GB2312" w:eastAsia="仿宋_GB2312" w:cs="仿宋_GB2312"/>
          <w:sz w:val="21"/>
          <w:szCs w:val="21"/>
          <w:highlight w:val="none"/>
          <w:rPrChange w:id="721" w:author="金美玲" w:date="2022-06-08T18:34:24Z">
            <w:rPr>
              <w:rFonts w:hint="eastAsia" w:ascii="仿宋_GB2312" w:hAnsi="仿宋_GB2312" w:eastAsia="仿宋_GB2312" w:cs="仿宋_GB2312"/>
              <w:sz w:val="28"/>
              <w:szCs w:val="28"/>
            </w:rPr>
          </w:rPrChange>
        </w:rPr>
        <w:t>提供证明数字人民币红包已消费的</w:t>
      </w:r>
      <w:ins w:id="722" w:author="秦永昌" w:date="2022-05-25T15:49:44Z">
        <w:r>
          <w:rPr>
            <w:rFonts w:hint="default" w:ascii="仿宋_GB2312" w:hAnsi="仿宋_GB2312" w:eastAsia="仿宋_GB2312" w:cs="仿宋_GB2312"/>
            <w:sz w:val="21"/>
            <w:szCs w:val="21"/>
            <w:highlight w:val="none"/>
            <w:rPrChange w:id="723" w:author="金美玲" w:date="2022-06-08T18:34:24Z">
              <w:rPr>
                <w:rFonts w:hint="default" w:ascii="仿宋_GB2312" w:hAnsi="仿宋_GB2312" w:eastAsia="仿宋_GB2312" w:cs="仿宋_GB2312"/>
                <w:sz w:val="28"/>
                <w:szCs w:val="28"/>
              </w:rPr>
            </w:rPrChange>
          </w:rPr>
          <w:t>其他</w:t>
        </w:r>
      </w:ins>
      <w:r>
        <w:rPr>
          <w:rFonts w:hint="eastAsia" w:ascii="仿宋_GB2312" w:hAnsi="仿宋_GB2312" w:eastAsia="仿宋_GB2312" w:cs="仿宋_GB2312"/>
          <w:sz w:val="21"/>
          <w:szCs w:val="21"/>
          <w:highlight w:val="none"/>
          <w:rPrChange w:id="724" w:author="金美玲" w:date="2022-06-08T18:34:24Z">
            <w:rPr>
              <w:rFonts w:hint="eastAsia" w:ascii="仿宋_GB2312" w:hAnsi="仿宋_GB2312" w:eastAsia="仿宋_GB2312" w:cs="仿宋_GB2312"/>
              <w:sz w:val="28"/>
              <w:szCs w:val="28"/>
            </w:rPr>
          </w:rPrChange>
        </w:rPr>
        <w:t>相关证据，对于各家银行或乙方已提供相关明细确实可以证明数字人民币红包已消费的金额部分，甲方应在双方确认</w:t>
      </w:r>
      <w:r>
        <w:rPr>
          <w:rFonts w:ascii="仿宋_GB2312" w:hAnsi="仿宋_GB2312" w:eastAsia="仿宋_GB2312" w:cs="仿宋_GB2312"/>
          <w:sz w:val="21"/>
          <w:szCs w:val="21"/>
          <w:highlight w:val="none"/>
          <w:rPrChange w:id="725" w:author="金美玲" w:date="2022-06-08T18:34:24Z">
            <w:rPr>
              <w:rFonts w:ascii="仿宋_GB2312" w:hAnsi="仿宋_GB2312" w:eastAsia="仿宋_GB2312" w:cs="仿宋_GB2312"/>
              <w:sz w:val="28"/>
              <w:szCs w:val="28"/>
            </w:rPr>
          </w:rPrChange>
        </w:rPr>
        <w:t>审计结果无误后，15个工作日内按照红包实际支付金额支付给乙方</w:t>
      </w:r>
      <w:ins w:id="726" w:author="金美玲" w:date="2022-05-25T11:45:53Z">
        <w:r>
          <w:rPr>
            <w:rFonts w:ascii="仿宋_GB2312" w:hAnsi="仿宋_GB2312" w:eastAsia="仿宋_GB2312" w:cs="仿宋_GB2312"/>
            <w:sz w:val="21"/>
            <w:szCs w:val="21"/>
            <w:highlight w:val="none"/>
            <w:rPrChange w:id="727" w:author="金美玲" w:date="2022-06-08T18:34:24Z">
              <w:rPr>
                <w:rFonts w:ascii="仿宋_GB2312" w:hAnsi="仿宋_GB2312" w:eastAsia="仿宋_GB2312" w:cs="仿宋_GB2312"/>
                <w:sz w:val="28"/>
                <w:szCs w:val="28"/>
              </w:rPr>
            </w:rPrChange>
          </w:rPr>
          <w:t>。</w:t>
        </w:r>
      </w:ins>
      <w:del w:id="728" w:author="金美玲" w:date="2022-05-25T11:45:52Z">
        <w:r>
          <w:rPr>
            <w:rFonts w:ascii="仿宋_GB2312" w:hAnsi="仿宋_GB2312" w:eastAsia="仿宋_GB2312" w:cs="仿宋_GB2312"/>
            <w:sz w:val="21"/>
            <w:szCs w:val="21"/>
            <w:highlight w:val="none"/>
            <w:rPrChange w:id="729" w:author="金美玲" w:date="2022-06-08T18:34:24Z">
              <w:rPr>
                <w:rFonts w:ascii="仿宋_GB2312" w:hAnsi="仿宋_GB2312" w:eastAsia="仿宋_GB2312" w:cs="仿宋_GB2312"/>
                <w:sz w:val="28"/>
                <w:szCs w:val="28"/>
              </w:rPr>
            </w:rPrChange>
          </w:rPr>
          <w:delText xml:space="preserve">。 </w:delText>
        </w:r>
      </w:del>
      <w:r>
        <w:rPr>
          <w:rFonts w:hint="eastAsia" w:ascii="仿宋_GB2312" w:hAnsi="仿宋_GB2312" w:eastAsia="仿宋_GB2312" w:cs="仿宋_GB2312"/>
          <w:sz w:val="21"/>
          <w:szCs w:val="21"/>
          <w:highlight w:val="none"/>
          <w:rPrChange w:id="730" w:author="金美玲" w:date="2022-06-08T18:34:24Z">
            <w:rPr>
              <w:rFonts w:hint="eastAsia" w:ascii="仿宋_GB2312" w:hAnsi="仿宋_GB2312" w:eastAsia="仿宋_GB2312" w:cs="仿宋_GB2312"/>
              <w:sz w:val="28"/>
              <w:szCs w:val="28"/>
            </w:rPr>
          </w:rPrChange>
        </w:rPr>
        <w:t>若甲方需要乙方提供其他相关资料</w:t>
      </w:r>
      <w:ins w:id="731" w:author="Adelina Liu [2]" w:date="2022-05-25T09:23:19Z">
        <w:r>
          <w:rPr>
            <w:rFonts w:hint="eastAsia" w:ascii="仿宋_GB2312" w:hAnsi="仿宋_GB2312" w:eastAsia="仿宋_GB2312" w:cs="仿宋_GB2312"/>
            <w:sz w:val="21"/>
            <w:szCs w:val="21"/>
            <w:highlight w:val="none"/>
            <w:lang w:val="en-US" w:eastAsia="zh-CN"/>
            <w:rPrChange w:id="732" w:author="金美玲" w:date="2022-06-08T18:34:24Z">
              <w:rPr>
                <w:rFonts w:hint="eastAsia" w:ascii="仿宋_GB2312" w:hAnsi="仿宋_GB2312" w:eastAsia="仿宋_GB2312" w:cs="仿宋_GB2312"/>
                <w:sz w:val="28"/>
                <w:szCs w:val="28"/>
                <w:lang w:val="en-US" w:eastAsia="zh-CN"/>
              </w:rPr>
            </w:rPrChange>
          </w:rPr>
          <w:t>（</w:t>
        </w:r>
      </w:ins>
      <w:ins w:id="733" w:author="Adelina Liu [2]" w:date="2022-05-25T09:23:51Z">
        <w:r>
          <w:rPr>
            <w:rFonts w:hint="eastAsia" w:ascii="仿宋_GB2312" w:hAnsi="仿宋_GB2312" w:eastAsia="仿宋_GB2312" w:cs="仿宋_GB2312"/>
            <w:sz w:val="21"/>
            <w:szCs w:val="21"/>
            <w:highlight w:val="none"/>
            <w:lang w:val="en-US" w:eastAsia="zh-CN"/>
            <w:rPrChange w:id="734" w:author="金美玲" w:date="2022-06-08T18:34:24Z">
              <w:rPr>
                <w:rFonts w:hint="eastAsia" w:ascii="仿宋_GB2312" w:hAnsi="仿宋_GB2312" w:eastAsia="仿宋_GB2312" w:cs="仿宋_GB2312"/>
                <w:sz w:val="28"/>
                <w:szCs w:val="28"/>
                <w:lang w:val="en-US" w:eastAsia="zh-CN"/>
              </w:rPr>
            </w:rPrChange>
          </w:rPr>
          <w:t>如</w:t>
        </w:r>
      </w:ins>
      <w:ins w:id="735" w:author="Adelina Liu [2]" w:date="2022-05-25T09:23:54Z">
        <w:r>
          <w:rPr>
            <w:rFonts w:hint="eastAsia" w:ascii="仿宋_GB2312" w:hAnsi="仿宋_GB2312" w:eastAsia="仿宋_GB2312" w:cs="仿宋_GB2312"/>
            <w:sz w:val="21"/>
            <w:szCs w:val="21"/>
            <w:highlight w:val="none"/>
            <w:lang w:val="en-US" w:eastAsia="zh-CN"/>
            <w:rPrChange w:id="736" w:author="金美玲" w:date="2022-06-08T18:34:24Z">
              <w:rPr>
                <w:rFonts w:hint="eastAsia" w:ascii="仿宋_GB2312" w:hAnsi="仿宋_GB2312" w:eastAsia="仿宋_GB2312" w:cs="仿宋_GB2312"/>
                <w:sz w:val="28"/>
                <w:szCs w:val="28"/>
                <w:lang w:val="en-US" w:eastAsia="zh-CN"/>
              </w:rPr>
            </w:rPrChange>
          </w:rPr>
          <w:t>银行</w:t>
        </w:r>
      </w:ins>
      <w:ins w:id="737" w:author="Adelina Liu [2]" w:date="2022-05-25T09:24:02Z">
        <w:r>
          <w:rPr>
            <w:rFonts w:hint="eastAsia" w:ascii="仿宋_GB2312" w:hAnsi="仿宋_GB2312" w:eastAsia="仿宋_GB2312" w:cs="仿宋_GB2312"/>
            <w:sz w:val="21"/>
            <w:szCs w:val="21"/>
            <w:highlight w:val="none"/>
            <w:lang w:val="en-US" w:eastAsia="zh-CN"/>
            <w:rPrChange w:id="738" w:author="金美玲" w:date="2022-06-08T18:34:24Z">
              <w:rPr>
                <w:rFonts w:hint="eastAsia" w:ascii="仿宋_GB2312" w:hAnsi="仿宋_GB2312" w:eastAsia="仿宋_GB2312" w:cs="仿宋_GB2312"/>
                <w:sz w:val="28"/>
                <w:szCs w:val="28"/>
                <w:lang w:val="en-US" w:eastAsia="zh-CN"/>
              </w:rPr>
            </w:rPrChange>
          </w:rPr>
          <w:t>未能</w:t>
        </w:r>
      </w:ins>
      <w:ins w:id="739" w:author="Adelina Liu [2]" w:date="2022-05-25T09:24:03Z">
        <w:r>
          <w:rPr>
            <w:rFonts w:hint="eastAsia" w:ascii="仿宋_GB2312" w:hAnsi="仿宋_GB2312" w:eastAsia="仿宋_GB2312" w:cs="仿宋_GB2312"/>
            <w:sz w:val="21"/>
            <w:szCs w:val="21"/>
            <w:highlight w:val="none"/>
            <w:lang w:val="en-US" w:eastAsia="zh-CN"/>
            <w:rPrChange w:id="740" w:author="金美玲" w:date="2022-06-08T18:34:24Z">
              <w:rPr>
                <w:rFonts w:hint="eastAsia" w:ascii="仿宋_GB2312" w:hAnsi="仿宋_GB2312" w:eastAsia="仿宋_GB2312" w:cs="仿宋_GB2312"/>
                <w:sz w:val="28"/>
                <w:szCs w:val="28"/>
                <w:lang w:val="en-US" w:eastAsia="zh-CN"/>
              </w:rPr>
            </w:rPrChange>
          </w:rPr>
          <w:t>提供</w:t>
        </w:r>
      </w:ins>
      <w:ins w:id="741" w:author="Adelina Liu [2]" w:date="2022-05-25T10:14:53Z">
        <w:r>
          <w:rPr>
            <w:rFonts w:hint="eastAsia" w:ascii="仿宋_GB2312" w:hAnsi="仿宋_GB2312" w:eastAsia="仿宋_GB2312" w:cs="仿宋_GB2312"/>
            <w:sz w:val="21"/>
            <w:szCs w:val="21"/>
            <w:highlight w:val="none"/>
            <w:rPrChange w:id="742" w:author="金美玲" w:date="2022-06-08T18:34:24Z">
              <w:rPr>
                <w:rFonts w:hint="eastAsia"/>
              </w:rPr>
            </w:rPrChange>
          </w:rPr>
          <w:t>数字人民币红包</w:t>
        </w:r>
      </w:ins>
      <w:ins w:id="743" w:author="Adelina Liu [2]" w:date="2022-05-25T10:14:57Z">
        <w:r>
          <w:rPr>
            <w:rFonts w:hint="eastAsia" w:ascii="仿宋_GB2312" w:hAnsi="仿宋_GB2312" w:eastAsia="仿宋_GB2312" w:cs="仿宋_GB2312"/>
            <w:sz w:val="21"/>
            <w:szCs w:val="21"/>
            <w:highlight w:val="none"/>
            <w:lang w:val="en-US" w:eastAsia="zh-CN"/>
            <w:rPrChange w:id="744" w:author="金美玲" w:date="2022-06-08T18:34:24Z">
              <w:rPr>
                <w:rFonts w:hint="eastAsia" w:ascii="仿宋_GB2312" w:hAnsi="仿宋_GB2312" w:eastAsia="仿宋_GB2312" w:cs="仿宋_GB2312"/>
                <w:sz w:val="28"/>
                <w:szCs w:val="28"/>
                <w:lang w:val="en-US" w:eastAsia="zh-CN"/>
              </w:rPr>
            </w:rPrChange>
          </w:rPr>
          <w:t>消费</w:t>
        </w:r>
      </w:ins>
      <w:ins w:id="745" w:author="Adelina Liu [2]" w:date="2022-05-25T10:15:05Z">
        <w:r>
          <w:rPr>
            <w:rFonts w:hint="eastAsia" w:ascii="仿宋_GB2312" w:hAnsi="仿宋_GB2312" w:eastAsia="仿宋_GB2312" w:cs="仿宋_GB2312"/>
            <w:sz w:val="21"/>
            <w:szCs w:val="21"/>
            <w:highlight w:val="none"/>
            <w:lang w:val="en-US" w:eastAsia="zh-CN"/>
            <w:rPrChange w:id="746" w:author="金美玲" w:date="2022-06-08T18:34:24Z">
              <w:rPr>
                <w:rFonts w:hint="eastAsia" w:ascii="仿宋_GB2312" w:hAnsi="仿宋_GB2312" w:eastAsia="仿宋_GB2312" w:cs="仿宋_GB2312"/>
                <w:sz w:val="28"/>
                <w:szCs w:val="28"/>
                <w:lang w:val="en-US" w:eastAsia="zh-CN"/>
              </w:rPr>
            </w:rPrChange>
          </w:rPr>
          <w:t>对账</w:t>
        </w:r>
      </w:ins>
      <w:ins w:id="747" w:author="Adelina Liu [2]" w:date="2022-05-25T10:15:06Z">
        <w:r>
          <w:rPr>
            <w:rFonts w:hint="eastAsia" w:ascii="仿宋_GB2312" w:hAnsi="仿宋_GB2312" w:eastAsia="仿宋_GB2312" w:cs="仿宋_GB2312"/>
            <w:sz w:val="21"/>
            <w:szCs w:val="21"/>
            <w:highlight w:val="none"/>
            <w:lang w:val="en-US" w:eastAsia="zh-CN"/>
            <w:rPrChange w:id="748" w:author="金美玲" w:date="2022-06-08T18:34:24Z">
              <w:rPr>
                <w:rFonts w:hint="eastAsia" w:ascii="仿宋_GB2312" w:hAnsi="仿宋_GB2312" w:eastAsia="仿宋_GB2312" w:cs="仿宋_GB2312"/>
                <w:sz w:val="28"/>
                <w:szCs w:val="28"/>
                <w:lang w:val="en-US" w:eastAsia="zh-CN"/>
              </w:rPr>
            </w:rPrChange>
          </w:rPr>
          <w:t>数据</w:t>
        </w:r>
      </w:ins>
      <w:ins w:id="749" w:author="Adelina Liu [2]" w:date="2022-05-25T10:28:46Z">
        <w:r>
          <w:rPr>
            <w:rFonts w:hint="eastAsia" w:ascii="仿宋_GB2312" w:hAnsi="仿宋_GB2312" w:eastAsia="仿宋_GB2312" w:cs="仿宋_GB2312"/>
            <w:sz w:val="21"/>
            <w:szCs w:val="21"/>
            <w:highlight w:val="none"/>
            <w:lang w:val="en-US" w:eastAsia="zh-CN"/>
            <w:rPrChange w:id="750" w:author="金美玲" w:date="2022-06-08T18:34:24Z">
              <w:rPr>
                <w:rFonts w:hint="eastAsia" w:ascii="仿宋_GB2312" w:hAnsi="仿宋_GB2312" w:eastAsia="仿宋_GB2312" w:cs="仿宋_GB2312"/>
                <w:sz w:val="28"/>
                <w:szCs w:val="28"/>
                <w:lang w:val="en-US" w:eastAsia="zh-CN"/>
              </w:rPr>
            </w:rPrChange>
          </w:rPr>
          <w:t>时</w:t>
        </w:r>
      </w:ins>
      <w:ins w:id="751" w:author="Adelina Liu [2]" w:date="2022-05-25T10:29:35Z">
        <w:r>
          <w:rPr>
            <w:rFonts w:hint="eastAsia" w:ascii="仿宋_GB2312" w:hAnsi="仿宋_GB2312" w:eastAsia="仿宋_GB2312" w:cs="仿宋_GB2312"/>
            <w:sz w:val="21"/>
            <w:szCs w:val="21"/>
            <w:highlight w:val="none"/>
            <w:lang w:val="en-US" w:eastAsia="zh-CN"/>
            <w:rPrChange w:id="752" w:author="金美玲" w:date="2022-06-08T18:34:24Z">
              <w:rPr>
                <w:rFonts w:hint="eastAsia" w:ascii="仿宋_GB2312" w:hAnsi="仿宋_GB2312" w:eastAsia="仿宋_GB2312" w:cs="仿宋_GB2312"/>
                <w:sz w:val="28"/>
                <w:szCs w:val="28"/>
                <w:lang w:val="en-US" w:eastAsia="zh-CN"/>
              </w:rPr>
            </w:rPrChange>
          </w:rPr>
          <w:t>乙方</w:t>
        </w:r>
      </w:ins>
      <w:ins w:id="753" w:author="Adelina Liu [2]" w:date="2022-05-25T10:28:47Z">
        <w:r>
          <w:rPr>
            <w:rFonts w:hint="eastAsia" w:ascii="仿宋_GB2312" w:hAnsi="仿宋_GB2312" w:eastAsia="仿宋_GB2312" w:cs="仿宋_GB2312"/>
            <w:sz w:val="21"/>
            <w:szCs w:val="21"/>
            <w:highlight w:val="none"/>
            <w:lang w:val="en-US" w:eastAsia="zh-CN"/>
            <w:rPrChange w:id="754" w:author="金美玲" w:date="2022-06-08T18:34:24Z">
              <w:rPr>
                <w:rFonts w:hint="eastAsia" w:ascii="仿宋_GB2312" w:hAnsi="仿宋_GB2312" w:eastAsia="仿宋_GB2312" w:cs="仿宋_GB2312"/>
                <w:sz w:val="28"/>
                <w:szCs w:val="28"/>
                <w:lang w:val="en-US" w:eastAsia="zh-CN"/>
              </w:rPr>
            </w:rPrChange>
          </w:rPr>
          <w:t>提供</w:t>
        </w:r>
      </w:ins>
      <w:ins w:id="755" w:author="Adelina Liu [2]" w:date="2022-05-25T10:28:38Z">
        <w:r>
          <w:rPr>
            <w:rFonts w:hint="eastAsia" w:ascii="仿宋_GB2312" w:hAnsi="仿宋_GB2312" w:eastAsia="仿宋_GB2312" w:cs="仿宋_GB2312"/>
            <w:sz w:val="21"/>
            <w:szCs w:val="21"/>
            <w:highlight w:val="none"/>
            <w:lang w:val="en-US" w:eastAsia="zh-CN"/>
            <w:rPrChange w:id="756" w:author="金美玲" w:date="2022-06-08T18:34:24Z">
              <w:rPr>
                <w:rFonts w:hint="eastAsia" w:ascii="仿宋_GB2312" w:hAnsi="仿宋_GB2312" w:eastAsia="仿宋_GB2312" w:cs="仿宋_GB2312"/>
                <w:sz w:val="28"/>
                <w:szCs w:val="28"/>
                <w:lang w:val="en-US" w:eastAsia="zh-CN"/>
              </w:rPr>
            </w:rPrChange>
          </w:rPr>
          <w:t>其他</w:t>
        </w:r>
      </w:ins>
      <w:ins w:id="757" w:author="Adelina Liu [2]" w:date="2022-05-25T10:19:48Z">
        <w:r>
          <w:rPr>
            <w:rFonts w:hint="eastAsia" w:ascii="仿宋_GB2312" w:hAnsi="仿宋_GB2312" w:eastAsia="仿宋_GB2312" w:cs="仿宋_GB2312"/>
            <w:sz w:val="21"/>
            <w:szCs w:val="21"/>
            <w:highlight w:val="none"/>
            <w:lang w:val="en-US" w:eastAsia="zh-CN"/>
            <w:rPrChange w:id="758" w:author="金美玲" w:date="2022-06-08T18:34:24Z">
              <w:rPr>
                <w:rFonts w:hint="eastAsia" w:ascii="仿宋_GB2312" w:hAnsi="仿宋_GB2312" w:eastAsia="仿宋_GB2312" w:cs="仿宋_GB2312"/>
                <w:sz w:val="28"/>
                <w:szCs w:val="28"/>
                <w:lang w:val="en-US" w:eastAsia="zh-CN"/>
              </w:rPr>
            </w:rPrChange>
          </w:rPr>
          <w:t>佐证</w:t>
        </w:r>
      </w:ins>
      <w:ins w:id="759" w:author="Adelina Liu [2]" w:date="2022-05-25T10:19:58Z">
        <w:r>
          <w:rPr>
            <w:rFonts w:hint="eastAsia" w:ascii="仿宋_GB2312" w:hAnsi="仿宋_GB2312" w:eastAsia="仿宋_GB2312" w:cs="仿宋_GB2312"/>
            <w:sz w:val="21"/>
            <w:szCs w:val="21"/>
            <w:highlight w:val="none"/>
            <w:lang w:val="en-US" w:eastAsia="zh-CN"/>
            <w:rPrChange w:id="760" w:author="金美玲" w:date="2022-06-08T18:34:24Z">
              <w:rPr>
                <w:rFonts w:hint="eastAsia" w:ascii="仿宋_GB2312" w:hAnsi="仿宋_GB2312" w:eastAsia="仿宋_GB2312" w:cs="仿宋_GB2312"/>
                <w:sz w:val="28"/>
                <w:szCs w:val="28"/>
                <w:lang w:val="en-US" w:eastAsia="zh-CN"/>
              </w:rPr>
            </w:rPrChange>
          </w:rPr>
          <w:t>资料</w:t>
        </w:r>
      </w:ins>
      <w:ins w:id="761" w:author="Adelina Liu [2]" w:date="2022-05-25T10:15:07Z">
        <w:r>
          <w:rPr>
            <w:rFonts w:hint="eastAsia" w:ascii="仿宋_GB2312" w:hAnsi="仿宋_GB2312" w:eastAsia="仿宋_GB2312" w:cs="仿宋_GB2312"/>
            <w:sz w:val="21"/>
            <w:szCs w:val="21"/>
            <w:highlight w:val="none"/>
            <w:lang w:val="en-US" w:eastAsia="zh-CN"/>
            <w:rPrChange w:id="762" w:author="金美玲" w:date="2022-06-08T18:34:24Z">
              <w:rPr>
                <w:rFonts w:hint="eastAsia" w:ascii="仿宋_GB2312" w:hAnsi="仿宋_GB2312" w:eastAsia="仿宋_GB2312" w:cs="仿宋_GB2312"/>
                <w:sz w:val="28"/>
                <w:szCs w:val="28"/>
                <w:lang w:val="en-US" w:eastAsia="zh-CN"/>
              </w:rPr>
            </w:rPrChange>
          </w:rPr>
          <w:t>，以及</w:t>
        </w:r>
      </w:ins>
      <w:ins w:id="763" w:author="Adelina Liu [2]" w:date="2022-05-25T10:15:26Z">
        <w:r>
          <w:rPr>
            <w:rFonts w:hint="eastAsia" w:ascii="仿宋_GB2312" w:hAnsi="仿宋_GB2312" w:eastAsia="仿宋_GB2312" w:cs="仿宋_GB2312"/>
            <w:sz w:val="21"/>
            <w:szCs w:val="21"/>
            <w:highlight w:val="none"/>
            <w:lang w:val="en-US" w:eastAsia="zh-CN"/>
            <w:rPrChange w:id="764" w:author="金美玲" w:date="2022-06-08T18:34:24Z">
              <w:rPr>
                <w:rFonts w:hint="eastAsia" w:ascii="仿宋_GB2312" w:hAnsi="仿宋_GB2312" w:eastAsia="仿宋_GB2312" w:cs="仿宋_GB2312"/>
                <w:sz w:val="28"/>
                <w:szCs w:val="28"/>
                <w:lang w:val="en-US" w:eastAsia="zh-CN"/>
              </w:rPr>
            </w:rPrChange>
          </w:rPr>
          <w:t>乙方</w:t>
        </w:r>
      </w:ins>
      <w:ins w:id="765" w:author="Adelina Liu [2]" w:date="2022-05-25T10:15:34Z">
        <w:r>
          <w:rPr>
            <w:rFonts w:hint="eastAsia" w:ascii="仿宋_GB2312" w:hAnsi="仿宋_GB2312" w:eastAsia="仿宋_GB2312" w:cs="仿宋_GB2312"/>
            <w:sz w:val="21"/>
            <w:szCs w:val="21"/>
            <w:highlight w:val="none"/>
            <w:lang w:val="en-US" w:eastAsia="zh-CN"/>
            <w:rPrChange w:id="766" w:author="金美玲" w:date="2022-06-08T18:34:24Z">
              <w:rPr>
                <w:rFonts w:hint="eastAsia" w:ascii="仿宋_GB2312" w:hAnsi="仿宋_GB2312" w:eastAsia="仿宋_GB2312" w:cs="仿宋_GB2312"/>
                <w:sz w:val="28"/>
                <w:szCs w:val="28"/>
                <w:lang w:val="en-US" w:eastAsia="zh-CN"/>
              </w:rPr>
            </w:rPrChange>
          </w:rPr>
          <w:t>（</w:t>
        </w:r>
      </w:ins>
      <w:ins w:id="767" w:author="Adelina Liu [2]" w:date="2022-05-25T10:15:39Z">
        <w:r>
          <w:rPr>
            <w:rFonts w:hint="eastAsia" w:ascii="仿宋_GB2312" w:hAnsi="仿宋_GB2312" w:eastAsia="仿宋_GB2312" w:cs="仿宋_GB2312"/>
            <w:sz w:val="21"/>
            <w:szCs w:val="21"/>
            <w:highlight w:val="none"/>
            <w:lang w:val="en-US" w:eastAsia="zh-CN"/>
            <w:rPrChange w:id="768" w:author="金美玲" w:date="2022-06-08T18:34:24Z">
              <w:rPr>
                <w:rFonts w:hint="eastAsia" w:ascii="仿宋_GB2312" w:hAnsi="仿宋_GB2312" w:eastAsia="仿宋_GB2312" w:cs="仿宋_GB2312"/>
                <w:sz w:val="28"/>
                <w:szCs w:val="28"/>
                <w:lang w:val="en-US" w:eastAsia="zh-CN"/>
              </w:rPr>
            </w:rPrChange>
          </w:rPr>
          <w:t>关联方</w:t>
        </w:r>
      </w:ins>
      <w:ins w:id="769" w:author="Adelina Liu [2]" w:date="2022-05-25T10:15:34Z">
        <w:r>
          <w:rPr>
            <w:rFonts w:hint="eastAsia" w:ascii="仿宋_GB2312" w:hAnsi="仿宋_GB2312" w:eastAsia="仿宋_GB2312" w:cs="仿宋_GB2312"/>
            <w:sz w:val="21"/>
            <w:szCs w:val="21"/>
            <w:highlight w:val="none"/>
            <w:lang w:val="en-US" w:eastAsia="zh-CN"/>
            <w:rPrChange w:id="770" w:author="金美玲" w:date="2022-06-08T18:34:24Z">
              <w:rPr>
                <w:rFonts w:hint="eastAsia" w:ascii="仿宋_GB2312" w:hAnsi="仿宋_GB2312" w:eastAsia="仿宋_GB2312" w:cs="仿宋_GB2312"/>
                <w:sz w:val="28"/>
                <w:szCs w:val="28"/>
                <w:lang w:val="en-US" w:eastAsia="zh-CN"/>
              </w:rPr>
            </w:rPrChange>
          </w:rPr>
          <w:t>）</w:t>
        </w:r>
      </w:ins>
      <w:ins w:id="771" w:author="Adelina Liu [2]" w:date="2022-05-25T10:15:41Z">
        <w:r>
          <w:rPr>
            <w:rFonts w:hint="eastAsia" w:ascii="仿宋_GB2312" w:hAnsi="仿宋_GB2312" w:eastAsia="仿宋_GB2312" w:cs="仿宋_GB2312"/>
            <w:sz w:val="21"/>
            <w:szCs w:val="21"/>
            <w:highlight w:val="none"/>
            <w:lang w:val="en-US" w:eastAsia="zh-CN"/>
            <w:rPrChange w:id="772" w:author="金美玲" w:date="2022-06-08T18:34:24Z">
              <w:rPr>
                <w:rFonts w:hint="eastAsia" w:ascii="仿宋_GB2312" w:hAnsi="仿宋_GB2312" w:eastAsia="仿宋_GB2312" w:cs="仿宋_GB2312"/>
                <w:sz w:val="28"/>
                <w:szCs w:val="28"/>
                <w:lang w:val="en-US" w:eastAsia="zh-CN"/>
              </w:rPr>
            </w:rPrChange>
          </w:rPr>
          <w:t>作为</w:t>
        </w:r>
      </w:ins>
      <w:ins w:id="773" w:author="Adelina Liu [2]" w:date="2022-05-25T10:15:54Z">
        <w:r>
          <w:rPr>
            <w:rFonts w:hint="eastAsia" w:ascii="仿宋_GB2312" w:hAnsi="仿宋_GB2312" w:eastAsia="仿宋_GB2312" w:cs="仿宋_GB2312"/>
            <w:sz w:val="21"/>
            <w:szCs w:val="21"/>
            <w:highlight w:val="none"/>
            <w:lang w:val="en-US" w:eastAsia="zh-CN"/>
            <w:rPrChange w:id="774" w:author="金美玲" w:date="2022-06-08T18:34:24Z">
              <w:rPr>
                <w:rFonts w:hint="eastAsia" w:ascii="仿宋_GB2312" w:hAnsi="仿宋_GB2312" w:eastAsia="仿宋_GB2312" w:cs="仿宋_GB2312"/>
                <w:sz w:val="28"/>
                <w:szCs w:val="28"/>
                <w:lang w:val="en-US" w:eastAsia="zh-CN"/>
              </w:rPr>
            </w:rPrChange>
          </w:rPr>
          <w:t>银行</w:t>
        </w:r>
      </w:ins>
      <w:ins w:id="775" w:author="Adelina Liu [2]" w:date="2022-05-25T10:15:56Z">
        <w:r>
          <w:rPr>
            <w:rFonts w:hint="eastAsia" w:ascii="仿宋_GB2312" w:hAnsi="仿宋_GB2312" w:eastAsia="仿宋_GB2312" w:cs="仿宋_GB2312"/>
            <w:sz w:val="21"/>
            <w:szCs w:val="21"/>
            <w:highlight w:val="none"/>
            <w:lang w:val="en-US" w:eastAsia="zh-CN"/>
            <w:rPrChange w:id="776" w:author="金美玲" w:date="2022-06-08T18:34:24Z">
              <w:rPr>
                <w:rFonts w:hint="eastAsia" w:ascii="仿宋_GB2312" w:hAnsi="仿宋_GB2312" w:eastAsia="仿宋_GB2312" w:cs="仿宋_GB2312"/>
                <w:sz w:val="28"/>
                <w:szCs w:val="28"/>
                <w:lang w:val="en-US" w:eastAsia="zh-CN"/>
              </w:rPr>
            </w:rPrChange>
          </w:rPr>
          <w:t>用户</w:t>
        </w:r>
      </w:ins>
      <w:ins w:id="777" w:author="Adelina Liu [2]" w:date="2022-05-25T10:15:57Z">
        <w:r>
          <w:rPr>
            <w:rFonts w:hint="eastAsia" w:ascii="仿宋_GB2312" w:hAnsi="仿宋_GB2312" w:eastAsia="仿宋_GB2312" w:cs="仿宋_GB2312"/>
            <w:sz w:val="21"/>
            <w:szCs w:val="21"/>
            <w:highlight w:val="none"/>
            <w:lang w:val="en-US" w:eastAsia="zh-CN"/>
            <w:rPrChange w:id="778" w:author="金美玲" w:date="2022-06-08T18:34:24Z">
              <w:rPr>
                <w:rFonts w:hint="eastAsia" w:ascii="仿宋_GB2312" w:hAnsi="仿宋_GB2312" w:eastAsia="仿宋_GB2312" w:cs="仿宋_GB2312"/>
                <w:sz w:val="28"/>
                <w:szCs w:val="28"/>
                <w:lang w:val="en-US" w:eastAsia="zh-CN"/>
              </w:rPr>
            </w:rPrChange>
          </w:rPr>
          <w:t>、</w:t>
        </w:r>
      </w:ins>
      <w:ins w:id="779" w:author="Adelina Liu [2]" w:date="2022-05-25T10:16:21Z">
        <w:r>
          <w:rPr>
            <w:rFonts w:hint="eastAsia" w:ascii="仿宋_GB2312" w:hAnsi="仿宋_GB2312" w:eastAsia="仿宋_GB2312" w:cs="仿宋_GB2312"/>
            <w:sz w:val="21"/>
            <w:szCs w:val="21"/>
            <w:highlight w:val="none"/>
            <w:lang w:val="en-US" w:eastAsia="zh-CN"/>
            <w:rPrChange w:id="780" w:author="金美玲" w:date="2022-06-08T18:34:24Z">
              <w:rPr>
                <w:rFonts w:hint="eastAsia" w:ascii="仿宋_GB2312" w:hAnsi="仿宋_GB2312" w:eastAsia="仿宋_GB2312" w:cs="仿宋_GB2312"/>
                <w:sz w:val="28"/>
                <w:szCs w:val="28"/>
                <w:lang w:val="en-US" w:eastAsia="zh-CN"/>
              </w:rPr>
            </w:rPrChange>
          </w:rPr>
          <w:t>网络</w:t>
        </w:r>
      </w:ins>
      <w:ins w:id="781" w:author="Adelina Liu [2]" w:date="2022-05-25T10:16:01Z">
        <w:r>
          <w:rPr>
            <w:rFonts w:hint="eastAsia" w:ascii="仿宋_GB2312" w:hAnsi="仿宋_GB2312" w:eastAsia="仿宋_GB2312" w:cs="仿宋_GB2312"/>
            <w:sz w:val="21"/>
            <w:szCs w:val="21"/>
            <w:highlight w:val="none"/>
            <w:lang w:val="en-US" w:eastAsia="zh-CN"/>
            <w:rPrChange w:id="782" w:author="金美玲" w:date="2022-06-08T18:34:24Z">
              <w:rPr>
                <w:rFonts w:hint="eastAsia" w:ascii="仿宋_GB2312" w:hAnsi="仿宋_GB2312" w:eastAsia="仿宋_GB2312" w:cs="仿宋_GB2312"/>
                <w:sz w:val="28"/>
                <w:szCs w:val="28"/>
                <w:lang w:val="en-US" w:eastAsia="zh-CN"/>
              </w:rPr>
            </w:rPrChange>
          </w:rPr>
          <w:t>平台</w:t>
        </w:r>
      </w:ins>
      <w:ins w:id="783" w:author="Adelina Liu [2]" w:date="2022-05-25T10:16:24Z">
        <w:r>
          <w:rPr>
            <w:rFonts w:hint="eastAsia" w:ascii="仿宋_GB2312" w:hAnsi="仿宋_GB2312" w:eastAsia="仿宋_GB2312" w:cs="仿宋_GB2312"/>
            <w:sz w:val="21"/>
            <w:szCs w:val="21"/>
            <w:highlight w:val="none"/>
            <w:lang w:val="en-US" w:eastAsia="zh-CN"/>
            <w:rPrChange w:id="784" w:author="金美玲" w:date="2022-06-08T18:34:24Z">
              <w:rPr>
                <w:rFonts w:hint="eastAsia" w:ascii="仿宋_GB2312" w:hAnsi="仿宋_GB2312" w:eastAsia="仿宋_GB2312" w:cs="仿宋_GB2312"/>
                <w:sz w:val="28"/>
                <w:szCs w:val="28"/>
                <w:lang w:val="en-US" w:eastAsia="zh-CN"/>
              </w:rPr>
            </w:rPrChange>
          </w:rPr>
          <w:t>服务</w:t>
        </w:r>
      </w:ins>
      <w:ins w:id="785" w:author="Adelina Liu [2]" w:date="2022-05-25T10:16:25Z">
        <w:r>
          <w:rPr>
            <w:rFonts w:hint="eastAsia" w:ascii="仿宋_GB2312" w:hAnsi="仿宋_GB2312" w:eastAsia="仿宋_GB2312" w:cs="仿宋_GB2312"/>
            <w:sz w:val="21"/>
            <w:szCs w:val="21"/>
            <w:highlight w:val="none"/>
            <w:lang w:val="en-US" w:eastAsia="zh-CN"/>
            <w:rPrChange w:id="786" w:author="金美玲" w:date="2022-06-08T18:34:24Z">
              <w:rPr>
                <w:rFonts w:hint="eastAsia" w:ascii="仿宋_GB2312" w:hAnsi="仿宋_GB2312" w:eastAsia="仿宋_GB2312" w:cs="仿宋_GB2312"/>
                <w:sz w:val="28"/>
                <w:szCs w:val="28"/>
                <w:lang w:val="en-US" w:eastAsia="zh-CN"/>
              </w:rPr>
            </w:rPrChange>
          </w:rPr>
          <w:t>提供</w:t>
        </w:r>
      </w:ins>
      <w:ins w:id="787" w:author="Adelina Liu [2]" w:date="2022-05-25T10:16:26Z">
        <w:r>
          <w:rPr>
            <w:rFonts w:hint="eastAsia" w:ascii="仿宋_GB2312" w:hAnsi="仿宋_GB2312" w:eastAsia="仿宋_GB2312" w:cs="仿宋_GB2312"/>
            <w:sz w:val="21"/>
            <w:szCs w:val="21"/>
            <w:highlight w:val="none"/>
            <w:lang w:val="en-US" w:eastAsia="zh-CN"/>
            <w:rPrChange w:id="788" w:author="金美玲" w:date="2022-06-08T18:34:24Z">
              <w:rPr>
                <w:rFonts w:hint="eastAsia" w:ascii="仿宋_GB2312" w:hAnsi="仿宋_GB2312" w:eastAsia="仿宋_GB2312" w:cs="仿宋_GB2312"/>
                <w:sz w:val="28"/>
                <w:szCs w:val="28"/>
                <w:lang w:val="en-US" w:eastAsia="zh-CN"/>
              </w:rPr>
            </w:rPrChange>
          </w:rPr>
          <w:t>者</w:t>
        </w:r>
      </w:ins>
      <w:ins w:id="789" w:author="Adelina Liu [2]" w:date="2022-05-25T10:16:40Z">
        <w:r>
          <w:rPr>
            <w:rFonts w:hint="eastAsia" w:ascii="仿宋_GB2312" w:hAnsi="仿宋_GB2312" w:eastAsia="仿宋_GB2312" w:cs="仿宋_GB2312"/>
            <w:sz w:val="21"/>
            <w:szCs w:val="21"/>
            <w:highlight w:val="none"/>
            <w:lang w:val="en-US" w:eastAsia="zh-CN"/>
            <w:rPrChange w:id="790" w:author="金美玲" w:date="2022-06-08T18:34:24Z">
              <w:rPr>
                <w:rFonts w:hint="eastAsia" w:ascii="仿宋_GB2312" w:hAnsi="仿宋_GB2312" w:eastAsia="仿宋_GB2312" w:cs="仿宋_GB2312"/>
                <w:sz w:val="28"/>
                <w:szCs w:val="28"/>
                <w:lang w:val="en-US" w:eastAsia="zh-CN"/>
              </w:rPr>
            </w:rPrChange>
          </w:rPr>
          <w:t>掌握</w:t>
        </w:r>
      </w:ins>
      <w:ins w:id="791" w:author="Adelina Liu [2]" w:date="2022-05-25T10:17:20Z">
        <w:r>
          <w:rPr>
            <w:rFonts w:hint="eastAsia" w:ascii="仿宋_GB2312" w:hAnsi="仿宋_GB2312" w:eastAsia="仿宋_GB2312" w:cs="仿宋_GB2312"/>
            <w:sz w:val="21"/>
            <w:szCs w:val="21"/>
            <w:highlight w:val="none"/>
            <w:lang w:val="en-US" w:eastAsia="zh-CN"/>
            <w:rPrChange w:id="792" w:author="金美玲" w:date="2022-06-08T18:34:24Z">
              <w:rPr>
                <w:rFonts w:hint="eastAsia" w:ascii="仿宋_GB2312" w:hAnsi="仿宋_GB2312" w:eastAsia="仿宋_GB2312" w:cs="仿宋_GB2312"/>
                <w:sz w:val="28"/>
                <w:szCs w:val="28"/>
                <w:lang w:val="en-US" w:eastAsia="zh-CN"/>
              </w:rPr>
            </w:rPrChange>
          </w:rPr>
          <w:t>的</w:t>
        </w:r>
      </w:ins>
      <w:ins w:id="793" w:author="Adelina Liu [2]" w:date="2022-05-25T10:17:24Z">
        <w:r>
          <w:rPr>
            <w:rFonts w:hint="eastAsia" w:ascii="仿宋_GB2312" w:hAnsi="仿宋_GB2312" w:eastAsia="仿宋_GB2312" w:cs="仿宋_GB2312"/>
            <w:sz w:val="21"/>
            <w:szCs w:val="21"/>
            <w:highlight w:val="none"/>
            <w:lang w:val="en-US" w:eastAsia="zh-CN"/>
            <w:rPrChange w:id="794" w:author="金美玲" w:date="2022-06-08T18:34:24Z">
              <w:rPr>
                <w:rFonts w:hint="eastAsia" w:ascii="仿宋_GB2312" w:hAnsi="仿宋_GB2312" w:eastAsia="仿宋_GB2312" w:cs="仿宋_GB2312"/>
                <w:sz w:val="28"/>
                <w:szCs w:val="28"/>
                <w:lang w:val="en-US" w:eastAsia="zh-CN"/>
              </w:rPr>
            </w:rPrChange>
          </w:rPr>
          <w:t>数字</w:t>
        </w:r>
      </w:ins>
      <w:ins w:id="795" w:author="Adelina Liu [2]" w:date="2022-05-25T10:17:26Z">
        <w:r>
          <w:rPr>
            <w:rFonts w:hint="eastAsia" w:ascii="仿宋_GB2312" w:hAnsi="仿宋_GB2312" w:eastAsia="仿宋_GB2312" w:cs="仿宋_GB2312"/>
            <w:sz w:val="21"/>
            <w:szCs w:val="21"/>
            <w:highlight w:val="none"/>
            <w:lang w:val="en-US" w:eastAsia="zh-CN"/>
            <w:rPrChange w:id="796" w:author="金美玲" w:date="2022-06-08T18:34:24Z">
              <w:rPr>
                <w:rFonts w:hint="eastAsia" w:ascii="仿宋_GB2312" w:hAnsi="仿宋_GB2312" w:eastAsia="仿宋_GB2312" w:cs="仿宋_GB2312"/>
                <w:sz w:val="28"/>
                <w:szCs w:val="28"/>
                <w:lang w:val="en-US" w:eastAsia="zh-CN"/>
              </w:rPr>
            </w:rPrChange>
          </w:rPr>
          <w:t>人民币</w:t>
        </w:r>
      </w:ins>
      <w:ins w:id="797" w:author="Adelina Liu [2]" w:date="2022-05-25T10:17:43Z">
        <w:r>
          <w:rPr>
            <w:rFonts w:hint="eastAsia" w:ascii="仿宋_GB2312" w:hAnsi="仿宋_GB2312" w:eastAsia="仿宋_GB2312" w:cs="仿宋_GB2312"/>
            <w:sz w:val="21"/>
            <w:szCs w:val="21"/>
            <w:highlight w:val="none"/>
            <w:lang w:val="en-US" w:eastAsia="zh-CN"/>
            <w:rPrChange w:id="798" w:author="金美玲" w:date="2022-06-08T18:34:24Z">
              <w:rPr>
                <w:rFonts w:hint="eastAsia" w:ascii="仿宋_GB2312" w:hAnsi="仿宋_GB2312" w:eastAsia="仿宋_GB2312" w:cs="仿宋_GB2312"/>
                <w:sz w:val="28"/>
                <w:szCs w:val="28"/>
                <w:lang w:val="en-US" w:eastAsia="zh-CN"/>
              </w:rPr>
            </w:rPrChange>
          </w:rPr>
          <w:t>资金</w:t>
        </w:r>
      </w:ins>
      <w:ins w:id="799" w:author="Adelina Liu [2]" w:date="2022-05-25T10:17:36Z">
        <w:r>
          <w:rPr>
            <w:rFonts w:hint="eastAsia" w:ascii="仿宋_GB2312" w:hAnsi="仿宋_GB2312" w:eastAsia="仿宋_GB2312" w:cs="仿宋_GB2312"/>
            <w:sz w:val="21"/>
            <w:szCs w:val="21"/>
            <w:highlight w:val="none"/>
            <w:lang w:val="en-US" w:eastAsia="zh-CN"/>
            <w:rPrChange w:id="800" w:author="金美玲" w:date="2022-06-08T18:34:24Z">
              <w:rPr>
                <w:rFonts w:hint="eastAsia" w:ascii="仿宋_GB2312" w:hAnsi="仿宋_GB2312" w:eastAsia="仿宋_GB2312" w:cs="仿宋_GB2312"/>
                <w:sz w:val="28"/>
                <w:szCs w:val="28"/>
                <w:lang w:val="en-US" w:eastAsia="zh-CN"/>
              </w:rPr>
            </w:rPrChange>
          </w:rPr>
          <w:t>发放</w:t>
        </w:r>
      </w:ins>
      <w:ins w:id="801" w:author="Adelina Liu [2]" w:date="2022-05-25T10:17:37Z">
        <w:r>
          <w:rPr>
            <w:rFonts w:hint="eastAsia" w:ascii="仿宋_GB2312" w:hAnsi="仿宋_GB2312" w:eastAsia="仿宋_GB2312" w:cs="仿宋_GB2312"/>
            <w:sz w:val="21"/>
            <w:szCs w:val="21"/>
            <w:highlight w:val="none"/>
            <w:lang w:val="en-US" w:eastAsia="zh-CN"/>
            <w:rPrChange w:id="802" w:author="金美玲" w:date="2022-06-08T18:34:24Z">
              <w:rPr>
                <w:rFonts w:hint="eastAsia" w:ascii="仿宋_GB2312" w:hAnsi="仿宋_GB2312" w:eastAsia="仿宋_GB2312" w:cs="仿宋_GB2312"/>
                <w:sz w:val="28"/>
                <w:szCs w:val="28"/>
                <w:lang w:val="en-US" w:eastAsia="zh-CN"/>
              </w:rPr>
            </w:rPrChange>
          </w:rPr>
          <w:t>、</w:t>
        </w:r>
      </w:ins>
      <w:ins w:id="803" w:author="qinyongchang" w:date="2022-05-25T13:01:32Z">
        <w:r>
          <w:rPr>
            <w:rFonts w:hint="eastAsia" w:ascii="仿宋_GB2312" w:hAnsi="仿宋_GB2312" w:eastAsia="仿宋_GB2312" w:cs="仿宋_GB2312"/>
            <w:sz w:val="21"/>
            <w:szCs w:val="21"/>
            <w:highlight w:val="none"/>
            <w:lang w:val="en-US" w:eastAsia="zh-CN"/>
            <w:rPrChange w:id="804" w:author="金美玲" w:date="2022-06-08T18:34:24Z">
              <w:rPr>
                <w:rFonts w:hint="eastAsia" w:ascii="仿宋_GB2312" w:hAnsi="仿宋_GB2312" w:eastAsia="仿宋_GB2312" w:cs="仿宋_GB2312"/>
                <w:sz w:val="28"/>
                <w:szCs w:val="28"/>
                <w:lang w:val="en-US" w:eastAsia="zh-CN"/>
              </w:rPr>
            </w:rPrChange>
          </w:rPr>
          <w:t>资金</w:t>
        </w:r>
      </w:ins>
      <w:ins w:id="805" w:author="qinyongchang" w:date="2022-05-25T13:01:33Z">
        <w:r>
          <w:rPr>
            <w:rFonts w:hint="eastAsia" w:ascii="仿宋_GB2312" w:hAnsi="仿宋_GB2312" w:eastAsia="仿宋_GB2312" w:cs="仿宋_GB2312"/>
            <w:sz w:val="21"/>
            <w:szCs w:val="21"/>
            <w:highlight w:val="none"/>
            <w:lang w:val="en-US" w:eastAsia="zh-CN"/>
            <w:rPrChange w:id="806" w:author="金美玲" w:date="2022-06-08T18:34:24Z">
              <w:rPr>
                <w:rFonts w:hint="eastAsia" w:ascii="仿宋_GB2312" w:hAnsi="仿宋_GB2312" w:eastAsia="仿宋_GB2312" w:cs="仿宋_GB2312"/>
                <w:sz w:val="28"/>
                <w:szCs w:val="28"/>
                <w:lang w:val="en-US" w:eastAsia="zh-CN"/>
              </w:rPr>
            </w:rPrChange>
          </w:rPr>
          <w:t>回收</w:t>
        </w:r>
      </w:ins>
      <w:ins w:id="807" w:author="qinyongchang" w:date="2022-05-25T13:01:53Z">
        <w:r>
          <w:rPr>
            <w:rFonts w:hint="eastAsia" w:ascii="仿宋_GB2312" w:hAnsi="仿宋_GB2312" w:eastAsia="仿宋_GB2312" w:cs="仿宋_GB2312"/>
            <w:sz w:val="21"/>
            <w:szCs w:val="21"/>
            <w:highlight w:val="none"/>
            <w:lang w:val="en-US" w:eastAsia="zh-CN"/>
            <w:rPrChange w:id="808" w:author="金美玲" w:date="2022-06-08T18:34:24Z">
              <w:rPr>
                <w:rFonts w:hint="eastAsia" w:ascii="仿宋_GB2312" w:hAnsi="仿宋_GB2312" w:eastAsia="仿宋_GB2312" w:cs="仿宋_GB2312"/>
                <w:sz w:val="28"/>
                <w:szCs w:val="28"/>
                <w:lang w:val="en-US" w:eastAsia="zh-CN"/>
              </w:rPr>
            </w:rPrChange>
          </w:rPr>
          <w:t>等</w:t>
        </w:r>
      </w:ins>
      <w:ins w:id="809" w:author="qinyongchang" w:date="2022-05-25T13:01:54Z">
        <w:r>
          <w:rPr>
            <w:rFonts w:hint="eastAsia" w:ascii="仿宋_GB2312" w:hAnsi="仿宋_GB2312" w:eastAsia="仿宋_GB2312" w:cs="仿宋_GB2312"/>
            <w:sz w:val="21"/>
            <w:szCs w:val="21"/>
            <w:highlight w:val="none"/>
            <w:lang w:val="en-US" w:eastAsia="zh-CN"/>
            <w:rPrChange w:id="810" w:author="金美玲" w:date="2022-06-08T18:34:24Z">
              <w:rPr>
                <w:rFonts w:hint="eastAsia" w:ascii="仿宋_GB2312" w:hAnsi="仿宋_GB2312" w:eastAsia="仿宋_GB2312" w:cs="仿宋_GB2312"/>
                <w:sz w:val="28"/>
                <w:szCs w:val="28"/>
                <w:lang w:val="en-US" w:eastAsia="zh-CN"/>
              </w:rPr>
            </w:rPrChange>
          </w:rPr>
          <w:t>数据</w:t>
        </w:r>
      </w:ins>
      <w:ins w:id="811" w:author="Adelina Liu [2]" w:date="2022-05-25T10:30:33Z">
        <w:del w:id="812" w:author="qinyongchang" w:date="2022-05-25T13:02:02Z">
          <w:r>
            <w:rPr>
              <w:rFonts w:hint="eastAsia" w:ascii="仿宋_GB2312" w:hAnsi="仿宋_GB2312" w:eastAsia="仿宋_GB2312" w:cs="仿宋_GB2312"/>
              <w:sz w:val="21"/>
              <w:szCs w:val="21"/>
              <w:highlight w:val="none"/>
              <w:lang w:val="en-US" w:eastAsia="zh-CN"/>
              <w:rPrChange w:id="813" w:author="金美玲" w:date="2022-06-08T18:34:24Z">
                <w:rPr>
                  <w:rFonts w:hint="eastAsia" w:ascii="仿宋_GB2312" w:hAnsi="仿宋_GB2312" w:eastAsia="仿宋_GB2312" w:cs="仿宋_GB2312"/>
                  <w:sz w:val="28"/>
                  <w:szCs w:val="28"/>
                  <w:lang w:val="en-US" w:eastAsia="zh-CN"/>
                </w:rPr>
              </w:rPrChange>
            </w:rPr>
            <w:delText>本</w:delText>
          </w:r>
        </w:del>
      </w:ins>
      <w:ins w:id="814" w:author="Adelina Liu [2]" w:date="2022-05-25T10:30:34Z">
        <w:del w:id="815" w:author="qinyongchang" w:date="2022-05-25T13:02:02Z">
          <w:r>
            <w:rPr>
              <w:rFonts w:hint="eastAsia" w:ascii="仿宋_GB2312" w:hAnsi="仿宋_GB2312" w:eastAsia="仿宋_GB2312" w:cs="仿宋_GB2312"/>
              <w:sz w:val="21"/>
              <w:szCs w:val="21"/>
              <w:highlight w:val="none"/>
              <w:lang w:val="en-US" w:eastAsia="zh-CN"/>
              <w:rPrChange w:id="816" w:author="金美玲" w:date="2022-06-08T18:34:24Z">
                <w:rPr>
                  <w:rFonts w:hint="eastAsia" w:ascii="仿宋_GB2312" w:hAnsi="仿宋_GB2312" w:eastAsia="仿宋_GB2312" w:cs="仿宋_GB2312"/>
                  <w:sz w:val="28"/>
                  <w:szCs w:val="28"/>
                  <w:lang w:val="en-US" w:eastAsia="zh-CN"/>
                </w:rPr>
              </w:rPrChange>
            </w:rPr>
            <w:delText>活动</w:delText>
          </w:r>
        </w:del>
      </w:ins>
      <w:ins w:id="817" w:author="Adelina Liu [2]" w:date="2022-05-25T10:18:04Z">
        <w:del w:id="818" w:author="qinyongchang" w:date="2022-05-25T13:02:02Z">
          <w:r>
            <w:rPr>
              <w:rFonts w:hint="eastAsia" w:ascii="仿宋_GB2312" w:hAnsi="仿宋_GB2312" w:eastAsia="仿宋_GB2312" w:cs="仿宋_GB2312"/>
              <w:sz w:val="21"/>
              <w:szCs w:val="21"/>
              <w:highlight w:val="none"/>
              <w:lang w:val="en-US" w:eastAsia="zh-CN"/>
              <w:rPrChange w:id="819" w:author="金美玲" w:date="2022-06-08T18:34:24Z">
                <w:rPr>
                  <w:rFonts w:hint="eastAsia" w:ascii="仿宋_GB2312" w:hAnsi="仿宋_GB2312" w:eastAsia="仿宋_GB2312" w:cs="仿宋_GB2312"/>
                  <w:sz w:val="28"/>
                  <w:szCs w:val="28"/>
                  <w:lang w:val="en-US" w:eastAsia="zh-CN"/>
                </w:rPr>
              </w:rPrChange>
            </w:rPr>
            <w:delText>数</w:delText>
          </w:r>
        </w:del>
      </w:ins>
      <w:ins w:id="820" w:author="Adelina Liu [2]" w:date="2022-05-25T10:18:04Z">
        <w:del w:id="821" w:author="qinyongchang" w:date="2022-05-25T13:02:01Z">
          <w:r>
            <w:rPr>
              <w:rFonts w:hint="eastAsia" w:ascii="仿宋_GB2312" w:hAnsi="仿宋_GB2312" w:eastAsia="仿宋_GB2312" w:cs="仿宋_GB2312"/>
              <w:sz w:val="21"/>
              <w:szCs w:val="21"/>
              <w:highlight w:val="none"/>
              <w:lang w:val="en-US" w:eastAsia="zh-CN"/>
              <w:rPrChange w:id="822" w:author="金美玲" w:date="2022-06-08T18:34:24Z">
                <w:rPr>
                  <w:rFonts w:hint="eastAsia" w:ascii="仿宋_GB2312" w:hAnsi="仿宋_GB2312" w:eastAsia="仿宋_GB2312" w:cs="仿宋_GB2312"/>
                  <w:sz w:val="28"/>
                  <w:szCs w:val="28"/>
                  <w:lang w:val="en-US" w:eastAsia="zh-CN"/>
                </w:rPr>
              </w:rPrChange>
            </w:rPr>
            <w:delText>字</w:delText>
          </w:r>
        </w:del>
      </w:ins>
      <w:ins w:id="823" w:author="Adelina Liu [2]" w:date="2022-05-25T10:18:06Z">
        <w:del w:id="824" w:author="qinyongchang" w:date="2022-05-25T13:02:01Z">
          <w:r>
            <w:rPr>
              <w:rFonts w:hint="eastAsia" w:ascii="仿宋_GB2312" w:hAnsi="仿宋_GB2312" w:eastAsia="仿宋_GB2312" w:cs="仿宋_GB2312"/>
              <w:sz w:val="21"/>
              <w:szCs w:val="21"/>
              <w:highlight w:val="none"/>
              <w:lang w:val="en-US" w:eastAsia="zh-CN"/>
              <w:rPrChange w:id="825" w:author="金美玲" w:date="2022-06-08T18:34:24Z">
                <w:rPr>
                  <w:rFonts w:hint="eastAsia" w:ascii="仿宋_GB2312" w:hAnsi="仿宋_GB2312" w:eastAsia="仿宋_GB2312" w:cs="仿宋_GB2312"/>
                  <w:sz w:val="28"/>
                  <w:szCs w:val="28"/>
                  <w:lang w:val="en-US" w:eastAsia="zh-CN"/>
                </w:rPr>
              </w:rPrChange>
            </w:rPr>
            <w:delText>人民币</w:delText>
          </w:r>
        </w:del>
      </w:ins>
      <w:ins w:id="826" w:author="Adelina Liu [2]" w:date="2022-05-25T10:18:07Z">
        <w:del w:id="827" w:author="qinyongchang" w:date="2022-05-25T13:02:01Z">
          <w:r>
            <w:rPr>
              <w:rFonts w:hint="eastAsia" w:ascii="仿宋_GB2312" w:hAnsi="仿宋_GB2312" w:eastAsia="仿宋_GB2312" w:cs="仿宋_GB2312"/>
              <w:sz w:val="21"/>
              <w:szCs w:val="21"/>
              <w:highlight w:val="none"/>
              <w:lang w:val="en-US" w:eastAsia="zh-CN"/>
              <w:rPrChange w:id="828" w:author="金美玲" w:date="2022-06-08T18:34:24Z">
                <w:rPr>
                  <w:rFonts w:hint="eastAsia" w:ascii="仿宋_GB2312" w:hAnsi="仿宋_GB2312" w:eastAsia="仿宋_GB2312" w:cs="仿宋_GB2312"/>
                  <w:sz w:val="28"/>
                  <w:szCs w:val="28"/>
                  <w:lang w:val="en-US" w:eastAsia="zh-CN"/>
                </w:rPr>
              </w:rPrChange>
            </w:rPr>
            <w:delText>红</w:delText>
          </w:r>
        </w:del>
      </w:ins>
      <w:ins w:id="829" w:author="Adelina Liu [2]" w:date="2022-05-25T10:18:07Z">
        <w:del w:id="830" w:author="qinyongchang" w:date="2022-05-25T13:02:00Z">
          <w:r>
            <w:rPr>
              <w:rFonts w:hint="eastAsia" w:ascii="仿宋_GB2312" w:hAnsi="仿宋_GB2312" w:eastAsia="仿宋_GB2312" w:cs="仿宋_GB2312"/>
              <w:sz w:val="21"/>
              <w:szCs w:val="21"/>
              <w:highlight w:val="none"/>
              <w:lang w:val="en-US" w:eastAsia="zh-CN"/>
              <w:rPrChange w:id="831" w:author="金美玲" w:date="2022-06-08T18:34:24Z">
                <w:rPr>
                  <w:rFonts w:hint="eastAsia" w:ascii="仿宋_GB2312" w:hAnsi="仿宋_GB2312" w:eastAsia="仿宋_GB2312" w:cs="仿宋_GB2312"/>
                  <w:sz w:val="28"/>
                  <w:szCs w:val="28"/>
                  <w:lang w:val="en-US" w:eastAsia="zh-CN"/>
                </w:rPr>
              </w:rPrChange>
            </w:rPr>
            <w:delText>包</w:delText>
          </w:r>
        </w:del>
      </w:ins>
      <w:ins w:id="832" w:author="Adelina Liu [2]" w:date="2022-05-25T10:30:29Z">
        <w:del w:id="833" w:author="qinyongchang" w:date="2022-05-25T13:02:00Z">
          <w:r>
            <w:rPr>
              <w:rFonts w:hint="eastAsia" w:ascii="仿宋_GB2312" w:hAnsi="仿宋_GB2312" w:eastAsia="仿宋_GB2312" w:cs="仿宋_GB2312"/>
              <w:sz w:val="21"/>
              <w:szCs w:val="21"/>
              <w:highlight w:val="none"/>
              <w:lang w:val="en-US" w:eastAsia="zh-CN"/>
              <w:rPrChange w:id="834" w:author="金美玲" w:date="2022-06-08T18:34:24Z">
                <w:rPr>
                  <w:rFonts w:hint="eastAsia" w:ascii="仿宋_GB2312" w:hAnsi="仿宋_GB2312" w:eastAsia="仿宋_GB2312" w:cs="仿宋_GB2312"/>
                  <w:sz w:val="28"/>
                  <w:szCs w:val="28"/>
                  <w:lang w:val="en-US" w:eastAsia="zh-CN"/>
                </w:rPr>
              </w:rPrChange>
            </w:rPr>
            <w:delText>相关</w:delText>
          </w:r>
        </w:del>
      </w:ins>
      <w:ins w:id="835" w:author="Adelina Liu [2]" w:date="2022-05-25T10:18:13Z">
        <w:del w:id="836" w:author="qinyongchang" w:date="2022-05-25T13:02:00Z">
          <w:r>
            <w:rPr>
              <w:rFonts w:hint="eastAsia" w:ascii="仿宋_GB2312" w:hAnsi="仿宋_GB2312" w:eastAsia="仿宋_GB2312" w:cs="仿宋_GB2312"/>
              <w:sz w:val="21"/>
              <w:szCs w:val="21"/>
              <w:highlight w:val="none"/>
              <w:lang w:val="en-US" w:eastAsia="zh-CN"/>
              <w:rPrChange w:id="837" w:author="金美玲" w:date="2022-06-08T18:34:24Z">
                <w:rPr>
                  <w:rFonts w:hint="eastAsia" w:ascii="仿宋_GB2312" w:hAnsi="仿宋_GB2312" w:eastAsia="仿宋_GB2312" w:cs="仿宋_GB2312"/>
                  <w:sz w:val="28"/>
                  <w:szCs w:val="28"/>
                  <w:lang w:val="en-US" w:eastAsia="zh-CN"/>
                </w:rPr>
              </w:rPrChange>
            </w:rPr>
            <w:delText>线上</w:delText>
          </w:r>
        </w:del>
      </w:ins>
      <w:ins w:id="838" w:author="Adelina Liu [2]" w:date="2022-05-25T10:18:16Z">
        <w:del w:id="839" w:author="qinyongchang" w:date="2022-05-25T13:02:00Z">
          <w:r>
            <w:rPr>
              <w:rFonts w:hint="eastAsia" w:ascii="仿宋_GB2312" w:hAnsi="仿宋_GB2312" w:eastAsia="仿宋_GB2312" w:cs="仿宋_GB2312"/>
              <w:sz w:val="21"/>
              <w:szCs w:val="21"/>
              <w:highlight w:val="none"/>
              <w:lang w:val="en-US" w:eastAsia="zh-CN"/>
              <w:rPrChange w:id="840" w:author="金美玲" w:date="2022-06-08T18:34:24Z">
                <w:rPr>
                  <w:rFonts w:hint="eastAsia" w:ascii="仿宋_GB2312" w:hAnsi="仿宋_GB2312" w:eastAsia="仿宋_GB2312" w:cs="仿宋_GB2312"/>
                  <w:sz w:val="28"/>
                  <w:szCs w:val="28"/>
                  <w:lang w:val="en-US" w:eastAsia="zh-CN"/>
                </w:rPr>
              </w:rPrChange>
            </w:rPr>
            <w:delText>消</w:delText>
          </w:r>
        </w:del>
      </w:ins>
      <w:ins w:id="841" w:author="Adelina Liu [2]" w:date="2022-05-25T10:18:16Z">
        <w:del w:id="842" w:author="qinyongchang" w:date="2022-05-25T13:01:59Z">
          <w:r>
            <w:rPr>
              <w:rFonts w:hint="eastAsia" w:ascii="仿宋_GB2312" w:hAnsi="仿宋_GB2312" w:eastAsia="仿宋_GB2312" w:cs="仿宋_GB2312"/>
              <w:sz w:val="21"/>
              <w:szCs w:val="21"/>
              <w:highlight w:val="none"/>
              <w:lang w:val="en-US" w:eastAsia="zh-CN"/>
              <w:rPrChange w:id="843" w:author="金美玲" w:date="2022-06-08T18:34:24Z">
                <w:rPr>
                  <w:rFonts w:hint="eastAsia" w:ascii="仿宋_GB2312" w:hAnsi="仿宋_GB2312" w:eastAsia="仿宋_GB2312" w:cs="仿宋_GB2312"/>
                  <w:sz w:val="28"/>
                  <w:szCs w:val="28"/>
                  <w:lang w:val="en-US" w:eastAsia="zh-CN"/>
                </w:rPr>
              </w:rPrChange>
            </w:rPr>
            <w:delText>费</w:delText>
          </w:r>
        </w:del>
      </w:ins>
      <w:ins w:id="844" w:author="Adelina Liu [2]" w:date="2022-05-25T10:18:45Z">
        <w:del w:id="845" w:author="qinyongchang" w:date="2022-05-25T13:01:59Z">
          <w:r>
            <w:rPr>
              <w:rFonts w:hint="eastAsia" w:ascii="仿宋_GB2312" w:hAnsi="仿宋_GB2312" w:eastAsia="仿宋_GB2312" w:cs="仿宋_GB2312"/>
              <w:sz w:val="21"/>
              <w:szCs w:val="21"/>
              <w:highlight w:val="none"/>
              <w:lang w:val="en-US" w:eastAsia="zh-CN"/>
              <w:rPrChange w:id="846" w:author="金美玲" w:date="2022-06-08T18:34:24Z">
                <w:rPr>
                  <w:rFonts w:hint="eastAsia" w:ascii="仿宋_GB2312" w:hAnsi="仿宋_GB2312" w:eastAsia="仿宋_GB2312" w:cs="仿宋_GB2312"/>
                  <w:sz w:val="28"/>
                  <w:szCs w:val="28"/>
                  <w:lang w:val="en-US" w:eastAsia="zh-CN"/>
                </w:rPr>
              </w:rPrChange>
            </w:rPr>
            <w:delText>和</w:delText>
          </w:r>
        </w:del>
      </w:ins>
      <w:ins w:id="847" w:author="Adelina Liu [2]" w:date="2022-05-25T10:18:23Z">
        <w:del w:id="848" w:author="qinyongchang" w:date="2022-05-25T13:01:59Z">
          <w:r>
            <w:rPr>
              <w:rFonts w:hint="eastAsia" w:ascii="仿宋_GB2312" w:hAnsi="仿宋_GB2312" w:eastAsia="仿宋_GB2312" w:cs="仿宋_GB2312"/>
              <w:sz w:val="21"/>
              <w:szCs w:val="21"/>
              <w:highlight w:val="none"/>
              <w:lang w:val="en-US" w:eastAsia="zh-CN"/>
              <w:rPrChange w:id="849" w:author="金美玲" w:date="2022-06-08T18:34:24Z">
                <w:rPr>
                  <w:rFonts w:hint="eastAsia" w:ascii="仿宋_GB2312" w:hAnsi="仿宋_GB2312" w:eastAsia="仿宋_GB2312" w:cs="仿宋_GB2312"/>
                  <w:sz w:val="28"/>
                  <w:szCs w:val="28"/>
                  <w:lang w:val="en-US" w:eastAsia="zh-CN"/>
                </w:rPr>
              </w:rPrChange>
            </w:rPr>
            <w:delText>退款</w:delText>
          </w:r>
        </w:del>
      </w:ins>
      <w:ins w:id="850" w:author="Adelina Liu [2]" w:date="2022-05-25T10:18:28Z">
        <w:del w:id="851" w:author="qinyongchang" w:date="2022-05-25T13:01:59Z">
          <w:r>
            <w:rPr>
              <w:rFonts w:hint="eastAsia" w:ascii="仿宋_GB2312" w:hAnsi="仿宋_GB2312" w:eastAsia="仿宋_GB2312" w:cs="仿宋_GB2312"/>
              <w:sz w:val="21"/>
              <w:szCs w:val="21"/>
              <w:highlight w:val="none"/>
              <w:lang w:val="en-US" w:eastAsia="zh-CN"/>
              <w:rPrChange w:id="852" w:author="金美玲" w:date="2022-06-08T18:34:24Z">
                <w:rPr>
                  <w:rFonts w:hint="eastAsia" w:ascii="仿宋_GB2312" w:hAnsi="仿宋_GB2312" w:eastAsia="仿宋_GB2312" w:cs="仿宋_GB2312"/>
                  <w:sz w:val="28"/>
                  <w:szCs w:val="28"/>
                  <w:lang w:val="en-US" w:eastAsia="zh-CN"/>
                </w:rPr>
              </w:rPrChange>
            </w:rPr>
            <w:delText>交易</w:delText>
          </w:r>
        </w:del>
      </w:ins>
      <w:ins w:id="853" w:author="Adelina Liu [2]" w:date="2022-05-25T10:18:16Z">
        <w:del w:id="854" w:author="qinyongchang" w:date="2022-05-25T13:01:58Z">
          <w:r>
            <w:rPr>
              <w:rFonts w:hint="eastAsia" w:ascii="仿宋_GB2312" w:hAnsi="仿宋_GB2312" w:eastAsia="仿宋_GB2312" w:cs="仿宋_GB2312"/>
              <w:sz w:val="21"/>
              <w:szCs w:val="21"/>
              <w:highlight w:val="none"/>
              <w:lang w:val="en-US" w:eastAsia="zh-CN"/>
              <w:rPrChange w:id="855" w:author="金美玲" w:date="2022-06-08T18:34:24Z">
                <w:rPr>
                  <w:rFonts w:hint="eastAsia" w:ascii="仿宋_GB2312" w:hAnsi="仿宋_GB2312" w:eastAsia="仿宋_GB2312" w:cs="仿宋_GB2312"/>
                  <w:sz w:val="28"/>
                  <w:szCs w:val="28"/>
                  <w:lang w:val="en-US" w:eastAsia="zh-CN"/>
                </w:rPr>
              </w:rPrChange>
            </w:rPr>
            <w:delText>数据</w:delText>
          </w:r>
        </w:del>
      </w:ins>
      <w:ins w:id="856" w:author="Adelina Liu [2]" w:date="2022-05-25T10:20:26Z">
        <w:del w:id="857" w:author="qinyongchang" w:date="2022-05-25T13:01:58Z">
          <w:r>
            <w:rPr>
              <w:rFonts w:hint="eastAsia" w:ascii="仿宋_GB2312" w:hAnsi="仿宋_GB2312" w:eastAsia="仿宋_GB2312" w:cs="仿宋_GB2312"/>
              <w:sz w:val="21"/>
              <w:szCs w:val="21"/>
              <w:highlight w:val="none"/>
              <w:lang w:val="en-US" w:eastAsia="zh-CN"/>
              <w:rPrChange w:id="858" w:author="金美玲" w:date="2022-06-08T18:34:24Z">
                <w:rPr>
                  <w:rFonts w:hint="eastAsia" w:ascii="仿宋_GB2312" w:hAnsi="仿宋_GB2312" w:eastAsia="仿宋_GB2312" w:cs="仿宋_GB2312"/>
                  <w:sz w:val="28"/>
                  <w:szCs w:val="28"/>
                  <w:lang w:val="en-US" w:eastAsia="zh-CN"/>
                </w:rPr>
              </w:rPrChange>
            </w:rPr>
            <w:delText>等等</w:delText>
          </w:r>
        </w:del>
      </w:ins>
      <w:ins w:id="859" w:author="Adelina Liu [2]" w:date="2022-05-25T09:23:19Z">
        <w:r>
          <w:rPr>
            <w:rFonts w:hint="eastAsia" w:ascii="仿宋_GB2312" w:hAnsi="仿宋_GB2312" w:eastAsia="仿宋_GB2312" w:cs="仿宋_GB2312"/>
            <w:sz w:val="21"/>
            <w:szCs w:val="21"/>
            <w:highlight w:val="none"/>
            <w:lang w:val="en-US" w:eastAsia="zh-CN"/>
            <w:rPrChange w:id="860" w:author="金美玲" w:date="2022-06-08T18:34:24Z">
              <w:rPr>
                <w:rFonts w:hint="eastAsia" w:ascii="仿宋_GB2312" w:hAnsi="仿宋_GB2312" w:eastAsia="仿宋_GB2312" w:cs="仿宋_GB2312"/>
                <w:sz w:val="28"/>
                <w:szCs w:val="28"/>
                <w:lang w:val="en-US" w:eastAsia="zh-CN"/>
              </w:rPr>
            </w:rPrChange>
          </w:rPr>
          <w:t>）</w:t>
        </w:r>
      </w:ins>
      <w:r>
        <w:rPr>
          <w:rFonts w:hint="eastAsia" w:ascii="仿宋_GB2312" w:hAnsi="仿宋_GB2312" w:eastAsia="仿宋_GB2312" w:cs="仿宋_GB2312"/>
          <w:sz w:val="21"/>
          <w:szCs w:val="21"/>
          <w:highlight w:val="none"/>
          <w:rPrChange w:id="861" w:author="金美玲" w:date="2022-06-08T18:34:24Z">
            <w:rPr>
              <w:rFonts w:hint="eastAsia" w:ascii="仿宋_GB2312" w:hAnsi="仿宋_GB2312" w:eastAsia="仿宋_GB2312" w:cs="仿宋_GB2312"/>
              <w:sz w:val="28"/>
              <w:szCs w:val="28"/>
            </w:rPr>
          </w:rPrChange>
        </w:rPr>
        <w:t>，乙方应予全力配合。若因乙方原因导致无法佐证核销情况</w:t>
      </w:r>
      <w:ins w:id="862" w:author="qinyongchang" w:date="2022-05-25T13:22:27Z">
        <w:r>
          <w:rPr>
            <w:rFonts w:hint="eastAsia" w:ascii="仿宋_GB2312" w:hAnsi="仿宋_GB2312" w:eastAsia="仿宋_GB2312" w:cs="仿宋_GB2312"/>
            <w:sz w:val="21"/>
            <w:szCs w:val="21"/>
            <w:highlight w:val="none"/>
            <w:lang w:eastAsia="zh-CN"/>
            <w:rPrChange w:id="863" w:author="金美玲" w:date="2022-06-08T18:34:24Z">
              <w:rPr>
                <w:rFonts w:hint="eastAsia" w:ascii="仿宋_GB2312" w:hAnsi="仿宋_GB2312" w:eastAsia="仿宋_GB2312" w:cs="仿宋_GB2312"/>
                <w:sz w:val="28"/>
                <w:szCs w:val="28"/>
                <w:lang w:eastAsia="zh-CN"/>
              </w:rPr>
            </w:rPrChange>
          </w:rPr>
          <w:t>（</w:t>
        </w:r>
      </w:ins>
      <w:ins w:id="864" w:author="qinyongchang" w:date="2022-05-25T13:22:34Z">
        <w:r>
          <w:rPr>
            <w:rFonts w:hint="eastAsia" w:ascii="仿宋_GB2312" w:hAnsi="仿宋_GB2312" w:eastAsia="仿宋_GB2312" w:cs="仿宋_GB2312"/>
            <w:sz w:val="21"/>
            <w:szCs w:val="21"/>
            <w:highlight w:val="none"/>
            <w:lang w:val="en-US" w:eastAsia="zh-CN"/>
            <w:rPrChange w:id="865" w:author="金美玲" w:date="2022-06-08T18:34:24Z">
              <w:rPr>
                <w:rFonts w:hint="eastAsia" w:ascii="仿宋_GB2312" w:hAnsi="仿宋_GB2312" w:eastAsia="仿宋_GB2312" w:cs="仿宋_GB2312"/>
                <w:sz w:val="28"/>
                <w:szCs w:val="28"/>
                <w:lang w:val="en-US" w:eastAsia="zh-CN"/>
              </w:rPr>
            </w:rPrChange>
          </w:rPr>
          <w:t>不包含</w:t>
        </w:r>
      </w:ins>
      <w:ins w:id="866" w:author="qinyongchang" w:date="2022-05-25T13:22:38Z">
        <w:r>
          <w:rPr>
            <w:rFonts w:hint="eastAsia" w:ascii="仿宋_GB2312" w:hAnsi="仿宋_GB2312" w:eastAsia="仿宋_GB2312" w:cs="仿宋_GB2312"/>
            <w:sz w:val="21"/>
            <w:szCs w:val="21"/>
            <w:highlight w:val="none"/>
            <w:lang w:val="en-US" w:eastAsia="zh-CN"/>
            <w:rPrChange w:id="867" w:author="金美玲" w:date="2022-06-08T18:34:24Z">
              <w:rPr>
                <w:rFonts w:hint="eastAsia" w:ascii="仿宋_GB2312" w:hAnsi="仿宋_GB2312" w:eastAsia="仿宋_GB2312" w:cs="仿宋_GB2312"/>
                <w:sz w:val="28"/>
                <w:szCs w:val="28"/>
                <w:lang w:val="en-US" w:eastAsia="zh-CN"/>
              </w:rPr>
            </w:rPrChange>
          </w:rPr>
          <w:t>线下</w:t>
        </w:r>
      </w:ins>
      <w:ins w:id="868" w:author="qinyongchang" w:date="2022-05-25T13:22:41Z">
        <w:r>
          <w:rPr>
            <w:rFonts w:hint="eastAsia" w:ascii="仿宋_GB2312" w:hAnsi="仿宋_GB2312" w:eastAsia="仿宋_GB2312" w:cs="仿宋_GB2312"/>
            <w:sz w:val="21"/>
            <w:szCs w:val="21"/>
            <w:highlight w:val="none"/>
            <w:lang w:val="en-US" w:eastAsia="zh-CN"/>
            <w:rPrChange w:id="869" w:author="金美玲" w:date="2022-06-08T18:34:24Z">
              <w:rPr>
                <w:rFonts w:hint="eastAsia" w:ascii="仿宋_GB2312" w:hAnsi="仿宋_GB2312" w:eastAsia="仿宋_GB2312" w:cs="仿宋_GB2312"/>
                <w:sz w:val="28"/>
                <w:szCs w:val="28"/>
                <w:lang w:val="en-US" w:eastAsia="zh-CN"/>
              </w:rPr>
            </w:rPrChange>
          </w:rPr>
          <w:t>消费</w:t>
        </w:r>
      </w:ins>
      <w:ins w:id="870" w:author="qinyongchang" w:date="2022-05-25T13:22:42Z">
        <w:r>
          <w:rPr>
            <w:rFonts w:hint="eastAsia" w:ascii="仿宋_GB2312" w:hAnsi="仿宋_GB2312" w:eastAsia="仿宋_GB2312" w:cs="仿宋_GB2312"/>
            <w:sz w:val="21"/>
            <w:szCs w:val="21"/>
            <w:highlight w:val="none"/>
            <w:lang w:val="en-US" w:eastAsia="zh-CN"/>
            <w:rPrChange w:id="871" w:author="金美玲" w:date="2022-06-08T18:34:24Z">
              <w:rPr>
                <w:rFonts w:hint="eastAsia" w:ascii="仿宋_GB2312" w:hAnsi="仿宋_GB2312" w:eastAsia="仿宋_GB2312" w:cs="仿宋_GB2312"/>
                <w:sz w:val="28"/>
                <w:szCs w:val="28"/>
                <w:lang w:val="en-US" w:eastAsia="zh-CN"/>
              </w:rPr>
            </w:rPrChange>
          </w:rPr>
          <w:t>场景</w:t>
        </w:r>
      </w:ins>
      <w:ins w:id="872" w:author="qinyongchang" w:date="2022-05-25T13:22:27Z">
        <w:r>
          <w:rPr>
            <w:rFonts w:hint="eastAsia" w:ascii="仿宋_GB2312" w:hAnsi="仿宋_GB2312" w:eastAsia="仿宋_GB2312" w:cs="仿宋_GB2312"/>
            <w:sz w:val="21"/>
            <w:szCs w:val="21"/>
            <w:highlight w:val="none"/>
            <w:lang w:eastAsia="zh-CN"/>
            <w:rPrChange w:id="873" w:author="金美玲" w:date="2022-06-08T18:34:24Z">
              <w:rPr>
                <w:rFonts w:hint="eastAsia" w:ascii="仿宋_GB2312" w:hAnsi="仿宋_GB2312" w:eastAsia="仿宋_GB2312" w:cs="仿宋_GB2312"/>
                <w:sz w:val="28"/>
                <w:szCs w:val="28"/>
                <w:lang w:eastAsia="zh-CN"/>
              </w:rPr>
            </w:rPrChange>
          </w:rPr>
          <w:t>）</w:t>
        </w:r>
      </w:ins>
      <w:r>
        <w:rPr>
          <w:rFonts w:hint="eastAsia" w:ascii="仿宋_GB2312" w:hAnsi="仿宋_GB2312" w:eastAsia="仿宋_GB2312" w:cs="仿宋_GB2312"/>
          <w:sz w:val="21"/>
          <w:szCs w:val="21"/>
          <w:highlight w:val="none"/>
          <w:rPrChange w:id="874" w:author="金美玲" w:date="2022-06-08T18:34:24Z">
            <w:rPr>
              <w:rFonts w:hint="eastAsia" w:ascii="仿宋_GB2312" w:hAnsi="仿宋_GB2312" w:eastAsia="仿宋_GB2312" w:cs="仿宋_GB2312"/>
              <w:sz w:val="28"/>
              <w:szCs w:val="28"/>
            </w:rPr>
          </w:rPrChange>
        </w:rPr>
        <w:t>，相关资金损失由乙方自行承担。</w:t>
      </w:r>
    </w:p>
    <w:p>
      <w:pPr>
        <w:pStyle w:val="4"/>
        <w:numPr>
          <w:ilvl w:val="-1"/>
          <w:numId w:val="0"/>
        </w:numPr>
        <w:adjustRightInd w:val="0"/>
        <w:snapToGrid w:val="0"/>
        <w:spacing w:line="400" w:lineRule="exact"/>
        <w:ind w:firstLine="560" w:firstLineChars="200"/>
        <w:rPr>
          <w:rFonts w:ascii="仿宋_GB2312" w:hAnsi="仿宋_GB2312" w:eastAsia="仿宋_GB2312" w:cs="仿宋_GB2312"/>
          <w:sz w:val="21"/>
          <w:szCs w:val="21"/>
          <w:highlight w:val="none"/>
          <w:rPrChange w:id="876" w:author="金美玲" w:date="2022-06-08T18:34:24Z">
            <w:rPr>
              <w:rFonts w:ascii="仿宋_GB2312" w:hAnsi="仿宋_GB2312" w:eastAsia="仿宋_GB2312" w:cs="仿宋_GB2312"/>
              <w:sz w:val="28"/>
              <w:szCs w:val="28"/>
            </w:rPr>
          </w:rPrChange>
        </w:rPr>
        <w:pPrChange w:id="875" w:author="金美玲" w:date="2022-06-08T18:35:10Z">
          <w:pPr>
            <w:pStyle w:val="4"/>
            <w:numPr>
              <w:ilvl w:val="0"/>
              <w:numId w:val="2"/>
            </w:numPr>
            <w:adjustRightInd w:val="0"/>
            <w:snapToGrid w:val="0"/>
            <w:spacing w:line="480" w:lineRule="exact"/>
            <w:ind w:firstLine="560" w:firstLineChars="200"/>
          </w:pPr>
        </w:pPrChange>
      </w:pPr>
      <w:ins w:id="877" w:author="Chuey" w:date="2022-05-13T17:19:03Z">
        <w:r>
          <w:rPr>
            <w:rFonts w:hint="eastAsia" w:ascii="仿宋_GB2312" w:hAnsi="仿宋_GB2312" w:eastAsia="仿宋_GB2312" w:cs="仿宋_GB2312"/>
            <w:sz w:val="21"/>
            <w:szCs w:val="21"/>
            <w:highlight w:val="none"/>
            <w:lang w:val="en-US" w:eastAsia="zh-CN"/>
            <w:rPrChange w:id="878" w:author="金美玲" w:date="2022-06-08T18:34:24Z">
              <w:rPr>
                <w:rFonts w:hint="eastAsia" w:ascii="仿宋_GB2312" w:hAnsi="仿宋_GB2312" w:eastAsia="仿宋_GB2312" w:cs="仿宋_GB2312"/>
                <w:sz w:val="28"/>
                <w:szCs w:val="28"/>
                <w:lang w:val="en-US" w:eastAsia="zh-CN"/>
              </w:rPr>
            </w:rPrChange>
          </w:rPr>
          <w:t>4.</w:t>
        </w:r>
      </w:ins>
      <w:r>
        <w:rPr>
          <w:rFonts w:hint="eastAsia" w:ascii="仿宋_GB2312" w:hAnsi="仿宋_GB2312" w:eastAsia="仿宋_GB2312" w:cs="仿宋_GB2312"/>
          <w:sz w:val="21"/>
          <w:szCs w:val="21"/>
          <w:highlight w:val="none"/>
          <w:rPrChange w:id="879" w:author="金美玲" w:date="2022-06-08T18:34:24Z">
            <w:rPr>
              <w:rFonts w:hint="eastAsia" w:ascii="仿宋_GB2312" w:hAnsi="仿宋_GB2312" w:eastAsia="仿宋_GB2312" w:cs="仿宋_GB2312"/>
              <w:sz w:val="28"/>
              <w:szCs w:val="28"/>
            </w:rPr>
          </w:rPrChange>
        </w:rPr>
        <w:t>针对参与本次项目活动的商户，乙方承诺不收取交易订单数字人民币红包金额部分的佣金或扣点费用。具体返还方式如下：乙方设置</w:t>
      </w:r>
      <w:r>
        <w:rPr>
          <w:rFonts w:ascii="仿宋_GB2312" w:hAnsi="仿宋_GB2312" w:eastAsia="仿宋_GB2312" w:cs="仿宋_GB2312"/>
          <w:sz w:val="21"/>
          <w:szCs w:val="21"/>
          <w:highlight w:val="none"/>
          <w:rPrChange w:id="880" w:author="金美玲" w:date="2022-06-08T18:34:24Z">
            <w:rPr>
              <w:rFonts w:ascii="仿宋_GB2312" w:hAnsi="仿宋_GB2312" w:eastAsia="仿宋_GB2312" w:cs="仿宋_GB2312"/>
              <w:sz w:val="28"/>
              <w:szCs w:val="28"/>
            </w:rPr>
          </w:rPrChange>
        </w:rPr>
        <w:t>用户</w:t>
      </w:r>
      <w:r>
        <w:rPr>
          <w:rFonts w:hint="eastAsia" w:ascii="仿宋_GB2312" w:hAnsi="仿宋_GB2312" w:eastAsia="仿宋_GB2312" w:cs="仿宋_GB2312"/>
          <w:sz w:val="21"/>
          <w:szCs w:val="21"/>
          <w:highlight w:val="none"/>
          <w:rPrChange w:id="881" w:author="金美玲" w:date="2022-06-08T18:34:24Z">
            <w:rPr>
              <w:rFonts w:hint="eastAsia" w:ascii="仿宋_GB2312" w:hAnsi="仿宋_GB2312" w:eastAsia="仿宋_GB2312" w:cs="仿宋_GB2312"/>
              <w:sz w:val="28"/>
              <w:szCs w:val="28"/>
            </w:rPr>
          </w:rPrChange>
        </w:rPr>
        <w:t>领取数字人民币红包的活动方案，</w:t>
      </w:r>
      <w:commentRangeStart w:id="3"/>
      <w:r>
        <w:rPr>
          <w:rFonts w:hint="eastAsia" w:ascii="仿宋_GB2312" w:hAnsi="仿宋_GB2312" w:eastAsia="仿宋_GB2312" w:cs="仿宋_GB2312"/>
          <w:sz w:val="21"/>
          <w:szCs w:val="21"/>
          <w:highlight w:val="none"/>
          <w:rPrChange w:id="882" w:author="金美玲" w:date="2022-06-08T18:34:24Z">
            <w:rPr>
              <w:rFonts w:hint="eastAsia" w:ascii="仿宋_GB2312" w:hAnsi="仿宋_GB2312" w:eastAsia="仿宋_GB2312" w:cs="仿宋_GB2312"/>
              <w:sz w:val="28"/>
              <w:szCs w:val="28"/>
            </w:rPr>
          </w:rPrChange>
        </w:rPr>
        <w:t>乙方返还的最高限额以</w:t>
      </w:r>
      <w:r>
        <w:rPr>
          <w:rFonts w:ascii="仿宋_GB2312" w:hAnsi="仿宋_GB2312" w:eastAsia="仿宋_GB2312" w:cs="仿宋_GB2312"/>
          <w:sz w:val="21"/>
          <w:szCs w:val="21"/>
          <w:highlight w:val="none"/>
          <w:rPrChange w:id="883" w:author="金美玲" w:date="2022-06-08T18:34:24Z">
            <w:rPr>
              <w:rFonts w:ascii="仿宋_GB2312" w:hAnsi="仿宋_GB2312" w:eastAsia="仿宋_GB2312" w:cs="仿宋_GB2312"/>
              <w:sz w:val="28"/>
              <w:szCs w:val="28"/>
            </w:rPr>
          </w:rPrChange>
        </w:rPr>
        <w:t>用户</w:t>
      </w:r>
      <w:r>
        <w:rPr>
          <w:rFonts w:hint="eastAsia" w:ascii="仿宋_GB2312" w:hAnsi="仿宋_GB2312" w:eastAsia="仿宋_GB2312" w:cs="仿宋_GB2312"/>
          <w:sz w:val="21"/>
          <w:szCs w:val="21"/>
          <w:highlight w:val="none"/>
          <w:rPrChange w:id="884" w:author="金美玲" w:date="2022-06-08T18:34:24Z">
            <w:rPr>
              <w:rFonts w:hint="eastAsia" w:ascii="仿宋_GB2312" w:hAnsi="仿宋_GB2312" w:eastAsia="仿宋_GB2312" w:cs="仿宋_GB2312"/>
              <w:sz w:val="28"/>
              <w:szCs w:val="28"/>
            </w:rPr>
          </w:rPrChange>
        </w:rPr>
        <w:t>分别领取的不同档位的数字人民币红包金额为限</w:t>
      </w:r>
      <w:commentRangeEnd w:id="3"/>
      <w:r>
        <w:rPr>
          <w:sz w:val="21"/>
          <w:szCs w:val="21"/>
          <w:highlight w:val="none"/>
          <w:rPrChange w:id="885" w:author="金美玲" w:date="2022-06-08T18:34:24Z">
            <w:rPr/>
          </w:rPrChange>
        </w:rPr>
        <w:commentReference w:id="3"/>
      </w:r>
      <w:r>
        <w:rPr>
          <w:rFonts w:hint="eastAsia" w:ascii="仿宋_GB2312" w:hAnsi="仿宋_GB2312" w:eastAsia="仿宋_GB2312" w:cs="仿宋_GB2312"/>
          <w:sz w:val="21"/>
          <w:szCs w:val="21"/>
          <w:highlight w:val="none"/>
          <w:rPrChange w:id="886" w:author="金美玲" w:date="2022-06-08T18:34:24Z">
            <w:rPr>
              <w:rFonts w:hint="eastAsia" w:ascii="仿宋_GB2312" w:hAnsi="仿宋_GB2312" w:eastAsia="仿宋_GB2312" w:cs="仿宋_GB2312"/>
              <w:sz w:val="28"/>
              <w:szCs w:val="28"/>
            </w:rPr>
          </w:rPrChange>
        </w:rPr>
        <w:t>，超出部分乙方不予返还；甲方有权对乙方的免佣或返佣的情况另行进行专项审计和审核</w:t>
      </w:r>
      <w:ins w:id="887" w:author="金美玲" w:date="2022-06-08T18:21:38Z">
        <w:r>
          <w:rPr>
            <w:rFonts w:hint="default" w:ascii="仿宋_GB2312" w:hAnsi="仿宋_GB2312" w:eastAsia="仿宋_GB2312" w:cs="仿宋_GB2312"/>
            <w:sz w:val="21"/>
            <w:szCs w:val="21"/>
            <w:highlight w:val="none"/>
            <w:rPrChange w:id="888" w:author="金美玲" w:date="2022-06-08T18:34:24Z">
              <w:rPr>
                <w:rFonts w:hint="default" w:ascii="仿宋_GB2312" w:hAnsi="仿宋_GB2312" w:eastAsia="仿宋_GB2312" w:cs="仿宋_GB2312"/>
                <w:sz w:val="28"/>
                <w:szCs w:val="28"/>
                <w:highlight w:val="none"/>
              </w:rPr>
            </w:rPrChange>
          </w:rPr>
          <w:t>，</w:t>
        </w:r>
      </w:ins>
      <w:ins w:id="889" w:author="qinyongchang" w:date="2022-05-25T13:34:01Z">
        <w:r>
          <w:rPr>
            <w:rFonts w:hint="eastAsia" w:ascii="仿宋_GB2312" w:hAnsi="仿宋_GB2312" w:eastAsia="仿宋_GB2312" w:cs="仿宋_GB2312"/>
            <w:sz w:val="21"/>
            <w:szCs w:val="21"/>
            <w:highlight w:val="none"/>
            <w:lang w:val="en-US" w:eastAsia="zh-CN"/>
            <w:rPrChange w:id="890" w:author="金美玲" w:date="2022-06-08T18:34:24Z">
              <w:rPr>
                <w:rFonts w:hint="eastAsia" w:ascii="仿宋_GB2312" w:hAnsi="仿宋_GB2312" w:eastAsia="仿宋_GB2312" w:cs="仿宋_GB2312"/>
                <w:sz w:val="28"/>
                <w:szCs w:val="28"/>
                <w:lang w:val="en-US" w:eastAsia="zh-CN"/>
              </w:rPr>
            </w:rPrChange>
          </w:rPr>
          <w:t>乙方</w:t>
        </w:r>
      </w:ins>
      <w:ins w:id="891" w:author="qinyongchang" w:date="2022-05-25T13:34:05Z">
        <w:r>
          <w:rPr>
            <w:rFonts w:hint="eastAsia" w:ascii="仿宋_GB2312" w:hAnsi="仿宋_GB2312" w:eastAsia="仿宋_GB2312" w:cs="仿宋_GB2312"/>
            <w:sz w:val="21"/>
            <w:szCs w:val="21"/>
            <w:highlight w:val="none"/>
            <w:lang w:val="en-US" w:eastAsia="zh-CN"/>
            <w:rPrChange w:id="892" w:author="金美玲" w:date="2022-06-08T18:34:24Z">
              <w:rPr>
                <w:rFonts w:hint="eastAsia" w:ascii="仿宋_GB2312" w:hAnsi="仿宋_GB2312" w:eastAsia="仿宋_GB2312" w:cs="仿宋_GB2312"/>
                <w:sz w:val="28"/>
                <w:szCs w:val="28"/>
                <w:lang w:val="en-US" w:eastAsia="zh-CN"/>
              </w:rPr>
            </w:rPrChange>
          </w:rPr>
          <w:t>会提供</w:t>
        </w:r>
      </w:ins>
      <w:ins w:id="893" w:author="qinyongchang" w:date="2022-05-25T13:34:46Z">
        <w:r>
          <w:rPr>
            <w:rFonts w:hint="eastAsia" w:ascii="仿宋_GB2312" w:hAnsi="仿宋_GB2312" w:eastAsia="仿宋_GB2312" w:cs="仿宋_GB2312"/>
            <w:sz w:val="21"/>
            <w:szCs w:val="21"/>
            <w:highlight w:val="none"/>
            <w:lang w:val="en-US" w:eastAsia="zh-CN"/>
            <w:rPrChange w:id="894" w:author="金美玲" w:date="2022-06-08T18:34:24Z">
              <w:rPr>
                <w:rFonts w:hint="eastAsia" w:ascii="仿宋_GB2312" w:hAnsi="仿宋_GB2312" w:eastAsia="仿宋_GB2312" w:cs="仿宋_GB2312"/>
                <w:sz w:val="28"/>
                <w:szCs w:val="28"/>
                <w:lang w:val="en-US" w:eastAsia="zh-CN"/>
              </w:rPr>
            </w:rPrChange>
          </w:rPr>
          <w:t>返佣</w:t>
        </w:r>
      </w:ins>
      <w:ins w:id="895" w:author="qinyongchang" w:date="2022-05-25T13:34:47Z">
        <w:r>
          <w:rPr>
            <w:rFonts w:hint="eastAsia" w:ascii="仿宋_GB2312" w:hAnsi="仿宋_GB2312" w:eastAsia="仿宋_GB2312" w:cs="仿宋_GB2312"/>
            <w:sz w:val="21"/>
            <w:szCs w:val="21"/>
            <w:highlight w:val="none"/>
            <w:lang w:val="en-US" w:eastAsia="zh-CN"/>
            <w:rPrChange w:id="896" w:author="金美玲" w:date="2022-06-08T18:34:24Z">
              <w:rPr>
                <w:rFonts w:hint="eastAsia" w:ascii="仿宋_GB2312" w:hAnsi="仿宋_GB2312" w:eastAsia="仿宋_GB2312" w:cs="仿宋_GB2312"/>
                <w:sz w:val="28"/>
                <w:szCs w:val="28"/>
                <w:lang w:val="en-US" w:eastAsia="zh-CN"/>
              </w:rPr>
            </w:rPrChange>
          </w:rPr>
          <w:t>订单</w:t>
        </w:r>
      </w:ins>
      <w:ins w:id="897" w:author="qinyongchang" w:date="2022-05-25T13:34:59Z">
        <w:r>
          <w:rPr>
            <w:rFonts w:hint="eastAsia" w:ascii="仿宋_GB2312" w:hAnsi="仿宋_GB2312" w:eastAsia="仿宋_GB2312" w:cs="仿宋_GB2312"/>
            <w:sz w:val="21"/>
            <w:szCs w:val="21"/>
            <w:highlight w:val="none"/>
            <w:lang w:val="en-US" w:eastAsia="zh-CN"/>
            <w:rPrChange w:id="898" w:author="金美玲" w:date="2022-06-08T18:34:24Z">
              <w:rPr>
                <w:rFonts w:hint="eastAsia" w:ascii="仿宋_GB2312" w:hAnsi="仿宋_GB2312" w:eastAsia="仿宋_GB2312" w:cs="仿宋_GB2312"/>
                <w:sz w:val="28"/>
                <w:szCs w:val="28"/>
                <w:lang w:val="en-US" w:eastAsia="zh-CN"/>
              </w:rPr>
            </w:rPrChange>
          </w:rPr>
          <w:t>金额</w:t>
        </w:r>
      </w:ins>
      <w:ins w:id="899" w:author="qinyongchang" w:date="2022-05-25T13:35:00Z">
        <w:r>
          <w:rPr>
            <w:rFonts w:hint="eastAsia" w:ascii="仿宋_GB2312" w:hAnsi="仿宋_GB2312" w:eastAsia="仿宋_GB2312" w:cs="仿宋_GB2312"/>
            <w:sz w:val="21"/>
            <w:szCs w:val="21"/>
            <w:highlight w:val="none"/>
            <w:lang w:val="en-US" w:eastAsia="zh-CN"/>
            <w:rPrChange w:id="900" w:author="金美玲" w:date="2022-06-08T18:34:24Z">
              <w:rPr>
                <w:rFonts w:hint="eastAsia" w:ascii="仿宋_GB2312" w:hAnsi="仿宋_GB2312" w:eastAsia="仿宋_GB2312" w:cs="仿宋_GB2312"/>
                <w:sz w:val="28"/>
                <w:szCs w:val="28"/>
                <w:lang w:val="en-US" w:eastAsia="zh-CN"/>
              </w:rPr>
            </w:rPrChange>
          </w:rPr>
          <w:t>和</w:t>
        </w:r>
      </w:ins>
      <w:ins w:id="901" w:author="qinyongchang" w:date="2022-05-25T13:35:05Z">
        <w:r>
          <w:rPr>
            <w:rFonts w:hint="eastAsia" w:ascii="仿宋_GB2312" w:hAnsi="仿宋_GB2312" w:eastAsia="仿宋_GB2312" w:cs="仿宋_GB2312"/>
            <w:sz w:val="21"/>
            <w:szCs w:val="21"/>
            <w:highlight w:val="none"/>
            <w:lang w:val="en-US" w:eastAsia="zh-CN"/>
            <w:rPrChange w:id="902" w:author="金美玲" w:date="2022-06-08T18:34:24Z">
              <w:rPr>
                <w:rFonts w:hint="eastAsia" w:ascii="仿宋_GB2312" w:hAnsi="仿宋_GB2312" w:eastAsia="仿宋_GB2312" w:cs="仿宋_GB2312"/>
                <w:sz w:val="28"/>
                <w:szCs w:val="28"/>
                <w:lang w:val="en-US" w:eastAsia="zh-CN"/>
              </w:rPr>
            </w:rPrChange>
          </w:rPr>
          <w:t>返佣金额</w:t>
        </w:r>
      </w:ins>
      <w:ins w:id="903" w:author="qinyongchang" w:date="2022-05-25T13:34:27Z">
        <w:del w:id="904" w:author="金美玲" w:date="2022-06-08T18:21:43Z">
          <w:r>
            <w:rPr>
              <w:rFonts w:hint="eastAsia" w:ascii="仿宋_GB2312" w:hAnsi="仿宋_GB2312" w:eastAsia="仿宋_GB2312" w:cs="仿宋_GB2312"/>
              <w:sz w:val="21"/>
              <w:szCs w:val="21"/>
              <w:highlight w:val="none"/>
              <w:lang w:val="en-US" w:eastAsia="zh-CN"/>
              <w:rPrChange w:id="905" w:author="金美玲" w:date="2022-06-08T18:34:24Z">
                <w:rPr>
                  <w:rFonts w:hint="eastAsia" w:ascii="仿宋_GB2312" w:hAnsi="仿宋_GB2312" w:eastAsia="仿宋_GB2312" w:cs="仿宋_GB2312"/>
                  <w:sz w:val="28"/>
                  <w:szCs w:val="28"/>
                  <w:lang w:val="en-US" w:eastAsia="zh-CN"/>
                </w:rPr>
              </w:rPrChange>
            </w:rPr>
            <w:delText>，</w:delText>
          </w:r>
        </w:del>
      </w:ins>
      <w:ins w:id="906" w:author="qinyongchang" w:date="2022-05-25T13:34:32Z">
        <w:r>
          <w:rPr>
            <w:rFonts w:hint="eastAsia" w:ascii="仿宋_GB2312" w:hAnsi="仿宋_GB2312" w:eastAsia="仿宋_GB2312" w:cs="仿宋_GB2312"/>
            <w:sz w:val="21"/>
            <w:szCs w:val="21"/>
            <w:highlight w:val="none"/>
            <w:lang w:val="en-US" w:eastAsia="zh-CN"/>
            <w:rPrChange w:id="907" w:author="金美玲" w:date="2022-06-08T18:34:24Z">
              <w:rPr>
                <w:rFonts w:hint="eastAsia" w:ascii="仿宋_GB2312" w:hAnsi="仿宋_GB2312" w:eastAsia="仿宋_GB2312" w:cs="仿宋_GB2312"/>
                <w:sz w:val="28"/>
                <w:szCs w:val="28"/>
                <w:lang w:val="en-US" w:eastAsia="zh-CN"/>
              </w:rPr>
            </w:rPrChange>
          </w:rPr>
          <w:t>供</w:t>
        </w:r>
      </w:ins>
      <w:ins w:id="908" w:author="qinyongchang" w:date="2022-05-25T13:34:37Z">
        <w:r>
          <w:rPr>
            <w:rFonts w:hint="eastAsia" w:ascii="仿宋_GB2312" w:hAnsi="仿宋_GB2312" w:eastAsia="仿宋_GB2312" w:cs="仿宋_GB2312"/>
            <w:sz w:val="21"/>
            <w:szCs w:val="21"/>
            <w:highlight w:val="none"/>
            <w:lang w:val="en-US" w:eastAsia="zh-CN"/>
            <w:rPrChange w:id="909" w:author="金美玲" w:date="2022-06-08T18:34:24Z">
              <w:rPr>
                <w:rFonts w:hint="eastAsia" w:ascii="仿宋_GB2312" w:hAnsi="仿宋_GB2312" w:eastAsia="仿宋_GB2312" w:cs="仿宋_GB2312"/>
                <w:sz w:val="28"/>
                <w:szCs w:val="28"/>
                <w:lang w:val="en-US" w:eastAsia="zh-CN"/>
              </w:rPr>
            </w:rPrChange>
          </w:rPr>
          <w:t>甲方</w:t>
        </w:r>
      </w:ins>
      <w:ins w:id="910" w:author="qinyongchang" w:date="2022-05-25T13:34:38Z">
        <w:r>
          <w:rPr>
            <w:rFonts w:hint="eastAsia" w:ascii="仿宋_GB2312" w:hAnsi="仿宋_GB2312" w:eastAsia="仿宋_GB2312" w:cs="仿宋_GB2312"/>
            <w:sz w:val="21"/>
            <w:szCs w:val="21"/>
            <w:highlight w:val="none"/>
            <w:lang w:val="en-US" w:eastAsia="zh-CN"/>
            <w:rPrChange w:id="911" w:author="金美玲" w:date="2022-06-08T18:34:24Z">
              <w:rPr>
                <w:rFonts w:hint="eastAsia" w:ascii="仿宋_GB2312" w:hAnsi="仿宋_GB2312" w:eastAsia="仿宋_GB2312" w:cs="仿宋_GB2312"/>
                <w:sz w:val="28"/>
                <w:szCs w:val="28"/>
                <w:lang w:val="en-US" w:eastAsia="zh-CN"/>
              </w:rPr>
            </w:rPrChange>
          </w:rPr>
          <w:t>审计</w:t>
        </w:r>
      </w:ins>
      <w:ins w:id="912" w:author="qinyongchang" w:date="2022-05-25T13:35:13Z">
        <w:r>
          <w:rPr>
            <w:rFonts w:hint="eastAsia" w:ascii="仿宋_GB2312" w:hAnsi="仿宋_GB2312" w:eastAsia="仿宋_GB2312" w:cs="仿宋_GB2312"/>
            <w:sz w:val="21"/>
            <w:szCs w:val="21"/>
            <w:highlight w:val="none"/>
            <w:lang w:val="en-US" w:eastAsia="zh-CN"/>
            <w:rPrChange w:id="913" w:author="金美玲" w:date="2022-06-08T18:34:24Z">
              <w:rPr>
                <w:rFonts w:hint="eastAsia" w:ascii="仿宋_GB2312" w:hAnsi="仿宋_GB2312" w:eastAsia="仿宋_GB2312" w:cs="仿宋_GB2312"/>
                <w:sz w:val="28"/>
                <w:szCs w:val="28"/>
                <w:lang w:val="en-US" w:eastAsia="zh-CN"/>
              </w:rPr>
            </w:rPrChange>
          </w:rPr>
          <w:t>。</w:t>
        </w:r>
      </w:ins>
      <w:ins w:id="914" w:author="Adelina Liu [2]" w:date="2022-05-24T15:28:29Z">
        <w:del w:id="915" w:author="qinyongchang" w:date="2022-05-25T13:35:12Z">
          <w:r>
            <w:rPr>
              <w:rFonts w:hint="eastAsia" w:ascii="仿宋_GB2312" w:hAnsi="仿宋_GB2312" w:eastAsia="仿宋_GB2312" w:cs="仿宋_GB2312"/>
              <w:sz w:val="21"/>
              <w:szCs w:val="21"/>
              <w:highlight w:val="none"/>
              <w:lang w:eastAsia="zh-CN"/>
              <w:rPrChange w:id="916" w:author="金美玲" w:date="2022-06-08T18:34:24Z">
                <w:rPr>
                  <w:rFonts w:hint="eastAsia" w:ascii="仿宋_GB2312" w:hAnsi="仿宋_GB2312" w:eastAsia="仿宋_GB2312" w:cs="仿宋_GB2312"/>
                  <w:sz w:val="28"/>
                  <w:szCs w:val="28"/>
                  <w:lang w:eastAsia="zh-CN"/>
                </w:rPr>
              </w:rPrChange>
            </w:rPr>
            <w:delText>，</w:delText>
          </w:r>
        </w:del>
      </w:ins>
      <w:ins w:id="917" w:author="Adelina Liu [2]" w:date="2022-05-24T15:28:33Z">
        <w:r>
          <w:rPr>
            <w:rFonts w:hint="eastAsia" w:ascii="仿宋_GB2312" w:hAnsi="仿宋_GB2312" w:eastAsia="仿宋_GB2312" w:cs="仿宋_GB2312"/>
            <w:sz w:val="21"/>
            <w:szCs w:val="21"/>
            <w:highlight w:val="none"/>
            <w:rPrChange w:id="918" w:author="金美玲" w:date="2022-06-08T18:34:24Z">
              <w:rPr>
                <w:rFonts w:hint="eastAsia"/>
              </w:rPr>
            </w:rPrChange>
          </w:rPr>
          <w:t>如发现乙方</w:t>
        </w:r>
      </w:ins>
      <w:ins w:id="919" w:author="Adelina Liu [2]" w:date="2022-05-24T15:28:33Z">
        <w:r>
          <w:rPr>
            <w:rFonts w:hint="eastAsia" w:ascii="仿宋_GB2312" w:hAnsi="仿宋_GB2312" w:eastAsia="仿宋_GB2312" w:cs="仿宋_GB2312"/>
            <w:sz w:val="21"/>
            <w:szCs w:val="21"/>
            <w:highlight w:val="none"/>
            <w:rPrChange w:id="920" w:author="金美玲" w:date="2022-06-08T18:34:24Z">
              <w:rPr>
                <w:rFonts w:hint="eastAsia"/>
              </w:rPr>
            </w:rPrChange>
          </w:rPr>
          <w:t>抬高活动期间相关商户佣金或扣点费用</w:t>
        </w:r>
      </w:ins>
      <w:ins w:id="921" w:author="Adelina Liu [2]" w:date="2022-05-24T15:28:33Z">
        <w:r>
          <w:rPr>
            <w:rFonts w:hint="eastAsia" w:ascii="仿宋_GB2312" w:hAnsi="仿宋_GB2312" w:eastAsia="仿宋_GB2312" w:cs="仿宋_GB2312"/>
            <w:sz w:val="21"/>
            <w:szCs w:val="21"/>
            <w:highlight w:val="none"/>
            <w:rPrChange w:id="922" w:author="金美玲" w:date="2022-06-08T18:34:24Z">
              <w:rPr>
                <w:rFonts w:hint="eastAsia"/>
              </w:rPr>
            </w:rPrChange>
          </w:rPr>
          <w:t>、收取商户</w:t>
        </w:r>
      </w:ins>
      <w:ins w:id="923" w:author="Adelina Liu [2]" w:date="2022-05-25T10:21:25Z">
        <w:r>
          <w:rPr>
            <w:rFonts w:hint="eastAsia" w:ascii="仿宋_GB2312" w:hAnsi="仿宋_GB2312" w:eastAsia="仿宋_GB2312" w:cs="仿宋_GB2312"/>
            <w:sz w:val="21"/>
            <w:szCs w:val="21"/>
            <w:highlight w:val="none"/>
            <w:lang w:val="en-US" w:eastAsia="zh-CN"/>
            <w:rPrChange w:id="924" w:author="金美玲" w:date="2022-06-08T18:34:24Z">
              <w:rPr>
                <w:rFonts w:hint="eastAsia" w:ascii="仿宋_GB2312" w:hAnsi="仿宋_GB2312" w:eastAsia="仿宋_GB2312" w:cs="仿宋_GB2312"/>
                <w:sz w:val="28"/>
                <w:szCs w:val="28"/>
                <w:lang w:val="en-US" w:eastAsia="zh-CN"/>
              </w:rPr>
            </w:rPrChange>
          </w:rPr>
          <w:t>本次</w:t>
        </w:r>
      </w:ins>
      <w:ins w:id="925" w:author="Adelina Liu [2]" w:date="2022-05-25T10:21:27Z">
        <w:r>
          <w:rPr>
            <w:rFonts w:hint="eastAsia" w:ascii="仿宋_GB2312" w:hAnsi="仿宋_GB2312" w:eastAsia="仿宋_GB2312" w:cs="仿宋_GB2312"/>
            <w:sz w:val="21"/>
            <w:szCs w:val="21"/>
            <w:highlight w:val="none"/>
            <w:lang w:val="en-US" w:eastAsia="zh-CN"/>
            <w:rPrChange w:id="926" w:author="金美玲" w:date="2022-06-08T18:34:24Z">
              <w:rPr>
                <w:rFonts w:hint="eastAsia" w:ascii="仿宋_GB2312" w:hAnsi="仿宋_GB2312" w:eastAsia="仿宋_GB2312" w:cs="仿宋_GB2312"/>
                <w:sz w:val="28"/>
                <w:szCs w:val="28"/>
                <w:lang w:val="en-US" w:eastAsia="zh-CN"/>
              </w:rPr>
            </w:rPrChange>
          </w:rPr>
          <w:t>活动</w:t>
        </w:r>
      </w:ins>
      <w:ins w:id="927" w:author="Adelina Liu [2]" w:date="2022-05-25T10:21:28Z">
        <w:r>
          <w:rPr>
            <w:rFonts w:hint="eastAsia" w:ascii="仿宋_GB2312" w:hAnsi="仿宋_GB2312" w:eastAsia="仿宋_GB2312" w:cs="仿宋_GB2312"/>
            <w:sz w:val="21"/>
            <w:szCs w:val="21"/>
            <w:highlight w:val="none"/>
            <w:lang w:val="en-US" w:eastAsia="zh-CN"/>
            <w:rPrChange w:id="928" w:author="金美玲" w:date="2022-06-08T18:34:24Z">
              <w:rPr>
                <w:rFonts w:hint="eastAsia" w:ascii="仿宋_GB2312" w:hAnsi="仿宋_GB2312" w:eastAsia="仿宋_GB2312" w:cs="仿宋_GB2312"/>
                <w:sz w:val="28"/>
                <w:szCs w:val="28"/>
                <w:lang w:val="en-US" w:eastAsia="zh-CN"/>
              </w:rPr>
            </w:rPrChange>
          </w:rPr>
          <w:t>数字</w:t>
        </w:r>
      </w:ins>
      <w:ins w:id="929" w:author="Adelina Liu [2]" w:date="2022-05-25T10:21:30Z">
        <w:r>
          <w:rPr>
            <w:rFonts w:hint="eastAsia" w:ascii="仿宋_GB2312" w:hAnsi="仿宋_GB2312" w:eastAsia="仿宋_GB2312" w:cs="仿宋_GB2312"/>
            <w:sz w:val="21"/>
            <w:szCs w:val="21"/>
            <w:highlight w:val="none"/>
            <w:lang w:val="en-US" w:eastAsia="zh-CN"/>
            <w:rPrChange w:id="930" w:author="金美玲" w:date="2022-06-08T18:34:24Z">
              <w:rPr>
                <w:rFonts w:hint="eastAsia" w:ascii="仿宋_GB2312" w:hAnsi="仿宋_GB2312" w:eastAsia="仿宋_GB2312" w:cs="仿宋_GB2312"/>
                <w:sz w:val="28"/>
                <w:szCs w:val="28"/>
                <w:lang w:val="en-US" w:eastAsia="zh-CN"/>
              </w:rPr>
            </w:rPrChange>
          </w:rPr>
          <w:t>人民币</w:t>
        </w:r>
      </w:ins>
      <w:ins w:id="931" w:author="Adelina Liu [2]" w:date="2022-05-25T10:21:33Z">
        <w:r>
          <w:rPr>
            <w:rFonts w:hint="eastAsia" w:ascii="仿宋_GB2312" w:hAnsi="仿宋_GB2312" w:eastAsia="仿宋_GB2312" w:cs="仿宋_GB2312"/>
            <w:sz w:val="21"/>
            <w:szCs w:val="21"/>
            <w:highlight w:val="none"/>
            <w:lang w:val="en-US" w:eastAsia="zh-CN"/>
            <w:rPrChange w:id="932" w:author="金美玲" w:date="2022-06-08T18:34:24Z">
              <w:rPr>
                <w:rFonts w:hint="eastAsia" w:ascii="仿宋_GB2312" w:hAnsi="仿宋_GB2312" w:eastAsia="仿宋_GB2312" w:cs="仿宋_GB2312"/>
                <w:sz w:val="28"/>
                <w:szCs w:val="28"/>
                <w:lang w:val="en-US" w:eastAsia="zh-CN"/>
              </w:rPr>
            </w:rPrChange>
          </w:rPr>
          <w:t>红包</w:t>
        </w:r>
      </w:ins>
      <w:ins w:id="933" w:author="Adelina Liu [2]" w:date="2022-05-25T10:22:01Z">
        <w:r>
          <w:rPr>
            <w:rFonts w:hint="eastAsia" w:ascii="仿宋_GB2312" w:hAnsi="仿宋_GB2312" w:eastAsia="仿宋_GB2312" w:cs="仿宋_GB2312"/>
            <w:sz w:val="21"/>
            <w:szCs w:val="21"/>
            <w:highlight w:val="none"/>
            <w:lang w:val="en-US" w:eastAsia="zh-CN"/>
            <w:rPrChange w:id="934" w:author="金美玲" w:date="2022-06-08T18:34:24Z">
              <w:rPr>
                <w:rFonts w:hint="eastAsia" w:ascii="仿宋_GB2312" w:hAnsi="仿宋_GB2312" w:eastAsia="仿宋_GB2312" w:cs="仿宋_GB2312"/>
                <w:sz w:val="28"/>
                <w:szCs w:val="28"/>
                <w:lang w:val="en-US" w:eastAsia="zh-CN"/>
              </w:rPr>
            </w:rPrChange>
          </w:rPr>
          <w:t>消费</w:t>
        </w:r>
      </w:ins>
      <w:ins w:id="935" w:author="Adelina Liu [2]" w:date="2022-05-25T10:22:07Z">
        <w:r>
          <w:rPr>
            <w:rFonts w:hint="eastAsia" w:ascii="仿宋_GB2312" w:hAnsi="仿宋_GB2312" w:eastAsia="仿宋_GB2312" w:cs="仿宋_GB2312"/>
            <w:sz w:val="21"/>
            <w:szCs w:val="21"/>
            <w:highlight w:val="none"/>
            <w:lang w:val="en-US" w:eastAsia="zh-CN"/>
            <w:rPrChange w:id="936" w:author="金美玲" w:date="2022-06-08T18:34:24Z">
              <w:rPr>
                <w:rFonts w:hint="eastAsia" w:ascii="仿宋_GB2312" w:hAnsi="仿宋_GB2312" w:eastAsia="仿宋_GB2312" w:cs="仿宋_GB2312"/>
                <w:sz w:val="28"/>
                <w:szCs w:val="28"/>
                <w:lang w:val="en-US" w:eastAsia="zh-CN"/>
              </w:rPr>
            </w:rPrChange>
          </w:rPr>
          <w:t>相关</w:t>
        </w:r>
      </w:ins>
      <w:ins w:id="937" w:author="Adelina Liu [2]" w:date="2022-05-25T10:21:42Z">
        <w:r>
          <w:rPr>
            <w:rFonts w:hint="eastAsia" w:ascii="仿宋_GB2312" w:hAnsi="仿宋_GB2312" w:eastAsia="仿宋_GB2312" w:cs="仿宋_GB2312"/>
            <w:sz w:val="21"/>
            <w:szCs w:val="21"/>
            <w:highlight w:val="none"/>
            <w:lang w:val="en-US" w:eastAsia="zh-CN"/>
            <w:rPrChange w:id="938" w:author="金美玲" w:date="2022-06-08T18:34:24Z">
              <w:rPr>
                <w:rFonts w:hint="eastAsia" w:ascii="仿宋_GB2312" w:hAnsi="仿宋_GB2312" w:eastAsia="仿宋_GB2312" w:cs="仿宋_GB2312"/>
                <w:sz w:val="28"/>
                <w:szCs w:val="28"/>
                <w:lang w:val="en-US" w:eastAsia="zh-CN"/>
              </w:rPr>
            </w:rPrChange>
          </w:rPr>
          <w:t>交易</w:t>
        </w:r>
      </w:ins>
      <w:ins w:id="939" w:author="Adelina Liu [2]" w:date="2022-05-24T15:28:33Z">
        <w:r>
          <w:rPr>
            <w:rFonts w:hint="eastAsia" w:ascii="仿宋_GB2312" w:hAnsi="仿宋_GB2312" w:eastAsia="仿宋_GB2312" w:cs="仿宋_GB2312"/>
            <w:sz w:val="21"/>
            <w:szCs w:val="21"/>
            <w:highlight w:val="none"/>
            <w:rPrChange w:id="940" w:author="金美玲" w:date="2022-06-08T18:34:24Z">
              <w:rPr>
                <w:rFonts w:hint="eastAsia"/>
              </w:rPr>
            </w:rPrChange>
          </w:rPr>
          <w:t>金额的佣金或扣点费用，将视同乙方违约</w:t>
        </w:r>
      </w:ins>
      <w:r>
        <w:rPr>
          <w:rFonts w:ascii="仿宋_GB2312" w:hAnsi="仿宋_GB2312" w:eastAsia="仿宋_GB2312" w:cs="仿宋_GB2312"/>
          <w:sz w:val="21"/>
          <w:szCs w:val="21"/>
          <w:highlight w:val="none"/>
          <w:rPrChange w:id="941" w:author="金美玲" w:date="2022-06-08T18:34:24Z">
            <w:rPr>
              <w:rFonts w:ascii="仿宋_GB2312" w:hAnsi="仿宋_GB2312" w:eastAsia="仿宋_GB2312" w:cs="仿宋_GB2312"/>
              <w:sz w:val="28"/>
              <w:szCs w:val="28"/>
            </w:rPr>
          </w:rPrChange>
        </w:rPr>
        <w:t>。</w:t>
      </w:r>
      <w:ins w:id="942" w:author="qinyongchang" w:date="2022-05-25T13:39:46Z">
        <w:r>
          <w:rPr>
            <w:rFonts w:hint="eastAsia" w:ascii="仿宋_GB2312" w:hAnsi="仿宋_GB2312" w:eastAsia="仿宋_GB2312" w:cs="仿宋_GB2312"/>
            <w:sz w:val="21"/>
            <w:szCs w:val="21"/>
            <w:highlight w:val="none"/>
            <w:lang w:val="en-US" w:eastAsia="zh-CN"/>
            <w:rPrChange w:id="943" w:author="金美玲" w:date="2022-06-08T18:34:24Z">
              <w:rPr>
                <w:rFonts w:hint="eastAsia" w:ascii="仿宋_GB2312" w:hAnsi="仿宋_GB2312" w:eastAsia="仿宋_GB2312" w:cs="仿宋_GB2312"/>
                <w:sz w:val="28"/>
                <w:szCs w:val="28"/>
                <w:lang w:val="en-US" w:eastAsia="zh-CN"/>
              </w:rPr>
            </w:rPrChange>
          </w:rPr>
          <w:t>如</w:t>
        </w:r>
      </w:ins>
      <w:ins w:id="944" w:author="qinyongchang" w:date="2022-05-25T13:39:48Z">
        <w:r>
          <w:rPr>
            <w:rFonts w:hint="eastAsia" w:ascii="仿宋_GB2312" w:hAnsi="仿宋_GB2312" w:eastAsia="仿宋_GB2312" w:cs="仿宋_GB2312"/>
            <w:sz w:val="21"/>
            <w:szCs w:val="21"/>
            <w:highlight w:val="none"/>
            <w:lang w:val="en-US" w:eastAsia="zh-CN"/>
            <w:rPrChange w:id="945" w:author="金美玲" w:date="2022-06-08T18:34:24Z">
              <w:rPr>
                <w:rFonts w:hint="eastAsia" w:ascii="仿宋_GB2312" w:hAnsi="仿宋_GB2312" w:eastAsia="仿宋_GB2312" w:cs="仿宋_GB2312"/>
                <w:sz w:val="28"/>
                <w:szCs w:val="28"/>
                <w:lang w:val="en-US" w:eastAsia="zh-CN"/>
              </w:rPr>
            </w:rPrChange>
          </w:rPr>
          <w:t>乙方</w:t>
        </w:r>
      </w:ins>
      <w:ins w:id="946" w:author="qinyongchang" w:date="2022-05-25T13:39:49Z">
        <w:r>
          <w:rPr>
            <w:rFonts w:hint="eastAsia" w:ascii="仿宋_GB2312" w:hAnsi="仿宋_GB2312" w:eastAsia="仿宋_GB2312" w:cs="仿宋_GB2312"/>
            <w:sz w:val="21"/>
            <w:szCs w:val="21"/>
            <w:highlight w:val="none"/>
            <w:lang w:val="en-US" w:eastAsia="zh-CN"/>
            <w:rPrChange w:id="947" w:author="金美玲" w:date="2022-06-08T18:34:24Z">
              <w:rPr>
                <w:rFonts w:hint="eastAsia" w:ascii="仿宋_GB2312" w:hAnsi="仿宋_GB2312" w:eastAsia="仿宋_GB2312" w:cs="仿宋_GB2312"/>
                <w:sz w:val="28"/>
                <w:szCs w:val="28"/>
                <w:lang w:val="en-US" w:eastAsia="zh-CN"/>
              </w:rPr>
            </w:rPrChange>
          </w:rPr>
          <w:t>未</w:t>
        </w:r>
      </w:ins>
      <w:ins w:id="948" w:author="qinyongchang" w:date="2022-05-25T13:39:53Z">
        <w:r>
          <w:rPr>
            <w:rFonts w:hint="eastAsia" w:ascii="仿宋_GB2312" w:hAnsi="仿宋_GB2312" w:eastAsia="仿宋_GB2312" w:cs="仿宋_GB2312"/>
            <w:sz w:val="21"/>
            <w:szCs w:val="21"/>
            <w:highlight w:val="none"/>
            <w:lang w:val="en-US" w:eastAsia="zh-CN"/>
            <w:rPrChange w:id="949" w:author="金美玲" w:date="2022-06-08T18:34:24Z">
              <w:rPr>
                <w:rFonts w:hint="eastAsia" w:ascii="仿宋_GB2312" w:hAnsi="仿宋_GB2312" w:eastAsia="仿宋_GB2312" w:cs="仿宋_GB2312"/>
                <w:sz w:val="28"/>
                <w:szCs w:val="28"/>
                <w:lang w:val="en-US" w:eastAsia="zh-CN"/>
              </w:rPr>
            </w:rPrChange>
          </w:rPr>
          <w:t>收取</w:t>
        </w:r>
      </w:ins>
      <w:ins w:id="950" w:author="qinyongchang" w:date="2022-05-25T13:39:55Z">
        <w:r>
          <w:rPr>
            <w:rFonts w:hint="eastAsia" w:ascii="仿宋_GB2312" w:hAnsi="仿宋_GB2312" w:eastAsia="仿宋_GB2312" w:cs="仿宋_GB2312"/>
            <w:sz w:val="21"/>
            <w:szCs w:val="21"/>
            <w:highlight w:val="none"/>
            <w:lang w:val="en-US" w:eastAsia="zh-CN"/>
            <w:rPrChange w:id="951" w:author="金美玲" w:date="2022-06-08T18:34:24Z">
              <w:rPr>
                <w:rFonts w:hint="eastAsia" w:ascii="仿宋_GB2312" w:hAnsi="仿宋_GB2312" w:eastAsia="仿宋_GB2312" w:cs="仿宋_GB2312"/>
                <w:sz w:val="28"/>
                <w:szCs w:val="28"/>
                <w:lang w:val="en-US" w:eastAsia="zh-CN"/>
              </w:rPr>
            </w:rPrChange>
          </w:rPr>
          <w:t>交易</w:t>
        </w:r>
      </w:ins>
      <w:ins w:id="952" w:author="qinyongchang" w:date="2022-05-25T13:40:15Z">
        <w:r>
          <w:rPr>
            <w:rFonts w:hint="eastAsia" w:ascii="仿宋_GB2312" w:hAnsi="仿宋_GB2312" w:eastAsia="仿宋_GB2312" w:cs="仿宋_GB2312"/>
            <w:sz w:val="21"/>
            <w:szCs w:val="21"/>
            <w:highlight w:val="none"/>
            <w:lang w:val="en-US" w:eastAsia="zh-CN"/>
            <w:rPrChange w:id="953" w:author="金美玲" w:date="2022-06-08T18:34:24Z">
              <w:rPr>
                <w:rFonts w:hint="eastAsia" w:ascii="仿宋_GB2312" w:hAnsi="仿宋_GB2312" w:eastAsia="仿宋_GB2312" w:cs="仿宋_GB2312"/>
                <w:sz w:val="28"/>
                <w:szCs w:val="28"/>
                <w:lang w:val="en-US" w:eastAsia="zh-CN"/>
              </w:rPr>
            </w:rPrChange>
          </w:rPr>
          <w:t>订单</w:t>
        </w:r>
      </w:ins>
      <w:ins w:id="954" w:author="qinyongchang" w:date="2022-05-25T13:40:18Z">
        <w:r>
          <w:rPr>
            <w:rFonts w:hint="eastAsia" w:ascii="仿宋_GB2312" w:hAnsi="仿宋_GB2312" w:eastAsia="仿宋_GB2312" w:cs="仿宋_GB2312"/>
            <w:sz w:val="21"/>
            <w:szCs w:val="21"/>
            <w:highlight w:val="none"/>
            <w:lang w:val="en-US" w:eastAsia="zh-CN"/>
            <w:rPrChange w:id="955" w:author="金美玲" w:date="2022-06-08T18:34:24Z">
              <w:rPr>
                <w:rFonts w:hint="eastAsia" w:ascii="仿宋_GB2312" w:hAnsi="仿宋_GB2312" w:eastAsia="仿宋_GB2312" w:cs="仿宋_GB2312"/>
                <w:sz w:val="28"/>
                <w:szCs w:val="28"/>
                <w:lang w:val="en-US" w:eastAsia="zh-CN"/>
              </w:rPr>
            </w:rPrChange>
          </w:rPr>
          <w:t>数字人民币</w:t>
        </w:r>
      </w:ins>
      <w:ins w:id="956" w:author="qinyongchang" w:date="2022-05-25T13:40:19Z">
        <w:r>
          <w:rPr>
            <w:rFonts w:hint="eastAsia" w:ascii="仿宋_GB2312" w:hAnsi="仿宋_GB2312" w:eastAsia="仿宋_GB2312" w:cs="仿宋_GB2312"/>
            <w:sz w:val="21"/>
            <w:szCs w:val="21"/>
            <w:highlight w:val="none"/>
            <w:lang w:val="en-US" w:eastAsia="zh-CN"/>
            <w:rPrChange w:id="957" w:author="金美玲" w:date="2022-06-08T18:34:24Z">
              <w:rPr>
                <w:rFonts w:hint="eastAsia" w:ascii="仿宋_GB2312" w:hAnsi="仿宋_GB2312" w:eastAsia="仿宋_GB2312" w:cs="仿宋_GB2312"/>
                <w:sz w:val="28"/>
                <w:szCs w:val="28"/>
                <w:lang w:val="en-US" w:eastAsia="zh-CN"/>
              </w:rPr>
            </w:rPrChange>
          </w:rPr>
          <w:t>红包</w:t>
        </w:r>
      </w:ins>
      <w:ins w:id="958" w:author="qinyongchang" w:date="2022-05-25T13:40:20Z">
        <w:r>
          <w:rPr>
            <w:rFonts w:hint="eastAsia" w:ascii="仿宋_GB2312" w:hAnsi="仿宋_GB2312" w:eastAsia="仿宋_GB2312" w:cs="仿宋_GB2312"/>
            <w:sz w:val="21"/>
            <w:szCs w:val="21"/>
            <w:highlight w:val="none"/>
            <w:lang w:val="en-US" w:eastAsia="zh-CN"/>
            <w:rPrChange w:id="959" w:author="金美玲" w:date="2022-06-08T18:34:24Z">
              <w:rPr>
                <w:rFonts w:hint="eastAsia" w:ascii="仿宋_GB2312" w:hAnsi="仿宋_GB2312" w:eastAsia="仿宋_GB2312" w:cs="仿宋_GB2312"/>
                <w:sz w:val="28"/>
                <w:szCs w:val="28"/>
                <w:lang w:val="en-US" w:eastAsia="zh-CN"/>
              </w:rPr>
            </w:rPrChange>
          </w:rPr>
          <w:t>金额</w:t>
        </w:r>
      </w:ins>
      <w:ins w:id="960" w:author="qinyongchang" w:date="2022-05-25T13:40:21Z">
        <w:r>
          <w:rPr>
            <w:rFonts w:hint="eastAsia" w:ascii="仿宋_GB2312" w:hAnsi="仿宋_GB2312" w:eastAsia="仿宋_GB2312" w:cs="仿宋_GB2312"/>
            <w:sz w:val="21"/>
            <w:szCs w:val="21"/>
            <w:highlight w:val="none"/>
            <w:lang w:val="en-US" w:eastAsia="zh-CN"/>
            <w:rPrChange w:id="961" w:author="金美玲" w:date="2022-06-08T18:34:24Z">
              <w:rPr>
                <w:rFonts w:hint="eastAsia" w:ascii="仿宋_GB2312" w:hAnsi="仿宋_GB2312" w:eastAsia="仿宋_GB2312" w:cs="仿宋_GB2312"/>
                <w:sz w:val="28"/>
                <w:szCs w:val="28"/>
                <w:lang w:val="en-US" w:eastAsia="zh-CN"/>
              </w:rPr>
            </w:rPrChange>
          </w:rPr>
          <w:t>部分</w:t>
        </w:r>
      </w:ins>
      <w:ins w:id="962" w:author="qinyongchang" w:date="2022-05-25T13:40:22Z">
        <w:r>
          <w:rPr>
            <w:rFonts w:hint="eastAsia" w:ascii="仿宋_GB2312" w:hAnsi="仿宋_GB2312" w:eastAsia="仿宋_GB2312" w:cs="仿宋_GB2312"/>
            <w:sz w:val="21"/>
            <w:szCs w:val="21"/>
            <w:highlight w:val="none"/>
            <w:lang w:val="en-US" w:eastAsia="zh-CN"/>
            <w:rPrChange w:id="963" w:author="金美玲" w:date="2022-06-08T18:34:24Z">
              <w:rPr>
                <w:rFonts w:hint="eastAsia" w:ascii="仿宋_GB2312" w:hAnsi="仿宋_GB2312" w:eastAsia="仿宋_GB2312" w:cs="仿宋_GB2312"/>
                <w:sz w:val="28"/>
                <w:szCs w:val="28"/>
                <w:lang w:val="en-US" w:eastAsia="zh-CN"/>
              </w:rPr>
            </w:rPrChange>
          </w:rPr>
          <w:t>的</w:t>
        </w:r>
      </w:ins>
      <w:ins w:id="964" w:author="qinyongchang" w:date="2022-05-25T13:40:24Z">
        <w:r>
          <w:rPr>
            <w:rFonts w:hint="eastAsia" w:ascii="仿宋_GB2312" w:hAnsi="仿宋_GB2312" w:eastAsia="仿宋_GB2312" w:cs="仿宋_GB2312"/>
            <w:sz w:val="21"/>
            <w:szCs w:val="21"/>
            <w:highlight w:val="none"/>
            <w:lang w:val="en-US" w:eastAsia="zh-CN"/>
            <w:rPrChange w:id="965" w:author="金美玲" w:date="2022-06-08T18:34:24Z">
              <w:rPr>
                <w:rFonts w:hint="eastAsia" w:ascii="仿宋_GB2312" w:hAnsi="仿宋_GB2312" w:eastAsia="仿宋_GB2312" w:cs="仿宋_GB2312"/>
                <w:sz w:val="28"/>
                <w:szCs w:val="28"/>
                <w:lang w:val="en-US" w:eastAsia="zh-CN"/>
              </w:rPr>
            </w:rPrChange>
          </w:rPr>
          <w:t>佣金</w:t>
        </w:r>
      </w:ins>
      <w:ins w:id="966" w:author="qinyongchang" w:date="2022-05-25T13:40:25Z">
        <w:r>
          <w:rPr>
            <w:rFonts w:hint="eastAsia" w:ascii="仿宋_GB2312" w:hAnsi="仿宋_GB2312" w:eastAsia="仿宋_GB2312" w:cs="仿宋_GB2312"/>
            <w:sz w:val="21"/>
            <w:szCs w:val="21"/>
            <w:highlight w:val="none"/>
            <w:lang w:val="en-US" w:eastAsia="zh-CN"/>
            <w:rPrChange w:id="967" w:author="金美玲" w:date="2022-06-08T18:34:24Z">
              <w:rPr>
                <w:rFonts w:hint="eastAsia" w:ascii="仿宋_GB2312" w:hAnsi="仿宋_GB2312" w:eastAsia="仿宋_GB2312" w:cs="仿宋_GB2312"/>
                <w:sz w:val="28"/>
                <w:szCs w:val="28"/>
                <w:lang w:val="en-US" w:eastAsia="zh-CN"/>
              </w:rPr>
            </w:rPrChange>
          </w:rPr>
          <w:t>或</w:t>
        </w:r>
      </w:ins>
      <w:ins w:id="968" w:author="qinyongchang" w:date="2022-05-25T13:40:26Z">
        <w:r>
          <w:rPr>
            <w:rFonts w:hint="eastAsia" w:ascii="仿宋_GB2312" w:hAnsi="仿宋_GB2312" w:eastAsia="仿宋_GB2312" w:cs="仿宋_GB2312"/>
            <w:sz w:val="21"/>
            <w:szCs w:val="21"/>
            <w:highlight w:val="none"/>
            <w:lang w:val="en-US" w:eastAsia="zh-CN"/>
            <w:rPrChange w:id="969" w:author="金美玲" w:date="2022-06-08T18:34:24Z">
              <w:rPr>
                <w:rFonts w:hint="eastAsia" w:ascii="仿宋_GB2312" w:hAnsi="仿宋_GB2312" w:eastAsia="仿宋_GB2312" w:cs="仿宋_GB2312"/>
                <w:sz w:val="28"/>
                <w:szCs w:val="28"/>
                <w:lang w:val="en-US" w:eastAsia="zh-CN"/>
              </w:rPr>
            </w:rPrChange>
          </w:rPr>
          <w:t>扣点</w:t>
        </w:r>
      </w:ins>
      <w:ins w:id="970" w:author="qinyongchang" w:date="2022-05-25T13:40:27Z">
        <w:r>
          <w:rPr>
            <w:rFonts w:hint="eastAsia" w:ascii="仿宋_GB2312" w:hAnsi="仿宋_GB2312" w:eastAsia="仿宋_GB2312" w:cs="仿宋_GB2312"/>
            <w:sz w:val="21"/>
            <w:szCs w:val="21"/>
            <w:highlight w:val="none"/>
            <w:lang w:val="en-US" w:eastAsia="zh-CN"/>
            <w:rPrChange w:id="971" w:author="金美玲" w:date="2022-06-08T18:34:24Z">
              <w:rPr>
                <w:rFonts w:hint="eastAsia" w:ascii="仿宋_GB2312" w:hAnsi="仿宋_GB2312" w:eastAsia="仿宋_GB2312" w:cs="仿宋_GB2312"/>
                <w:sz w:val="28"/>
                <w:szCs w:val="28"/>
                <w:lang w:val="en-US" w:eastAsia="zh-CN"/>
              </w:rPr>
            </w:rPrChange>
          </w:rPr>
          <w:t>费用</w:t>
        </w:r>
      </w:ins>
      <w:ins w:id="972" w:author="qinyongchang" w:date="2022-05-25T13:40:29Z">
        <w:r>
          <w:rPr>
            <w:rFonts w:hint="eastAsia" w:ascii="仿宋_GB2312" w:hAnsi="仿宋_GB2312" w:eastAsia="仿宋_GB2312" w:cs="仿宋_GB2312"/>
            <w:sz w:val="21"/>
            <w:szCs w:val="21"/>
            <w:highlight w:val="none"/>
            <w:lang w:val="en-US" w:eastAsia="zh-CN"/>
            <w:rPrChange w:id="973" w:author="金美玲" w:date="2022-06-08T18:34:24Z">
              <w:rPr>
                <w:rFonts w:hint="eastAsia" w:ascii="仿宋_GB2312" w:hAnsi="仿宋_GB2312" w:eastAsia="仿宋_GB2312" w:cs="仿宋_GB2312"/>
                <w:sz w:val="28"/>
                <w:szCs w:val="28"/>
                <w:lang w:val="en-US" w:eastAsia="zh-CN"/>
              </w:rPr>
            </w:rPrChange>
          </w:rPr>
          <w:t>则</w:t>
        </w:r>
      </w:ins>
      <w:ins w:id="974" w:author="qinyongchang" w:date="2022-05-25T13:40:30Z">
        <w:r>
          <w:rPr>
            <w:rFonts w:hint="eastAsia" w:ascii="仿宋_GB2312" w:hAnsi="仿宋_GB2312" w:eastAsia="仿宋_GB2312" w:cs="仿宋_GB2312"/>
            <w:sz w:val="21"/>
            <w:szCs w:val="21"/>
            <w:highlight w:val="none"/>
            <w:lang w:val="en-US" w:eastAsia="zh-CN"/>
            <w:rPrChange w:id="975" w:author="金美玲" w:date="2022-06-08T18:34:24Z">
              <w:rPr>
                <w:rFonts w:hint="eastAsia" w:ascii="仿宋_GB2312" w:hAnsi="仿宋_GB2312" w:eastAsia="仿宋_GB2312" w:cs="仿宋_GB2312"/>
                <w:sz w:val="28"/>
                <w:szCs w:val="28"/>
                <w:lang w:val="en-US" w:eastAsia="zh-CN"/>
              </w:rPr>
            </w:rPrChange>
          </w:rPr>
          <w:t>不涉及</w:t>
        </w:r>
      </w:ins>
      <w:ins w:id="976" w:author="qinyongchang" w:date="2022-05-25T13:40:33Z">
        <w:r>
          <w:rPr>
            <w:rFonts w:hint="eastAsia" w:ascii="仿宋_GB2312" w:hAnsi="仿宋_GB2312" w:eastAsia="仿宋_GB2312" w:cs="仿宋_GB2312"/>
            <w:sz w:val="21"/>
            <w:szCs w:val="21"/>
            <w:highlight w:val="none"/>
            <w:lang w:val="en-US" w:eastAsia="zh-CN"/>
            <w:rPrChange w:id="977" w:author="金美玲" w:date="2022-06-08T18:34:24Z">
              <w:rPr>
                <w:rFonts w:hint="eastAsia" w:ascii="仿宋_GB2312" w:hAnsi="仿宋_GB2312" w:eastAsia="仿宋_GB2312" w:cs="仿宋_GB2312"/>
                <w:sz w:val="28"/>
                <w:szCs w:val="28"/>
                <w:lang w:val="en-US" w:eastAsia="zh-CN"/>
              </w:rPr>
            </w:rPrChange>
          </w:rPr>
          <w:t>上述</w:t>
        </w:r>
      </w:ins>
      <w:ins w:id="978" w:author="qinyongchang" w:date="2022-05-25T13:40:35Z">
        <w:r>
          <w:rPr>
            <w:rFonts w:hint="eastAsia" w:ascii="仿宋_GB2312" w:hAnsi="仿宋_GB2312" w:eastAsia="仿宋_GB2312" w:cs="仿宋_GB2312"/>
            <w:sz w:val="21"/>
            <w:szCs w:val="21"/>
            <w:highlight w:val="none"/>
            <w:lang w:val="en-US" w:eastAsia="zh-CN"/>
            <w:rPrChange w:id="979" w:author="金美玲" w:date="2022-06-08T18:34:24Z">
              <w:rPr>
                <w:rFonts w:hint="eastAsia" w:ascii="仿宋_GB2312" w:hAnsi="仿宋_GB2312" w:eastAsia="仿宋_GB2312" w:cs="仿宋_GB2312"/>
                <w:sz w:val="28"/>
                <w:szCs w:val="28"/>
                <w:lang w:val="en-US" w:eastAsia="zh-CN"/>
              </w:rPr>
            </w:rPrChange>
          </w:rPr>
          <w:t>免佣</w:t>
        </w:r>
      </w:ins>
      <w:ins w:id="980" w:author="qinyongchang" w:date="2022-05-25T13:40:38Z">
        <w:r>
          <w:rPr>
            <w:rFonts w:hint="eastAsia" w:ascii="仿宋_GB2312" w:hAnsi="仿宋_GB2312" w:eastAsia="仿宋_GB2312" w:cs="仿宋_GB2312"/>
            <w:sz w:val="21"/>
            <w:szCs w:val="21"/>
            <w:highlight w:val="none"/>
            <w:lang w:val="en-US" w:eastAsia="zh-CN"/>
            <w:rPrChange w:id="981" w:author="金美玲" w:date="2022-06-08T18:34:24Z">
              <w:rPr>
                <w:rFonts w:hint="eastAsia" w:ascii="仿宋_GB2312" w:hAnsi="仿宋_GB2312" w:eastAsia="仿宋_GB2312" w:cs="仿宋_GB2312"/>
                <w:sz w:val="28"/>
                <w:szCs w:val="28"/>
                <w:lang w:val="en-US" w:eastAsia="zh-CN"/>
              </w:rPr>
            </w:rPrChange>
          </w:rPr>
          <w:t>或</w:t>
        </w:r>
      </w:ins>
      <w:ins w:id="982" w:author="qinyongchang" w:date="2022-05-25T13:40:39Z">
        <w:r>
          <w:rPr>
            <w:rFonts w:hint="eastAsia" w:ascii="仿宋_GB2312" w:hAnsi="仿宋_GB2312" w:eastAsia="仿宋_GB2312" w:cs="仿宋_GB2312"/>
            <w:sz w:val="21"/>
            <w:szCs w:val="21"/>
            <w:highlight w:val="none"/>
            <w:lang w:val="en-US" w:eastAsia="zh-CN"/>
            <w:rPrChange w:id="983" w:author="金美玲" w:date="2022-06-08T18:34:24Z">
              <w:rPr>
                <w:rFonts w:hint="eastAsia" w:ascii="仿宋_GB2312" w:hAnsi="仿宋_GB2312" w:eastAsia="仿宋_GB2312" w:cs="仿宋_GB2312"/>
                <w:sz w:val="28"/>
                <w:szCs w:val="28"/>
                <w:lang w:val="en-US" w:eastAsia="zh-CN"/>
              </w:rPr>
            </w:rPrChange>
          </w:rPr>
          <w:t>返佣</w:t>
        </w:r>
      </w:ins>
      <w:ins w:id="984" w:author="qinyongchang" w:date="2022-05-25T13:40:41Z">
        <w:r>
          <w:rPr>
            <w:rFonts w:hint="eastAsia" w:ascii="仿宋_GB2312" w:hAnsi="仿宋_GB2312" w:eastAsia="仿宋_GB2312" w:cs="仿宋_GB2312"/>
            <w:sz w:val="21"/>
            <w:szCs w:val="21"/>
            <w:highlight w:val="none"/>
            <w:lang w:val="en-US" w:eastAsia="zh-CN"/>
            <w:rPrChange w:id="985" w:author="金美玲" w:date="2022-06-08T18:34:24Z">
              <w:rPr>
                <w:rFonts w:hint="eastAsia" w:ascii="仿宋_GB2312" w:hAnsi="仿宋_GB2312" w:eastAsia="仿宋_GB2312" w:cs="仿宋_GB2312"/>
                <w:sz w:val="28"/>
                <w:szCs w:val="28"/>
                <w:lang w:val="en-US" w:eastAsia="zh-CN"/>
              </w:rPr>
            </w:rPrChange>
          </w:rPr>
          <w:t>问题。</w:t>
        </w:r>
      </w:ins>
      <w:r>
        <w:rPr>
          <w:rFonts w:hint="eastAsia" w:ascii="仿宋_GB2312" w:hAnsi="仿宋_GB2312" w:eastAsia="仿宋_GB2312" w:cs="仿宋_GB2312"/>
          <w:sz w:val="21"/>
          <w:szCs w:val="21"/>
          <w:highlight w:val="none"/>
          <w:rPrChange w:id="986" w:author="金美玲" w:date="2022-06-08T18:34:24Z">
            <w:rPr>
              <w:rFonts w:hint="eastAsia" w:ascii="仿宋_GB2312" w:hAnsi="仿宋_GB2312" w:eastAsia="仿宋_GB2312" w:cs="仿宋_GB2312"/>
              <w:sz w:val="28"/>
              <w:szCs w:val="28"/>
            </w:rPr>
          </w:rPrChange>
        </w:rPr>
        <w:t>免佣或返佣的情况不影响数字人民币活动的审计和付款。</w:t>
      </w:r>
      <w:del w:id="987" w:author="qinyongchang" w:date="2022-05-25T13:58:35Z">
        <w:r>
          <w:rPr>
            <w:rFonts w:hint="eastAsia" w:ascii="仿宋_GB2312" w:hAnsi="仿宋_GB2312" w:eastAsia="仿宋_GB2312" w:cs="仿宋_GB2312"/>
            <w:sz w:val="21"/>
            <w:szCs w:val="21"/>
            <w:highlight w:val="none"/>
            <w:rPrChange w:id="988" w:author="金美玲" w:date="2022-06-08T18:34:24Z">
              <w:rPr>
                <w:rFonts w:hint="eastAsia" w:ascii="仿宋_GB2312" w:hAnsi="仿宋_GB2312" w:eastAsia="仿宋_GB2312" w:cs="仿宋_GB2312"/>
                <w:sz w:val="28"/>
                <w:szCs w:val="28"/>
              </w:rPr>
            </w:rPrChange>
          </w:rPr>
          <w:delText>甲方应自本活动结束之日起【</w:delText>
        </w:r>
      </w:del>
      <w:del w:id="989" w:author="qinyongchang" w:date="2022-05-25T13:58:35Z">
        <w:r>
          <w:rPr>
            <w:rFonts w:ascii="仿宋_GB2312" w:hAnsi="仿宋_GB2312" w:eastAsia="仿宋_GB2312" w:cs="仿宋_GB2312"/>
            <w:sz w:val="21"/>
            <w:szCs w:val="21"/>
            <w:highlight w:val="none"/>
            <w:rPrChange w:id="990" w:author="金美玲" w:date="2022-06-08T18:34:24Z">
              <w:rPr>
                <w:rFonts w:ascii="仿宋_GB2312" w:hAnsi="仿宋_GB2312" w:eastAsia="仿宋_GB2312" w:cs="仿宋_GB2312"/>
                <w:sz w:val="28"/>
                <w:szCs w:val="28"/>
              </w:rPr>
            </w:rPrChange>
          </w:rPr>
          <w:delText>2</w:delText>
        </w:r>
      </w:del>
      <w:del w:id="991" w:author="qinyongchang" w:date="2022-05-25T13:58:35Z">
        <w:r>
          <w:rPr>
            <w:rFonts w:hint="eastAsia" w:ascii="仿宋_GB2312" w:hAnsi="仿宋_GB2312" w:eastAsia="仿宋_GB2312" w:cs="仿宋_GB2312"/>
            <w:sz w:val="21"/>
            <w:szCs w:val="21"/>
            <w:highlight w:val="none"/>
            <w:rPrChange w:id="992" w:author="金美玲" w:date="2022-06-08T18:34:24Z">
              <w:rPr>
                <w:rFonts w:hint="eastAsia" w:ascii="仿宋_GB2312" w:hAnsi="仿宋_GB2312" w:eastAsia="仿宋_GB2312" w:cs="仿宋_GB2312"/>
                <w:sz w:val="28"/>
                <w:szCs w:val="28"/>
              </w:rPr>
            </w:rPrChange>
          </w:rPr>
          <w:delText>个月】内完成审计并按照约定进行付款</w:delText>
        </w:r>
      </w:del>
      <w:ins w:id="993" w:author="秦永昌" w:date="2022-05-13T15:21:00Z">
        <w:del w:id="994" w:author="qinyongchang" w:date="2022-05-25T13:58:35Z">
          <w:r>
            <w:rPr>
              <w:rFonts w:ascii="仿宋_GB2312" w:hAnsi="仿宋_GB2312" w:eastAsia="仿宋_GB2312" w:cs="仿宋_GB2312"/>
              <w:sz w:val="21"/>
              <w:szCs w:val="21"/>
              <w:highlight w:val="none"/>
              <w:rPrChange w:id="995" w:author="金美玲" w:date="2022-06-08T18:34:24Z">
                <w:rPr>
                  <w:rFonts w:ascii="仿宋_GB2312" w:hAnsi="仿宋_GB2312" w:eastAsia="仿宋_GB2312" w:cs="仿宋_GB2312"/>
                  <w:sz w:val="28"/>
                  <w:szCs w:val="28"/>
                </w:rPr>
              </w:rPrChange>
            </w:rPr>
            <w:delText>。</w:delText>
          </w:r>
        </w:del>
      </w:ins>
      <w:del w:id="996" w:author="qinyongchang" w:date="2022-05-25T13:58:35Z">
        <w:r>
          <w:rPr>
            <w:rFonts w:hint="eastAsia" w:ascii="仿宋_GB2312" w:hAnsi="仿宋_GB2312" w:eastAsia="仿宋_GB2312" w:cs="仿宋_GB2312"/>
            <w:sz w:val="21"/>
            <w:szCs w:val="21"/>
            <w:highlight w:val="none"/>
            <w:rPrChange w:id="997" w:author="金美玲" w:date="2022-06-08T18:34:24Z">
              <w:rPr>
                <w:rFonts w:hint="eastAsia" w:ascii="仿宋_GB2312" w:hAnsi="仿宋_GB2312" w:eastAsia="仿宋_GB2312" w:cs="仿宋_GB2312"/>
                <w:sz w:val="28"/>
                <w:szCs w:val="28"/>
              </w:rPr>
            </w:rPrChange>
          </w:rPr>
          <w:delText xml:space="preserve">，  </w:delText>
        </w:r>
      </w:del>
      <w:r>
        <w:rPr>
          <w:rFonts w:hint="eastAsia" w:ascii="仿宋_GB2312" w:hAnsi="仿宋_GB2312" w:eastAsia="仿宋_GB2312" w:cs="仿宋_GB2312"/>
          <w:sz w:val="21"/>
          <w:szCs w:val="21"/>
          <w:highlight w:val="none"/>
          <w:rPrChange w:id="998" w:author="金美玲" w:date="2022-06-08T18:34:24Z">
            <w:rPr>
              <w:rFonts w:hint="eastAsia" w:ascii="仿宋_GB2312" w:hAnsi="仿宋_GB2312" w:eastAsia="仿宋_GB2312" w:cs="仿宋_GB2312"/>
              <w:sz w:val="28"/>
              <w:szCs w:val="28"/>
            </w:rPr>
          </w:rPrChange>
        </w:rPr>
        <w:t xml:space="preserve">          </w:t>
      </w:r>
      <w:r>
        <w:rPr>
          <w:rFonts w:ascii="仿宋_GB2312" w:hAnsi="仿宋_GB2312" w:eastAsia="仿宋_GB2312" w:cs="仿宋_GB2312"/>
          <w:sz w:val="21"/>
          <w:szCs w:val="21"/>
          <w:highlight w:val="none"/>
          <w:rPrChange w:id="999" w:author="金美玲" w:date="2022-06-08T18:34:24Z">
            <w:rPr>
              <w:rFonts w:ascii="仿宋_GB2312" w:hAnsi="仿宋_GB2312" w:eastAsia="仿宋_GB2312" w:cs="仿宋_GB2312"/>
              <w:sz w:val="28"/>
              <w:szCs w:val="28"/>
            </w:rPr>
          </w:rPrChange>
        </w:rPr>
        <w:t xml:space="preserve"> </w:t>
      </w:r>
    </w:p>
    <w:p>
      <w:pPr>
        <w:pStyle w:val="4"/>
        <w:numPr>
          <w:ilvl w:val="255"/>
          <w:numId w:val="0"/>
        </w:numPr>
        <w:adjustRightInd w:val="0"/>
        <w:snapToGrid w:val="0"/>
        <w:spacing w:line="400" w:lineRule="exact"/>
        <w:ind w:firstLine="560" w:firstLineChars="200"/>
        <w:rPr>
          <w:rFonts w:ascii="仿宋_GB2312" w:hAnsi="仿宋_GB2312" w:eastAsia="仿宋_GB2312" w:cs="仿宋_GB2312"/>
          <w:sz w:val="21"/>
          <w:szCs w:val="21"/>
          <w:highlight w:val="none"/>
          <w:rPrChange w:id="1001" w:author="金美玲" w:date="2022-06-08T18:34:24Z">
            <w:rPr>
              <w:rFonts w:ascii="仿宋_GB2312" w:hAnsi="仿宋_GB2312" w:eastAsia="仿宋_GB2312" w:cs="仿宋_GB2312"/>
              <w:sz w:val="28"/>
              <w:szCs w:val="28"/>
            </w:rPr>
          </w:rPrChange>
        </w:rPr>
        <w:pPrChange w:id="1000" w:author="金美玲" w:date="2022-06-08T18:35:10Z">
          <w:pPr>
            <w:pStyle w:val="4"/>
            <w:numPr>
              <w:ilvl w:val="255"/>
              <w:numId w:val="0"/>
            </w:numPr>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002" w:author="金美玲" w:date="2022-06-08T18:34:24Z">
            <w:rPr>
              <w:rFonts w:ascii="仿宋_GB2312" w:hAnsi="仿宋_GB2312" w:eastAsia="仿宋_GB2312" w:cs="仿宋_GB2312"/>
              <w:sz w:val="28"/>
              <w:szCs w:val="28"/>
            </w:rPr>
          </w:rPrChange>
        </w:rPr>
        <w:t xml:space="preserve"> 5.若数字人民币红包被用于购买团购套餐或预订服务，如团购套餐或者预定服务在活动结束后3个月内未发生退款，则认定为已核销。活动结束后3个月</w:t>
      </w:r>
      <w:ins w:id="1003" w:author="qinyongchang" w:date="2022-05-25T12:58:19Z">
        <w:r>
          <w:rPr>
            <w:rFonts w:hint="eastAsia" w:ascii="仿宋_GB2312" w:hAnsi="仿宋_GB2312" w:eastAsia="仿宋_GB2312" w:cs="仿宋_GB2312"/>
            <w:sz w:val="21"/>
            <w:szCs w:val="21"/>
            <w:highlight w:val="none"/>
            <w:lang w:val="en-US" w:eastAsia="zh-CN"/>
            <w:rPrChange w:id="1004" w:author="金美玲" w:date="2022-06-08T18:34:24Z">
              <w:rPr>
                <w:rFonts w:hint="eastAsia" w:ascii="仿宋_GB2312" w:hAnsi="仿宋_GB2312" w:eastAsia="仿宋_GB2312" w:cs="仿宋_GB2312"/>
                <w:sz w:val="28"/>
                <w:szCs w:val="28"/>
                <w:lang w:val="en-US" w:eastAsia="zh-CN"/>
              </w:rPr>
            </w:rPrChange>
          </w:rPr>
          <w:t>内</w:t>
        </w:r>
      </w:ins>
      <w:del w:id="1005" w:author="qinyongchang" w:date="2022-05-25T12:58:18Z">
        <w:r>
          <w:rPr>
            <w:rFonts w:ascii="仿宋_GB2312" w:hAnsi="仿宋_GB2312" w:eastAsia="仿宋_GB2312" w:cs="仿宋_GB2312"/>
            <w:sz w:val="21"/>
            <w:szCs w:val="21"/>
            <w:highlight w:val="none"/>
            <w:rPrChange w:id="1006" w:author="金美玲" w:date="2022-06-08T18:34:24Z">
              <w:rPr>
                <w:rFonts w:ascii="仿宋_GB2312" w:hAnsi="仿宋_GB2312" w:eastAsia="仿宋_GB2312" w:cs="仿宋_GB2312"/>
                <w:sz w:val="28"/>
                <w:szCs w:val="28"/>
              </w:rPr>
            </w:rPrChange>
          </w:rPr>
          <w:delText>之</w:delText>
        </w:r>
      </w:del>
      <w:del w:id="1007" w:author="qinyongchang" w:date="2022-05-25T12:58:17Z">
        <w:r>
          <w:rPr>
            <w:rFonts w:ascii="仿宋_GB2312" w:hAnsi="仿宋_GB2312" w:eastAsia="仿宋_GB2312" w:cs="仿宋_GB2312"/>
            <w:sz w:val="21"/>
            <w:szCs w:val="21"/>
            <w:highlight w:val="none"/>
            <w:rPrChange w:id="1008" w:author="金美玲" w:date="2022-06-08T18:34:24Z">
              <w:rPr>
                <w:rFonts w:ascii="仿宋_GB2312" w:hAnsi="仿宋_GB2312" w:eastAsia="仿宋_GB2312" w:cs="仿宋_GB2312"/>
                <w:sz w:val="28"/>
                <w:szCs w:val="28"/>
              </w:rPr>
            </w:rPrChange>
          </w:rPr>
          <w:delText>后</w:delText>
        </w:r>
      </w:del>
      <w:r>
        <w:rPr>
          <w:rFonts w:ascii="仿宋_GB2312" w:hAnsi="仿宋_GB2312" w:eastAsia="仿宋_GB2312" w:cs="仿宋_GB2312"/>
          <w:sz w:val="21"/>
          <w:szCs w:val="21"/>
          <w:highlight w:val="none"/>
          <w:rPrChange w:id="1009" w:author="金美玲" w:date="2022-06-08T18:34:24Z">
            <w:rPr>
              <w:rFonts w:ascii="仿宋_GB2312" w:hAnsi="仿宋_GB2312" w:eastAsia="仿宋_GB2312" w:cs="仿宋_GB2312"/>
              <w:sz w:val="28"/>
              <w:szCs w:val="28"/>
            </w:rPr>
          </w:rPrChange>
        </w:rPr>
        <w:t>发生退款退货，</w:t>
      </w:r>
      <w:commentRangeStart w:id="4"/>
      <w:r>
        <w:rPr>
          <w:rFonts w:ascii="仿宋_GB2312" w:hAnsi="仿宋_GB2312" w:eastAsia="仿宋_GB2312" w:cs="仿宋_GB2312"/>
          <w:sz w:val="21"/>
          <w:szCs w:val="21"/>
          <w:highlight w:val="none"/>
          <w:rPrChange w:id="1010" w:author="金美玲" w:date="2022-06-08T18:34:24Z">
            <w:rPr>
              <w:rFonts w:ascii="仿宋_GB2312" w:hAnsi="仿宋_GB2312" w:eastAsia="仿宋_GB2312" w:cs="仿宋_GB2312"/>
              <w:sz w:val="28"/>
              <w:szCs w:val="28"/>
            </w:rPr>
          </w:rPrChange>
        </w:rPr>
        <w:t>退款数据由各家银行提供单独进行审计，</w:t>
      </w:r>
      <w:r>
        <w:rPr>
          <w:rFonts w:hint="eastAsia" w:ascii="仿宋_GB2312" w:hAnsi="仿宋_GB2312" w:eastAsia="仿宋_GB2312" w:cs="仿宋_GB2312"/>
          <w:sz w:val="21"/>
          <w:szCs w:val="21"/>
          <w:highlight w:val="none"/>
          <w:rPrChange w:id="1011" w:author="金美玲" w:date="2022-06-08T18:34:24Z">
            <w:rPr>
              <w:rFonts w:hint="eastAsia" w:ascii="仿宋_GB2312" w:hAnsi="仿宋_GB2312" w:eastAsia="仿宋_GB2312" w:cs="仿宋_GB2312"/>
              <w:sz w:val="28"/>
              <w:szCs w:val="28"/>
            </w:rPr>
          </w:rPrChange>
        </w:rPr>
        <w:t>双方确认</w:t>
      </w:r>
      <w:r>
        <w:rPr>
          <w:rFonts w:ascii="仿宋_GB2312" w:hAnsi="仿宋_GB2312" w:eastAsia="仿宋_GB2312" w:cs="仿宋_GB2312"/>
          <w:sz w:val="21"/>
          <w:szCs w:val="21"/>
          <w:highlight w:val="none"/>
          <w:rPrChange w:id="1012" w:author="金美玲" w:date="2022-06-08T18:34:24Z">
            <w:rPr>
              <w:rFonts w:ascii="仿宋_GB2312" w:hAnsi="仿宋_GB2312" w:eastAsia="仿宋_GB2312" w:cs="仿宋_GB2312"/>
              <w:sz w:val="28"/>
              <w:szCs w:val="28"/>
            </w:rPr>
          </w:rPrChange>
        </w:rPr>
        <w:t>审计结果无误后，</w:t>
      </w:r>
      <w:commentRangeEnd w:id="4"/>
      <w:r>
        <w:rPr>
          <w:sz w:val="21"/>
          <w:szCs w:val="21"/>
          <w:highlight w:val="none"/>
          <w:rPrChange w:id="1013" w:author="金美玲" w:date="2022-06-08T18:34:24Z">
            <w:rPr/>
          </w:rPrChange>
        </w:rPr>
        <w:commentReference w:id="4"/>
      </w:r>
      <w:r>
        <w:rPr>
          <w:rFonts w:ascii="仿宋_GB2312" w:hAnsi="仿宋_GB2312" w:eastAsia="仿宋_GB2312" w:cs="仿宋_GB2312"/>
          <w:sz w:val="21"/>
          <w:szCs w:val="21"/>
          <w:highlight w:val="none"/>
          <w:rPrChange w:id="1014" w:author="金美玲" w:date="2022-06-08T18:34:24Z">
            <w:rPr>
              <w:rFonts w:ascii="仿宋_GB2312" w:hAnsi="仿宋_GB2312" w:eastAsia="仿宋_GB2312" w:cs="仿宋_GB2312"/>
              <w:sz w:val="28"/>
              <w:szCs w:val="28"/>
            </w:rPr>
          </w:rPrChange>
        </w:rPr>
        <w:t>乙方在15个工作日内将退款金额退回至甲方指定账户。</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016" w:author="金美玲" w:date="2022-06-08T18:34:24Z">
            <w:rPr>
              <w:rFonts w:ascii="仿宋_GB2312" w:hAnsi="仿宋_GB2312" w:eastAsia="仿宋_GB2312" w:cs="仿宋_GB2312"/>
              <w:sz w:val="28"/>
              <w:szCs w:val="28"/>
            </w:rPr>
          </w:rPrChange>
        </w:rPr>
        <w:pPrChange w:id="1015"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017" w:author="金美玲" w:date="2022-06-08T18:34:24Z">
            <w:rPr>
              <w:rFonts w:ascii="仿宋_GB2312" w:hAnsi="仿宋_GB2312" w:eastAsia="仿宋_GB2312" w:cs="仿宋_GB2312"/>
              <w:sz w:val="28"/>
              <w:szCs w:val="28"/>
              <w:highlight w:val="yellow"/>
            </w:rPr>
          </w:rPrChange>
        </w:rPr>
        <w:t xml:space="preserve"> 6.若数字人民币</w:t>
      </w:r>
      <w:r>
        <w:rPr>
          <w:rFonts w:hint="eastAsia" w:ascii="仿宋_GB2312" w:hAnsi="仿宋_GB2312" w:eastAsia="仿宋_GB2312" w:cs="仿宋_GB2312"/>
          <w:sz w:val="21"/>
          <w:szCs w:val="21"/>
          <w:highlight w:val="none"/>
          <w:rPrChange w:id="1018" w:author="金美玲" w:date="2022-06-08T18:34:24Z">
            <w:rPr>
              <w:rFonts w:hint="eastAsia" w:ascii="仿宋_GB2312" w:hAnsi="仿宋_GB2312" w:eastAsia="仿宋_GB2312" w:cs="仿宋_GB2312"/>
              <w:sz w:val="28"/>
              <w:szCs w:val="28"/>
              <w:highlight w:val="yellow"/>
            </w:rPr>
          </w:rPrChange>
        </w:rPr>
        <w:t>发放过程中，乙方发现商户或消费者</w:t>
      </w:r>
      <w:r>
        <w:rPr>
          <w:rFonts w:ascii="仿宋_GB2312" w:hAnsi="仿宋_GB2312" w:eastAsia="仿宋_GB2312" w:cs="仿宋_GB2312"/>
          <w:sz w:val="21"/>
          <w:szCs w:val="21"/>
          <w:highlight w:val="none"/>
          <w:rPrChange w:id="1019" w:author="金美玲" w:date="2022-06-08T18:34:24Z">
            <w:rPr>
              <w:rFonts w:ascii="仿宋_GB2312" w:hAnsi="仿宋_GB2312" w:eastAsia="仿宋_GB2312" w:cs="仿宋_GB2312"/>
              <w:sz w:val="28"/>
              <w:szCs w:val="28"/>
              <w:highlight w:val="yellow"/>
            </w:rPr>
          </w:rPrChange>
        </w:rPr>
        <w:t>在美团平台</w:t>
      </w:r>
      <w:r>
        <w:rPr>
          <w:rFonts w:hint="eastAsia" w:ascii="仿宋_GB2312" w:hAnsi="仿宋_GB2312" w:eastAsia="仿宋_GB2312" w:cs="仿宋_GB2312"/>
          <w:sz w:val="21"/>
          <w:szCs w:val="21"/>
          <w:highlight w:val="none"/>
          <w:rPrChange w:id="1020" w:author="金美玲" w:date="2022-06-08T18:34:24Z">
            <w:rPr>
              <w:rFonts w:hint="eastAsia" w:ascii="仿宋_GB2312" w:hAnsi="仿宋_GB2312" w:eastAsia="仿宋_GB2312" w:cs="仿宋_GB2312"/>
              <w:sz w:val="28"/>
              <w:szCs w:val="28"/>
              <w:highlight w:val="yellow"/>
            </w:rPr>
          </w:rPrChange>
        </w:rPr>
        <w:t>存在恶意套现行为（套现行为包括但不限于将</w:t>
      </w:r>
      <w:del w:id="1021" w:author="金美玲" w:date="2022-06-08T18:36:43Z">
        <w:commentRangeStart w:id="5"/>
        <w:r>
          <w:rPr>
            <w:rFonts w:hint="eastAsia" w:ascii="仿宋_GB2312" w:hAnsi="仿宋_GB2312" w:eastAsia="仿宋_GB2312" w:cs="仿宋_GB2312"/>
            <w:sz w:val="21"/>
            <w:szCs w:val="21"/>
            <w:highlight w:val="none"/>
            <w:rPrChange w:id="1022" w:author="金美玲" w:date="2022-06-08T18:34:24Z">
              <w:rPr>
                <w:rFonts w:hint="eastAsia" w:ascii="仿宋_GB2312" w:hAnsi="仿宋_GB2312" w:eastAsia="仿宋_GB2312" w:cs="仿宋_GB2312"/>
                <w:sz w:val="28"/>
                <w:szCs w:val="28"/>
                <w:highlight w:val="yellow"/>
              </w:rPr>
            </w:rPrChange>
          </w:rPr>
          <w:delText>消费券</w:delText>
        </w:r>
        <w:commentRangeEnd w:id="5"/>
      </w:del>
      <w:del w:id="1023" w:author="金美玲" w:date="2022-06-08T18:36:43Z">
        <w:r>
          <w:rPr>
            <w:sz w:val="21"/>
            <w:szCs w:val="21"/>
            <w:highlight w:val="none"/>
            <w:rPrChange w:id="1024" w:author="金美玲" w:date="2022-06-08T18:34:24Z">
              <w:rPr/>
            </w:rPrChange>
          </w:rPr>
          <w:commentReference w:id="5"/>
        </w:r>
      </w:del>
      <w:ins w:id="1026" w:author="金美玲" w:date="2022-06-08T18:36:43Z">
        <w:r>
          <w:rPr>
            <w:rFonts w:hint="default" w:ascii="仿宋_GB2312" w:hAnsi="仿宋_GB2312" w:eastAsia="仿宋_GB2312" w:cs="仿宋_GB2312"/>
            <w:sz w:val="21"/>
            <w:szCs w:val="21"/>
            <w:highlight w:val="none"/>
          </w:rPr>
          <w:t>数字</w:t>
        </w:r>
      </w:ins>
      <w:ins w:id="1027" w:author="金美玲" w:date="2022-06-08T18:36:45Z">
        <w:r>
          <w:rPr>
            <w:rFonts w:hint="default" w:ascii="仿宋_GB2312" w:hAnsi="仿宋_GB2312" w:eastAsia="仿宋_GB2312" w:cs="仿宋_GB2312"/>
            <w:sz w:val="21"/>
            <w:szCs w:val="21"/>
            <w:highlight w:val="none"/>
          </w:rPr>
          <w:t>人民币</w:t>
        </w:r>
      </w:ins>
      <w:ins w:id="1028" w:author="金美玲" w:date="2022-06-08T18:36:47Z">
        <w:r>
          <w:rPr>
            <w:rFonts w:hint="default" w:ascii="仿宋_GB2312" w:hAnsi="仿宋_GB2312" w:eastAsia="仿宋_GB2312" w:cs="仿宋_GB2312"/>
            <w:sz w:val="21"/>
            <w:szCs w:val="21"/>
            <w:highlight w:val="none"/>
          </w:rPr>
          <w:t>红包</w:t>
        </w:r>
      </w:ins>
      <w:r>
        <w:rPr>
          <w:rFonts w:hint="eastAsia" w:ascii="仿宋_GB2312" w:hAnsi="仿宋_GB2312" w:eastAsia="仿宋_GB2312" w:cs="仿宋_GB2312"/>
          <w:sz w:val="21"/>
          <w:szCs w:val="21"/>
          <w:highlight w:val="none"/>
          <w:rPrChange w:id="1029" w:author="金美玲" w:date="2022-06-08T18:34:24Z">
            <w:rPr>
              <w:rFonts w:hint="eastAsia" w:ascii="仿宋_GB2312" w:hAnsi="仿宋_GB2312" w:eastAsia="仿宋_GB2312" w:cs="仿宋_GB2312"/>
              <w:sz w:val="28"/>
              <w:szCs w:val="28"/>
              <w:highlight w:val="yellow"/>
            </w:rPr>
          </w:rPrChange>
        </w:rPr>
        <w:t>兑换成现金、商户</w:t>
      </w:r>
      <w:commentRangeStart w:id="6"/>
      <w:r>
        <w:rPr>
          <w:rFonts w:hint="eastAsia" w:ascii="仿宋_GB2312" w:hAnsi="仿宋_GB2312" w:eastAsia="仿宋_GB2312" w:cs="仿宋_GB2312"/>
          <w:sz w:val="21"/>
          <w:szCs w:val="21"/>
          <w:highlight w:val="none"/>
          <w:rPrChange w:id="1030" w:author="金美玲" w:date="2022-06-08T18:34:24Z">
            <w:rPr>
              <w:rFonts w:hint="eastAsia" w:ascii="仿宋_GB2312" w:hAnsi="仿宋_GB2312" w:eastAsia="仿宋_GB2312" w:cs="仿宋_GB2312"/>
              <w:sz w:val="28"/>
              <w:szCs w:val="28"/>
              <w:highlight w:val="yellow"/>
            </w:rPr>
          </w:rPrChange>
        </w:rPr>
        <w:t>会员卡</w:t>
      </w:r>
      <w:commentRangeEnd w:id="6"/>
      <w:r>
        <w:rPr>
          <w:sz w:val="21"/>
          <w:szCs w:val="21"/>
          <w:highlight w:val="none"/>
          <w:rPrChange w:id="1031" w:author="金美玲" w:date="2022-06-08T18:34:24Z">
            <w:rPr/>
          </w:rPrChange>
        </w:rPr>
        <w:commentReference w:id="6"/>
      </w:r>
      <w:r>
        <w:rPr>
          <w:rFonts w:hint="eastAsia" w:ascii="仿宋_GB2312" w:hAnsi="仿宋_GB2312" w:eastAsia="仿宋_GB2312" w:cs="仿宋_GB2312"/>
          <w:sz w:val="21"/>
          <w:szCs w:val="21"/>
          <w:highlight w:val="none"/>
          <w:rPrChange w:id="1032" w:author="金美玲" w:date="2022-06-08T18:34:24Z">
            <w:rPr>
              <w:rFonts w:hint="eastAsia" w:ascii="仿宋_GB2312" w:hAnsi="仿宋_GB2312" w:eastAsia="仿宋_GB2312" w:cs="仿宋_GB2312"/>
              <w:sz w:val="28"/>
              <w:szCs w:val="28"/>
              <w:highlight w:val="yellow"/>
            </w:rPr>
          </w:rPrChange>
        </w:rPr>
        <w:t>、储值卡</w:t>
      </w:r>
      <w:r>
        <w:rPr>
          <w:rFonts w:ascii="仿宋_GB2312" w:hAnsi="仿宋_GB2312" w:eastAsia="仿宋_GB2312" w:cs="仿宋_GB2312"/>
          <w:sz w:val="21"/>
          <w:szCs w:val="21"/>
          <w:highlight w:val="none"/>
          <w:rPrChange w:id="1033" w:author="金美玲" w:date="2022-06-08T18:34:24Z">
            <w:rPr>
              <w:rFonts w:ascii="仿宋_GB2312" w:hAnsi="仿宋_GB2312" w:eastAsia="仿宋_GB2312" w:cs="仿宋_GB2312"/>
              <w:sz w:val="28"/>
              <w:szCs w:val="28"/>
              <w:highlight w:val="yellow"/>
            </w:rPr>
          </w:rPrChange>
        </w:rPr>
        <w:t>等，</w:t>
      </w:r>
      <w:r>
        <w:rPr>
          <w:rFonts w:hint="eastAsia" w:ascii="仿宋_GB2312" w:hAnsi="仿宋_GB2312" w:eastAsia="仿宋_GB2312" w:cs="仿宋_GB2312"/>
          <w:sz w:val="21"/>
          <w:szCs w:val="21"/>
          <w:highlight w:val="none"/>
          <w:rPrChange w:id="1034" w:author="金美玲" w:date="2022-06-08T18:34:24Z">
            <w:rPr>
              <w:rFonts w:hint="eastAsia" w:ascii="仿宋_GB2312" w:hAnsi="仿宋_GB2312" w:eastAsia="仿宋_GB2312" w:cs="仿宋_GB2312"/>
              <w:sz w:val="28"/>
              <w:szCs w:val="28"/>
              <w:highlight w:val="yellow"/>
            </w:rPr>
          </w:rPrChange>
        </w:rPr>
        <w:t>用户在线下商户使用数字人民币红包购买储值产品等美团无法监控的情况除外</w:t>
      </w:r>
      <w:r>
        <w:rPr>
          <w:rFonts w:ascii="仿宋_GB2312" w:hAnsi="仿宋_GB2312" w:eastAsia="仿宋_GB2312" w:cs="仿宋_GB2312"/>
          <w:sz w:val="21"/>
          <w:szCs w:val="21"/>
          <w:highlight w:val="none"/>
          <w:rPrChange w:id="1035" w:author="金美玲" w:date="2022-06-08T18:34:24Z">
            <w:rPr>
              <w:rFonts w:ascii="仿宋_GB2312" w:hAnsi="仿宋_GB2312" w:eastAsia="仿宋_GB2312" w:cs="仿宋_GB2312"/>
              <w:sz w:val="28"/>
              <w:szCs w:val="28"/>
              <w:highlight w:val="yellow"/>
            </w:rPr>
          </w:rPrChange>
        </w:rPr>
        <w:t>）</w:t>
      </w:r>
      <w:r>
        <w:rPr>
          <w:rFonts w:hint="eastAsia" w:ascii="仿宋_GB2312" w:hAnsi="仿宋_GB2312" w:eastAsia="仿宋_GB2312" w:cs="仿宋_GB2312"/>
          <w:sz w:val="21"/>
          <w:szCs w:val="21"/>
          <w:highlight w:val="none"/>
          <w:rPrChange w:id="1036" w:author="金美玲" w:date="2022-06-08T18:34:24Z">
            <w:rPr>
              <w:rFonts w:hint="eastAsia" w:ascii="仿宋_GB2312" w:hAnsi="仿宋_GB2312" w:eastAsia="仿宋_GB2312" w:cs="仿宋_GB2312"/>
              <w:sz w:val="28"/>
              <w:szCs w:val="28"/>
              <w:highlight w:val="yellow"/>
            </w:rPr>
          </w:rPrChange>
        </w:rPr>
        <w:t>，乙方应将该情况告知甲方</w:t>
      </w:r>
      <w:r>
        <w:rPr>
          <w:rFonts w:ascii="仿宋_GB2312" w:hAnsi="仿宋_GB2312" w:eastAsia="仿宋_GB2312" w:cs="仿宋_GB2312"/>
          <w:sz w:val="21"/>
          <w:szCs w:val="21"/>
          <w:highlight w:val="none"/>
          <w:rPrChange w:id="1037" w:author="金美玲" w:date="2022-06-08T18:34:24Z">
            <w:rPr>
              <w:rFonts w:ascii="仿宋_GB2312" w:hAnsi="仿宋_GB2312" w:eastAsia="仿宋_GB2312" w:cs="仿宋_GB2312"/>
              <w:sz w:val="28"/>
              <w:szCs w:val="28"/>
              <w:highlight w:val="yellow"/>
            </w:rPr>
          </w:rPrChange>
        </w:rPr>
        <w:t>，</w:t>
      </w:r>
      <w:r>
        <w:rPr>
          <w:rFonts w:hint="eastAsia" w:ascii="仿宋_GB2312" w:hAnsi="仿宋_GB2312" w:eastAsia="仿宋_GB2312" w:cs="仿宋_GB2312"/>
          <w:sz w:val="21"/>
          <w:szCs w:val="21"/>
          <w:highlight w:val="none"/>
          <w:rPrChange w:id="1038" w:author="金美玲" w:date="2022-06-08T18:34:24Z">
            <w:rPr>
              <w:rFonts w:hint="eastAsia" w:ascii="仿宋_GB2312" w:hAnsi="仿宋_GB2312" w:eastAsia="仿宋_GB2312" w:cs="仿宋_GB2312"/>
              <w:sz w:val="28"/>
              <w:szCs w:val="28"/>
              <w:highlight w:val="yellow"/>
            </w:rPr>
          </w:rPrChange>
        </w:rPr>
        <w:t>并</w:t>
      </w:r>
      <w:r>
        <w:rPr>
          <w:rFonts w:ascii="仿宋_GB2312" w:hAnsi="仿宋_GB2312" w:eastAsia="仿宋_GB2312" w:cs="仿宋_GB2312"/>
          <w:sz w:val="21"/>
          <w:szCs w:val="21"/>
          <w:highlight w:val="none"/>
          <w:rPrChange w:id="1039" w:author="金美玲" w:date="2022-06-08T18:34:24Z">
            <w:rPr>
              <w:rFonts w:ascii="仿宋_GB2312" w:hAnsi="仿宋_GB2312" w:eastAsia="仿宋_GB2312" w:cs="仿宋_GB2312"/>
              <w:sz w:val="28"/>
              <w:szCs w:val="28"/>
              <w:highlight w:val="yellow"/>
            </w:rPr>
          </w:rPrChange>
        </w:rPr>
        <w:t>协助将</w:t>
      </w:r>
      <w:r>
        <w:rPr>
          <w:rFonts w:hint="eastAsia" w:ascii="仿宋_GB2312" w:hAnsi="仿宋_GB2312" w:eastAsia="仿宋_GB2312" w:cs="仿宋_GB2312"/>
          <w:sz w:val="21"/>
          <w:szCs w:val="21"/>
          <w:highlight w:val="none"/>
          <w:rPrChange w:id="1040" w:author="金美玲" w:date="2022-06-08T18:34:24Z">
            <w:rPr>
              <w:rFonts w:hint="eastAsia" w:ascii="仿宋_GB2312" w:hAnsi="仿宋_GB2312" w:eastAsia="仿宋_GB2312" w:cs="仿宋_GB2312"/>
              <w:sz w:val="28"/>
              <w:szCs w:val="28"/>
              <w:highlight w:val="yellow"/>
            </w:rPr>
          </w:rPrChange>
        </w:rPr>
        <w:t>涉及的</w:t>
      </w:r>
      <w:r>
        <w:rPr>
          <w:rFonts w:ascii="仿宋_GB2312" w:hAnsi="仿宋_GB2312" w:eastAsia="仿宋_GB2312" w:cs="仿宋_GB2312"/>
          <w:sz w:val="21"/>
          <w:szCs w:val="21"/>
          <w:highlight w:val="none"/>
          <w:rPrChange w:id="1041" w:author="金美玲" w:date="2022-06-08T18:34:24Z">
            <w:rPr>
              <w:rFonts w:ascii="仿宋_GB2312" w:hAnsi="仿宋_GB2312" w:eastAsia="仿宋_GB2312" w:cs="仿宋_GB2312"/>
              <w:sz w:val="28"/>
              <w:szCs w:val="28"/>
              <w:highlight w:val="yellow"/>
            </w:rPr>
          </w:rPrChange>
        </w:rPr>
        <w:t>数字人民币红包</w:t>
      </w:r>
      <w:r>
        <w:rPr>
          <w:rFonts w:hint="eastAsia" w:ascii="仿宋_GB2312" w:hAnsi="仿宋_GB2312" w:eastAsia="仿宋_GB2312" w:cs="仿宋_GB2312"/>
          <w:sz w:val="21"/>
          <w:szCs w:val="21"/>
          <w:highlight w:val="none"/>
          <w:rPrChange w:id="1042" w:author="金美玲" w:date="2022-06-08T18:34:24Z">
            <w:rPr>
              <w:rFonts w:hint="eastAsia" w:ascii="仿宋_GB2312" w:hAnsi="仿宋_GB2312" w:eastAsia="仿宋_GB2312" w:cs="仿宋_GB2312"/>
              <w:sz w:val="28"/>
              <w:szCs w:val="28"/>
              <w:highlight w:val="yellow"/>
            </w:rPr>
          </w:rPrChange>
        </w:rPr>
        <w:t>金额予以追回。</w:t>
      </w:r>
      <w:r>
        <w:rPr>
          <w:rFonts w:ascii="仿宋_GB2312" w:hAnsi="仿宋_GB2312" w:eastAsia="仿宋_GB2312" w:cs="仿宋_GB2312"/>
          <w:sz w:val="21"/>
          <w:szCs w:val="21"/>
          <w:highlight w:val="none"/>
          <w:rPrChange w:id="1043" w:author="金美玲" w:date="2022-06-08T18:34:24Z">
            <w:rPr>
              <w:rFonts w:ascii="仿宋_GB2312" w:hAnsi="仿宋_GB2312" w:eastAsia="仿宋_GB2312" w:cs="仿宋_GB2312"/>
              <w:sz w:val="28"/>
              <w:szCs w:val="28"/>
              <w:highlight w:val="yellow"/>
            </w:rPr>
          </w:rPrChange>
        </w:rPr>
        <w:t>在非美团消费场景内如出现恶意套现行为不影响活动审计</w:t>
      </w:r>
      <w:ins w:id="1044" w:author="金美玲" w:date="2022-05-25T11:47:12Z">
        <w:r>
          <w:rPr>
            <w:rFonts w:ascii="仿宋_GB2312" w:hAnsi="仿宋_GB2312" w:eastAsia="仿宋_GB2312" w:cs="仿宋_GB2312"/>
            <w:sz w:val="21"/>
            <w:szCs w:val="21"/>
            <w:highlight w:val="none"/>
            <w:rPrChange w:id="1045" w:author="金美玲" w:date="2022-06-08T18:34:24Z">
              <w:rPr>
                <w:rFonts w:ascii="仿宋_GB2312" w:hAnsi="仿宋_GB2312" w:eastAsia="仿宋_GB2312" w:cs="仿宋_GB2312"/>
                <w:sz w:val="28"/>
                <w:szCs w:val="28"/>
                <w:highlight w:val="yellow"/>
              </w:rPr>
            </w:rPrChange>
          </w:rPr>
          <w:t>，</w:t>
        </w:r>
      </w:ins>
      <w:ins w:id="1046" w:author="金美玲" w:date="2022-05-25T11:47:13Z">
        <w:r>
          <w:rPr>
            <w:rFonts w:ascii="仿宋_GB2312" w:hAnsi="仿宋_GB2312" w:eastAsia="仿宋_GB2312" w:cs="仿宋_GB2312"/>
            <w:sz w:val="21"/>
            <w:szCs w:val="21"/>
            <w:highlight w:val="none"/>
            <w:rPrChange w:id="1047" w:author="金美玲" w:date="2022-06-08T18:34:24Z">
              <w:rPr>
                <w:rFonts w:ascii="仿宋_GB2312" w:hAnsi="仿宋_GB2312" w:eastAsia="仿宋_GB2312" w:cs="仿宋_GB2312"/>
                <w:sz w:val="28"/>
                <w:szCs w:val="28"/>
                <w:highlight w:val="yellow"/>
              </w:rPr>
            </w:rPrChange>
          </w:rPr>
          <w:t>但</w:t>
        </w:r>
      </w:ins>
      <w:ins w:id="1048" w:author="金美玲" w:date="2022-05-25T11:47:17Z">
        <w:r>
          <w:rPr>
            <w:rFonts w:ascii="仿宋_GB2312" w:hAnsi="仿宋_GB2312" w:eastAsia="仿宋_GB2312" w:cs="仿宋_GB2312"/>
            <w:sz w:val="21"/>
            <w:szCs w:val="21"/>
            <w:highlight w:val="none"/>
            <w:rPrChange w:id="1049" w:author="金美玲" w:date="2022-06-08T18:34:24Z">
              <w:rPr>
                <w:rFonts w:ascii="仿宋_GB2312" w:hAnsi="仿宋_GB2312" w:eastAsia="仿宋_GB2312" w:cs="仿宋_GB2312"/>
                <w:sz w:val="28"/>
                <w:szCs w:val="28"/>
                <w:highlight w:val="yellow"/>
              </w:rPr>
            </w:rPrChange>
          </w:rPr>
          <w:t>乙方</w:t>
        </w:r>
      </w:ins>
      <w:ins w:id="1050" w:author="金美玲" w:date="2022-05-25T11:47:18Z">
        <w:r>
          <w:rPr>
            <w:rFonts w:ascii="仿宋_GB2312" w:hAnsi="仿宋_GB2312" w:eastAsia="仿宋_GB2312" w:cs="仿宋_GB2312"/>
            <w:sz w:val="21"/>
            <w:szCs w:val="21"/>
            <w:highlight w:val="none"/>
            <w:rPrChange w:id="1051" w:author="金美玲" w:date="2022-06-08T18:34:24Z">
              <w:rPr>
                <w:rFonts w:ascii="仿宋_GB2312" w:hAnsi="仿宋_GB2312" w:eastAsia="仿宋_GB2312" w:cs="仿宋_GB2312"/>
                <w:sz w:val="28"/>
                <w:szCs w:val="28"/>
                <w:highlight w:val="yellow"/>
              </w:rPr>
            </w:rPrChange>
          </w:rPr>
          <w:t>应积极</w:t>
        </w:r>
      </w:ins>
      <w:ins w:id="1052" w:author="金美玲" w:date="2022-05-25T11:47:19Z">
        <w:r>
          <w:rPr>
            <w:rFonts w:ascii="仿宋_GB2312" w:hAnsi="仿宋_GB2312" w:eastAsia="仿宋_GB2312" w:cs="仿宋_GB2312"/>
            <w:sz w:val="21"/>
            <w:szCs w:val="21"/>
            <w:highlight w:val="none"/>
            <w:rPrChange w:id="1053" w:author="金美玲" w:date="2022-06-08T18:34:24Z">
              <w:rPr>
                <w:rFonts w:ascii="仿宋_GB2312" w:hAnsi="仿宋_GB2312" w:eastAsia="仿宋_GB2312" w:cs="仿宋_GB2312"/>
                <w:sz w:val="28"/>
                <w:szCs w:val="28"/>
                <w:highlight w:val="yellow"/>
              </w:rPr>
            </w:rPrChange>
          </w:rPr>
          <w:t>配合</w:t>
        </w:r>
      </w:ins>
      <w:ins w:id="1054" w:author="金美玲" w:date="2022-05-25T11:47:22Z">
        <w:r>
          <w:rPr>
            <w:rFonts w:ascii="仿宋_GB2312" w:hAnsi="仿宋_GB2312" w:eastAsia="仿宋_GB2312" w:cs="仿宋_GB2312"/>
            <w:sz w:val="21"/>
            <w:szCs w:val="21"/>
            <w:highlight w:val="none"/>
            <w:rPrChange w:id="1055" w:author="金美玲" w:date="2022-06-08T18:34:24Z">
              <w:rPr>
                <w:rFonts w:ascii="仿宋_GB2312" w:hAnsi="仿宋_GB2312" w:eastAsia="仿宋_GB2312" w:cs="仿宋_GB2312"/>
                <w:sz w:val="28"/>
                <w:szCs w:val="28"/>
                <w:highlight w:val="yellow"/>
              </w:rPr>
            </w:rPrChange>
          </w:rPr>
          <w:t>核实</w:t>
        </w:r>
      </w:ins>
      <w:ins w:id="1056" w:author="金美玲" w:date="2022-05-25T11:47:25Z">
        <w:r>
          <w:rPr>
            <w:rFonts w:ascii="仿宋_GB2312" w:hAnsi="仿宋_GB2312" w:eastAsia="仿宋_GB2312" w:cs="仿宋_GB2312"/>
            <w:sz w:val="21"/>
            <w:szCs w:val="21"/>
            <w:highlight w:val="none"/>
            <w:rPrChange w:id="1057" w:author="金美玲" w:date="2022-06-08T18:34:24Z">
              <w:rPr>
                <w:rFonts w:ascii="仿宋_GB2312" w:hAnsi="仿宋_GB2312" w:eastAsia="仿宋_GB2312" w:cs="仿宋_GB2312"/>
                <w:sz w:val="28"/>
                <w:szCs w:val="28"/>
                <w:highlight w:val="yellow"/>
              </w:rPr>
            </w:rPrChange>
          </w:rPr>
          <w:t>和</w:t>
        </w:r>
      </w:ins>
      <w:ins w:id="1058" w:author="金美玲" w:date="2022-05-25T11:47:32Z">
        <w:r>
          <w:rPr>
            <w:rFonts w:ascii="仿宋_GB2312" w:hAnsi="仿宋_GB2312" w:eastAsia="仿宋_GB2312" w:cs="仿宋_GB2312"/>
            <w:sz w:val="21"/>
            <w:szCs w:val="21"/>
            <w:highlight w:val="none"/>
            <w:rPrChange w:id="1059" w:author="金美玲" w:date="2022-06-08T18:34:24Z">
              <w:rPr>
                <w:rFonts w:ascii="仿宋_GB2312" w:hAnsi="仿宋_GB2312" w:eastAsia="仿宋_GB2312" w:cs="仿宋_GB2312"/>
                <w:sz w:val="28"/>
                <w:szCs w:val="28"/>
                <w:highlight w:val="yellow"/>
              </w:rPr>
            </w:rPrChange>
          </w:rPr>
          <w:t>追回</w:t>
        </w:r>
      </w:ins>
      <w:ins w:id="1060" w:author="金美玲" w:date="2022-05-25T11:47:34Z">
        <w:r>
          <w:rPr>
            <w:rFonts w:ascii="仿宋_GB2312" w:hAnsi="仿宋_GB2312" w:eastAsia="仿宋_GB2312" w:cs="仿宋_GB2312"/>
            <w:sz w:val="21"/>
            <w:szCs w:val="21"/>
            <w:highlight w:val="none"/>
            <w:rPrChange w:id="1061" w:author="金美玲" w:date="2022-06-08T18:34:24Z">
              <w:rPr>
                <w:rFonts w:ascii="仿宋_GB2312" w:hAnsi="仿宋_GB2312" w:eastAsia="仿宋_GB2312" w:cs="仿宋_GB2312"/>
                <w:sz w:val="28"/>
                <w:szCs w:val="28"/>
                <w:highlight w:val="yellow"/>
              </w:rPr>
            </w:rPrChange>
          </w:rPr>
          <w:t>资金</w:t>
        </w:r>
      </w:ins>
      <w:r>
        <w:rPr>
          <w:rFonts w:hint="eastAsia" w:ascii="仿宋_GB2312" w:hAnsi="仿宋_GB2312" w:eastAsia="仿宋_GB2312" w:cs="仿宋_GB2312"/>
          <w:sz w:val="21"/>
          <w:szCs w:val="21"/>
          <w:highlight w:val="none"/>
          <w:rPrChange w:id="1062" w:author="金美玲" w:date="2022-06-08T18:34:24Z">
            <w:rPr>
              <w:rFonts w:hint="eastAsia" w:ascii="仿宋_GB2312" w:hAnsi="仿宋_GB2312" w:eastAsia="仿宋_GB2312" w:cs="仿宋_GB2312"/>
              <w:sz w:val="28"/>
              <w:szCs w:val="28"/>
              <w:highlight w:val="yellow"/>
            </w:rPr>
          </w:rPrChange>
        </w:rPr>
        <w:t>。</w:t>
      </w:r>
      <w:r>
        <w:rPr>
          <w:rFonts w:ascii="仿宋_GB2312" w:hAnsi="仿宋_GB2312" w:eastAsia="仿宋_GB2312" w:cs="仿宋_GB2312"/>
          <w:sz w:val="21"/>
          <w:szCs w:val="21"/>
          <w:highlight w:val="none"/>
          <w:rPrChange w:id="1063" w:author="金美玲" w:date="2022-06-08T18:34:24Z">
            <w:rPr>
              <w:rFonts w:ascii="仿宋_GB2312" w:hAnsi="仿宋_GB2312" w:eastAsia="仿宋_GB2312" w:cs="仿宋_GB2312"/>
              <w:sz w:val="28"/>
              <w:szCs w:val="28"/>
              <w:highlight w:val="yellow"/>
            </w:rPr>
          </w:rPrChange>
        </w:rPr>
        <w:cr/>
      </w:r>
      <w:r>
        <w:rPr>
          <w:rFonts w:ascii="仿宋_GB2312" w:hAnsi="仿宋_GB2312" w:eastAsia="仿宋_GB2312" w:cs="仿宋_GB2312"/>
          <w:sz w:val="21"/>
          <w:szCs w:val="21"/>
          <w:highlight w:val="none"/>
          <w:rPrChange w:id="1064" w:author="金美玲" w:date="2022-06-08T18:34:24Z">
            <w:rPr>
              <w:rFonts w:ascii="仿宋_GB2312" w:hAnsi="仿宋_GB2312" w:eastAsia="仿宋_GB2312" w:cs="仿宋_GB2312"/>
              <w:sz w:val="28"/>
              <w:szCs w:val="28"/>
            </w:rPr>
          </w:rPrChange>
        </w:rPr>
        <w:t xml:space="preserve">    7.双方确认，本合同项下款项往来均以银行转账方式进行，双方指定的往来账户信息如下：</w:t>
      </w:r>
      <w:r>
        <w:rPr>
          <w:rFonts w:ascii="仿宋_GB2312" w:hAnsi="仿宋_GB2312" w:eastAsia="仿宋_GB2312" w:cs="仿宋_GB2312"/>
          <w:sz w:val="21"/>
          <w:szCs w:val="21"/>
          <w:highlight w:val="none"/>
          <w:rPrChange w:id="1065"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66" w:author="金美玲" w:date="2022-06-08T18:34:24Z">
            <w:rPr>
              <w:rFonts w:hint="eastAsia" w:ascii="仿宋_GB2312" w:hAnsi="仿宋_GB2312" w:eastAsia="仿宋_GB2312" w:cs="仿宋_GB2312"/>
              <w:sz w:val="28"/>
              <w:szCs w:val="28"/>
            </w:rPr>
          </w:rPrChange>
        </w:rPr>
        <w:t>甲方指定往来账户信息如下：</w:t>
      </w:r>
      <w:r>
        <w:rPr>
          <w:rFonts w:ascii="仿宋_GB2312" w:hAnsi="仿宋_GB2312" w:eastAsia="仿宋_GB2312" w:cs="仿宋_GB2312"/>
          <w:sz w:val="21"/>
          <w:szCs w:val="21"/>
          <w:highlight w:val="none"/>
          <w:rPrChange w:id="1067"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68" w:author="金美玲" w:date="2022-06-08T18:34:24Z">
            <w:rPr>
              <w:rFonts w:hint="eastAsia" w:ascii="仿宋_GB2312" w:hAnsi="仿宋_GB2312" w:eastAsia="仿宋_GB2312" w:cs="仿宋_GB2312"/>
              <w:sz w:val="28"/>
              <w:szCs w:val="28"/>
            </w:rPr>
          </w:rPrChange>
        </w:rPr>
        <w:t>账户名称：</w:t>
      </w:r>
      <w:r>
        <w:rPr>
          <w:rFonts w:ascii="仿宋_GB2312" w:hAnsi="仿宋_GB2312" w:eastAsia="仿宋_GB2312" w:cs="仿宋_GB2312"/>
          <w:sz w:val="21"/>
          <w:szCs w:val="21"/>
          <w:highlight w:val="none"/>
          <w:rPrChange w:id="1069"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70" w:author="金美玲" w:date="2022-06-08T18:34:24Z">
            <w:rPr>
              <w:rFonts w:hint="eastAsia" w:ascii="仿宋_GB2312" w:hAnsi="仿宋_GB2312" w:eastAsia="仿宋_GB2312" w:cs="仿宋_GB2312"/>
              <w:sz w:val="28"/>
              <w:szCs w:val="28"/>
            </w:rPr>
          </w:rPrChange>
        </w:rPr>
        <w:t>开户行：</w:t>
      </w:r>
      <w:r>
        <w:rPr>
          <w:rFonts w:ascii="仿宋_GB2312" w:hAnsi="仿宋_GB2312" w:eastAsia="仿宋_GB2312" w:cs="仿宋_GB2312"/>
          <w:sz w:val="21"/>
          <w:szCs w:val="21"/>
          <w:highlight w:val="none"/>
          <w:rPrChange w:id="1071"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72" w:author="金美玲" w:date="2022-06-08T18:34:24Z">
            <w:rPr>
              <w:rFonts w:hint="eastAsia" w:ascii="仿宋_GB2312" w:hAnsi="仿宋_GB2312" w:eastAsia="仿宋_GB2312" w:cs="仿宋_GB2312"/>
              <w:sz w:val="28"/>
              <w:szCs w:val="28"/>
            </w:rPr>
          </w:rPrChange>
        </w:rPr>
        <w:t>账号：</w:t>
      </w:r>
      <w:r>
        <w:rPr>
          <w:rFonts w:ascii="仿宋_GB2312" w:hAnsi="仿宋_GB2312" w:eastAsia="仿宋_GB2312" w:cs="仿宋_GB2312"/>
          <w:sz w:val="21"/>
          <w:szCs w:val="21"/>
          <w:highlight w:val="none"/>
          <w:rPrChange w:id="1073"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74" w:author="金美玲" w:date="2022-06-08T18:34:24Z">
            <w:rPr>
              <w:rFonts w:hint="eastAsia" w:ascii="仿宋_GB2312" w:hAnsi="仿宋_GB2312" w:eastAsia="仿宋_GB2312" w:cs="仿宋_GB2312"/>
              <w:sz w:val="28"/>
              <w:szCs w:val="28"/>
            </w:rPr>
          </w:rPrChange>
        </w:rPr>
        <w:t>乙方指定往来账户信息如下：</w:t>
      </w:r>
      <w:r>
        <w:rPr>
          <w:rFonts w:ascii="仿宋_GB2312" w:hAnsi="仿宋_GB2312" w:eastAsia="仿宋_GB2312" w:cs="仿宋_GB2312"/>
          <w:sz w:val="21"/>
          <w:szCs w:val="21"/>
          <w:highlight w:val="none"/>
          <w:rPrChange w:id="1075"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76" w:author="金美玲" w:date="2022-06-08T18:34:24Z">
            <w:rPr>
              <w:rFonts w:hint="eastAsia" w:ascii="仿宋_GB2312" w:hAnsi="仿宋_GB2312" w:eastAsia="仿宋_GB2312" w:cs="仿宋_GB2312"/>
              <w:sz w:val="28"/>
              <w:szCs w:val="28"/>
            </w:rPr>
          </w:rPrChange>
        </w:rPr>
        <w:t>账户名称：</w:t>
      </w:r>
      <w:r>
        <w:rPr>
          <w:rFonts w:ascii="仿宋_GB2312" w:hAnsi="仿宋_GB2312" w:eastAsia="仿宋_GB2312" w:cs="仿宋_GB2312"/>
          <w:sz w:val="21"/>
          <w:szCs w:val="21"/>
          <w:highlight w:val="none"/>
          <w:rPrChange w:id="1077" w:author="金美玲" w:date="2022-06-08T18:34:24Z">
            <w:rPr>
              <w:rFonts w:ascii="仿宋_GB2312" w:hAnsi="仿宋_GB2312" w:eastAsia="仿宋_GB2312" w:cs="仿宋_GB2312"/>
              <w:sz w:val="28"/>
              <w:szCs w:val="28"/>
            </w:rPr>
          </w:rPrChange>
        </w:rPr>
        <w:t>深圳美团科技有限公司</w:t>
      </w:r>
      <w:r>
        <w:rPr>
          <w:rFonts w:ascii="仿宋_GB2312" w:hAnsi="仿宋_GB2312" w:eastAsia="仿宋_GB2312" w:cs="仿宋_GB2312"/>
          <w:sz w:val="21"/>
          <w:szCs w:val="21"/>
          <w:highlight w:val="none"/>
          <w:rPrChange w:id="1078" w:author="金美玲" w:date="2022-06-08T18:34:24Z">
            <w:rPr>
              <w:rFonts w:ascii="仿宋_GB2312" w:hAnsi="仿宋_GB2312" w:eastAsia="仿宋_GB2312" w:cs="仿宋_GB2312"/>
              <w:sz w:val="28"/>
              <w:szCs w:val="28"/>
            </w:rPr>
          </w:rPrChange>
        </w:rPr>
        <w:br w:type="textWrapping"/>
      </w:r>
      <w:r>
        <w:rPr>
          <w:rFonts w:hint="eastAsia" w:ascii="仿宋_GB2312" w:hAnsi="仿宋_GB2312" w:eastAsia="仿宋_GB2312" w:cs="仿宋_GB2312"/>
          <w:sz w:val="21"/>
          <w:szCs w:val="21"/>
          <w:highlight w:val="none"/>
          <w:rPrChange w:id="1079" w:author="金美玲" w:date="2022-06-08T18:34:24Z">
            <w:rPr>
              <w:rFonts w:hint="eastAsia" w:ascii="仿宋_GB2312" w:hAnsi="仿宋_GB2312" w:eastAsia="仿宋_GB2312" w:cs="仿宋_GB2312"/>
              <w:sz w:val="28"/>
              <w:szCs w:val="28"/>
            </w:rPr>
          </w:rPrChange>
        </w:rPr>
        <w:t>开户银行：</w:t>
      </w:r>
      <w:r>
        <w:rPr>
          <w:rFonts w:ascii="仿宋_GB2312" w:hAnsi="仿宋_GB2312" w:eastAsia="仿宋_GB2312" w:cs="仿宋_GB2312"/>
          <w:sz w:val="21"/>
          <w:szCs w:val="21"/>
          <w:highlight w:val="none"/>
          <w:rPrChange w:id="1080" w:author="金美玲" w:date="2022-06-08T18:34:24Z">
            <w:rPr>
              <w:rFonts w:ascii="仿宋_GB2312" w:hAnsi="仿宋_GB2312" w:eastAsia="仿宋_GB2312" w:cs="仿宋_GB2312"/>
              <w:sz w:val="28"/>
              <w:szCs w:val="28"/>
            </w:rPr>
          </w:rPrChange>
        </w:rPr>
        <w:t>招商银行股份有限公司深圳民治支行</w:t>
      </w:r>
      <w:r>
        <w:rPr>
          <w:rFonts w:ascii="仿宋_GB2312" w:hAnsi="仿宋_GB2312" w:eastAsia="仿宋_GB2312" w:cs="仿宋_GB2312"/>
          <w:sz w:val="21"/>
          <w:szCs w:val="21"/>
          <w:highlight w:val="none"/>
          <w:rPrChange w:id="1081" w:author="金美玲" w:date="2022-06-08T18:34:24Z">
            <w:rPr>
              <w:rFonts w:ascii="仿宋_GB2312" w:hAnsi="仿宋_GB2312" w:eastAsia="仿宋_GB2312" w:cs="仿宋_GB2312"/>
              <w:sz w:val="28"/>
              <w:szCs w:val="28"/>
            </w:rPr>
          </w:rPrChange>
        </w:rPr>
        <w:br w:type="textWrapping"/>
      </w:r>
      <w:r>
        <w:rPr>
          <w:rFonts w:hint="eastAsia" w:ascii="仿宋_GB2312" w:hAnsi="仿宋_GB2312" w:eastAsia="仿宋_GB2312" w:cs="仿宋_GB2312"/>
          <w:sz w:val="21"/>
          <w:szCs w:val="21"/>
          <w:highlight w:val="none"/>
          <w:rPrChange w:id="1082" w:author="金美玲" w:date="2022-06-08T18:34:24Z">
            <w:rPr>
              <w:rFonts w:hint="eastAsia" w:ascii="仿宋_GB2312" w:hAnsi="仿宋_GB2312" w:eastAsia="仿宋_GB2312" w:cs="仿宋_GB2312"/>
              <w:sz w:val="28"/>
              <w:szCs w:val="28"/>
            </w:rPr>
          </w:rPrChange>
        </w:rPr>
        <w:t>银行账号：</w:t>
      </w:r>
      <w:r>
        <w:rPr>
          <w:rFonts w:ascii="仿宋_GB2312" w:hAnsi="仿宋_GB2312" w:eastAsia="仿宋_GB2312" w:cs="仿宋_GB2312"/>
          <w:sz w:val="21"/>
          <w:szCs w:val="21"/>
          <w:highlight w:val="none"/>
          <w:rPrChange w:id="1083" w:author="金美玲" w:date="2022-06-08T18:34:24Z">
            <w:rPr>
              <w:rFonts w:ascii="仿宋_GB2312" w:hAnsi="仿宋_GB2312" w:eastAsia="仿宋_GB2312" w:cs="仿宋_GB2312"/>
              <w:sz w:val="28"/>
              <w:szCs w:val="28"/>
            </w:rPr>
          </w:rPrChange>
        </w:rPr>
        <w:t>755947700210402</w:t>
      </w:r>
      <w:r>
        <w:rPr>
          <w:rFonts w:ascii="仿宋_GB2312" w:hAnsi="仿宋_GB2312" w:eastAsia="仿宋_GB2312" w:cs="仿宋_GB2312"/>
          <w:sz w:val="21"/>
          <w:szCs w:val="21"/>
          <w:highlight w:val="none"/>
          <w:rPrChange w:id="1084" w:author="金美玲" w:date="2022-06-08T18:34:24Z">
            <w:rPr>
              <w:rFonts w:ascii="仿宋_GB2312" w:hAnsi="仿宋_GB2312" w:eastAsia="仿宋_GB2312" w:cs="仿宋_GB2312"/>
              <w:sz w:val="28"/>
              <w:szCs w:val="28"/>
            </w:rPr>
          </w:rPrChange>
        </w:rPr>
        <w:cr/>
      </w:r>
      <w:r>
        <w:rPr>
          <w:rFonts w:hint="eastAsia" w:ascii="仿宋_GB2312" w:hAnsi="仿宋_GB2312" w:eastAsia="仿宋_GB2312" w:cs="仿宋_GB2312"/>
          <w:sz w:val="21"/>
          <w:szCs w:val="21"/>
          <w:highlight w:val="none"/>
          <w:rPrChange w:id="1085" w:author="金美玲" w:date="2022-06-08T18:34:24Z">
            <w:rPr>
              <w:rFonts w:hint="eastAsia" w:ascii="仿宋_GB2312" w:hAnsi="仿宋_GB2312" w:eastAsia="仿宋_GB2312" w:cs="仿宋_GB2312"/>
              <w:sz w:val="28"/>
              <w:szCs w:val="28"/>
            </w:rPr>
          </w:rPrChange>
        </w:rPr>
        <w:t>联行号：</w:t>
      </w:r>
      <w:r>
        <w:rPr>
          <w:rFonts w:ascii="仿宋_GB2312" w:hAnsi="仿宋_GB2312" w:eastAsia="仿宋_GB2312" w:cs="仿宋_GB2312"/>
          <w:sz w:val="21"/>
          <w:szCs w:val="21"/>
          <w:highlight w:val="none"/>
          <w:rPrChange w:id="1086" w:author="金美玲" w:date="2022-06-08T18:34:24Z">
            <w:rPr>
              <w:rFonts w:ascii="仿宋_GB2312" w:hAnsi="仿宋_GB2312" w:eastAsia="仿宋_GB2312" w:cs="仿宋_GB2312"/>
              <w:sz w:val="28"/>
              <w:szCs w:val="28"/>
            </w:rPr>
          </w:rPrChange>
        </w:rPr>
        <w:t>308584001889</w:t>
      </w:r>
    </w:p>
    <w:p>
      <w:pPr>
        <w:pStyle w:val="4"/>
        <w:adjustRightInd w:val="0"/>
        <w:snapToGrid w:val="0"/>
        <w:spacing w:line="400" w:lineRule="exact"/>
        <w:ind w:left="560" w:hanging="560" w:hangingChars="200"/>
        <w:rPr>
          <w:ins w:id="1088" w:author="Chuey" w:date="2022-05-13T17:21:05Z"/>
          <w:rFonts w:hint="eastAsia" w:ascii="仿宋_GB2312" w:hAnsi="仿宋_GB2312" w:eastAsia="仿宋_GB2312" w:cs="仿宋_GB2312"/>
          <w:sz w:val="21"/>
          <w:szCs w:val="21"/>
          <w:highlight w:val="none"/>
          <w:rPrChange w:id="1089" w:author="金美玲" w:date="2022-06-08T18:34:24Z">
            <w:rPr>
              <w:ins w:id="1090" w:author="Chuey" w:date="2022-05-13T17:21:05Z"/>
              <w:rFonts w:hint="eastAsia" w:ascii="仿宋_GB2312" w:hAnsi="仿宋_GB2312" w:eastAsia="仿宋_GB2312" w:cs="仿宋_GB2312"/>
              <w:sz w:val="28"/>
              <w:szCs w:val="28"/>
            </w:rPr>
          </w:rPrChange>
        </w:rPr>
        <w:pPrChange w:id="1087" w:author="金美玲" w:date="2022-06-08T18:35:10Z">
          <w:pPr>
            <w:pStyle w:val="4"/>
            <w:adjustRightInd w:val="0"/>
            <w:snapToGrid w:val="0"/>
            <w:spacing w:line="480" w:lineRule="exact"/>
            <w:ind w:left="560" w:hanging="560" w:hangingChars="200"/>
          </w:pPr>
        </w:pPrChange>
      </w:pPr>
      <w:r>
        <w:rPr>
          <w:rFonts w:hint="eastAsia" w:ascii="仿宋_GB2312" w:hAnsi="仿宋_GB2312" w:eastAsia="仿宋_GB2312" w:cs="仿宋_GB2312"/>
          <w:sz w:val="21"/>
          <w:szCs w:val="21"/>
          <w:highlight w:val="none"/>
          <w:rPrChange w:id="1091" w:author="金美玲" w:date="2022-06-08T18:34:24Z">
            <w:rPr>
              <w:rFonts w:hint="eastAsia" w:ascii="仿宋_GB2312" w:hAnsi="仿宋_GB2312" w:eastAsia="仿宋_GB2312" w:cs="仿宋_GB2312"/>
              <w:sz w:val="28"/>
              <w:szCs w:val="28"/>
            </w:rPr>
          </w:rPrChange>
        </w:rPr>
        <w:t>（请在打款时备注：</w:t>
      </w:r>
      <w:del w:id="1092" w:author="金美玲" w:date="2022-06-08T18:23:42Z">
        <w:r>
          <w:rPr>
            <w:rFonts w:ascii="仿宋_GB2312" w:hAnsi="仿宋_GB2312" w:eastAsia="仿宋_GB2312" w:cs="仿宋_GB2312"/>
            <w:sz w:val="21"/>
            <w:szCs w:val="21"/>
            <w:highlight w:val="none"/>
            <w:rPrChange w:id="1093" w:author="金美玲" w:date="2022-06-08T18:34:24Z">
              <w:rPr>
                <w:rFonts w:ascii="仿宋_GB2312" w:hAnsi="仿宋_GB2312" w:eastAsia="仿宋_GB2312" w:cs="仿宋_GB2312"/>
                <w:sz w:val="28"/>
                <w:szCs w:val="28"/>
              </w:rPr>
            </w:rPrChange>
          </w:rPr>
          <w:delText>xx</w:delText>
        </w:r>
      </w:del>
      <w:ins w:id="1094" w:author="金美玲" w:date="2022-06-08T18:23:42Z">
        <w:r>
          <w:rPr>
            <w:rFonts w:ascii="仿宋_GB2312" w:hAnsi="仿宋_GB2312" w:eastAsia="仿宋_GB2312" w:cs="仿宋_GB2312"/>
            <w:sz w:val="21"/>
            <w:szCs w:val="21"/>
            <w:highlight w:val="none"/>
            <w:rPrChange w:id="1095" w:author="金美玲" w:date="2022-06-08T18:34:24Z">
              <w:rPr>
                <w:rFonts w:ascii="仿宋_GB2312" w:hAnsi="仿宋_GB2312" w:eastAsia="仿宋_GB2312" w:cs="仿宋_GB2312"/>
                <w:sz w:val="28"/>
                <w:szCs w:val="28"/>
                <w:highlight w:val="none"/>
              </w:rPr>
            </w:rPrChange>
          </w:rPr>
          <w:t>深圳</w:t>
        </w:r>
      </w:ins>
      <w:r>
        <w:rPr>
          <w:rFonts w:ascii="仿宋_GB2312" w:hAnsi="仿宋_GB2312" w:eastAsia="仿宋_GB2312" w:cs="仿宋_GB2312"/>
          <w:sz w:val="21"/>
          <w:szCs w:val="21"/>
          <w:highlight w:val="none"/>
          <w:rPrChange w:id="1096" w:author="金美玲" w:date="2022-06-08T18:34:24Z">
            <w:rPr>
              <w:rFonts w:ascii="仿宋_GB2312" w:hAnsi="仿宋_GB2312" w:eastAsia="仿宋_GB2312" w:cs="仿宋_GB2312"/>
              <w:sz w:val="28"/>
              <w:szCs w:val="28"/>
            </w:rPr>
          </w:rPrChange>
        </w:rPr>
        <w:t>市消费券(数字人民币红包)项目</w:t>
      </w:r>
      <w:del w:id="1097" w:author="金美玲" w:date="2022-05-25T11:47:47Z">
        <w:r>
          <w:rPr>
            <w:rFonts w:ascii="仿宋_GB2312" w:hAnsi="仿宋_GB2312" w:eastAsia="仿宋_GB2312" w:cs="仿宋_GB2312"/>
            <w:sz w:val="21"/>
            <w:szCs w:val="21"/>
            <w:highlight w:val="none"/>
            <w:rPrChange w:id="1098" w:author="金美玲" w:date="2022-06-08T18:34:24Z">
              <w:rPr>
                <w:rFonts w:ascii="仿宋_GB2312" w:hAnsi="仿宋_GB2312" w:eastAsia="仿宋_GB2312" w:cs="仿宋_GB2312"/>
                <w:sz w:val="28"/>
                <w:szCs w:val="28"/>
              </w:rPr>
            </w:rPrChange>
          </w:rPr>
          <w:delText>第x期</w:delText>
        </w:r>
      </w:del>
      <w:r>
        <w:rPr>
          <w:rFonts w:hint="eastAsia" w:ascii="仿宋_GB2312" w:hAnsi="仿宋_GB2312" w:eastAsia="仿宋_GB2312" w:cs="仿宋_GB2312"/>
          <w:sz w:val="21"/>
          <w:szCs w:val="21"/>
          <w:highlight w:val="none"/>
          <w:rPrChange w:id="1099" w:author="金美玲" w:date="2022-06-08T18:34:24Z">
            <w:rPr>
              <w:rFonts w:hint="eastAsia" w:ascii="仿宋_GB2312" w:hAnsi="仿宋_GB2312" w:eastAsia="仿宋_GB2312" w:cs="仿宋_GB2312"/>
              <w:sz w:val="28"/>
              <w:szCs w:val="28"/>
            </w:rPr>
          </w:rPrChange>
        </w:rPr>
        <w:t>）</w:t>
      </w:r>
    </w:p>
    <w:p>
      <w:pPr>
        <w:pStyle w:val="4"/>
        <w:adjustRightInd w:val="0"/>
        <w:snapToGrid w:val="0"/>
        <w:spacing w:line="400" w:lineRule="exact"/>
        <w:ind w:left="0" w:firstLine="420" w:firstLineChars="200"/>
        <w:rPr>
          <w:del w:id="1101" w:author="金美玲" w:date="2022-06-08T18:36:01Z"/>
          <w:rFonts w:ascii="仿宋_GB2312" w:hAnsi="仿宋_GB2312" w:eastAsia="仿宋_GB2312" w:cs="仿宋_GB2312"/>
          <w:sz w:val="21"/>
          <w:szCs w:val="21"/>
          <w:highlight w:val="none"/>
          <w:rPrChange w:id="1102" w:author="金美玲" w:date="2022-06-08T18:34:24Z">
            <w:rPr>
              <w:del w:id="1103" w:author="金美玲" w:date="2022-06-08T18:36:01Z"/>
              <w:rFonts w:ascii="仿宋_GB2312" w:hAnsi="仿宋_GB2312" w:eastAsia="仿宋_GB2312" w:cs="仿宋_GB2312"/>
              <w:sz w:val="28"/>
              <w:szCs w:val="28"/>
            </w:rPr>
          </w:rPrChange>
        </w:rPr>
        <w:pPrChange w:id="1100" w:author="金美玲" w:date="2022-06-08T18:35:10Z">
          <w:pPr>
            <w:pStyle w:val="4"/>
            <w:adjustRightInd w:val="0"/>
            <w:snapToGrid w:val="0"/>
            <w:spacing w:line="480" w:lineRule="exact"/>
            <w:ind w:firstLine="0" w:firstLineChars="0"/>
          </w:pPr>
        </w:pPrChange>
      </w:pPr>
      <w:r>
        <w:rPr>
          <w:rFonts w:ascii="仿宋_GB2312" w:hAnsi="仿宋_GB2312" w:eastAsia="仿宋_GB2312" w:cs="仿宋_GB2312"/>
          <w:sz w:val="21"/>
          <w:szCs w:val="21"/>
          <w:highlight w:val="none"/>
          <w:rPrChange w:id="1104" w:author="金美玲" w:date="2022-06-08T18:34:24Z">
            <w:rPr>
              <w:rFonts w:ascii="仿宋_GB2312" w:hAnsi="仿宋_GB2312" w:eastAsia="仿宋_GB2312" w:cs="仿宋_GB2312"/>
              <w:sz w:val="28"/>
              <w:szCs w:val="28"/>
            </w:rPr>
          </w:rPrChange>
        </w:rPr>
        <w:t xml:space="preserve">8.本次合作项目实施过程中所发生的税费及其他非经双方确认分摊的项目成本由甲乙双方各自承担。      </w:t>
      </w:r>
    </w:p>
    <w:p>
      <w:pPr>
        <w:pStyle w:val="4"/>
        <w:adjustRightInd w:val="0"/>
        <w:snapToGrid w:val="0"/>
        <w:spacing w:line="400" w:lineRule="exact"/>
        <w:ind w:firstLine="420" w:firstLineChars="200"/>
        <w:rPr>
          <w:rFonts w:ascii="宋体" w:hAnsi="宋体" w:cs="宋体"/>
          <w:sz w:val="21"/>
          <w:szCs w:val="21"/>
          <w:highlight w:val="none"/>
          <w:rPrChange w:id="1106" w:author="金美玲" w:date="2022-06-08T18:34:24Z">
            <w:rPr>
              <w:rFonts w:ascii="宋体" w:hAnsi="宋体" w:cs="宋体"/>
              <w:sz w:val="28"/>
              <w:szCs w:val="28"/>
            </w:rPr>
          </w:rPrChange>
        </w:rPr>
        <w:pPrChange w:id="1105" w:author="金美玲" w:date="2022-06-08T18:36:01Z">
          <w:pPr>
            <w:pStyle w:val="4"/>
            <w:adjustRightInd w:val="0"/>
            <w:snapToGrid w:val="0"/>
            <w:spacing w:line="480" w:lineRule="exact"/>
            <w:ind w:firstLine="0" w:firstLineChars="0"/>
          </w:pPr>
        </w:pPrChange>
      </w:pP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108" w:author="金美玲" w:date="2022-06-08T18:34:24Z">
            <w:rPr>
              <w:rFonts w:ascii="黑体" w:hAnsi="黑体" w:eastAsia="黑体" w:cs="黑体"/>
              <w:bCs/>
              <w:sz w:val="28"/>
              <w:szCs w:val="28"/>
            </w:rPr>
          </w:rPrChange>
        </w:rPr>
        <w:pPrChange w:id="1107"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109" w:author="金美玲" w:date="2022-06-08T18:34:24Z">
            <w:rPr>
              <w:rFonts w:hint="eastAsia" w:ascii="黑体" w:hAnsi="黑体" w:eastAsia="黑体" w:cs="黑体"/>
              <w:bCs/>
              <w:sz w:val="28"/>
              <w:szCs w:val="28"/>
            </w:rPr>
          </w:rPrChange>
        </w:rPr>
        <w:t>双方权利义务</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111" w:author="金美玲" w:date="2022-06-08T18:34:24Z">
            <w:rPr>
              <w:rFonts w:ascii="仿宋_GB2312" w:hAnsi="仿宋_GB2312" w:eastAsia="仿宋_GB2312" w:cs="仿宋_GB2312"/>
              <w:sz w:val="28"/>
              <w:szCs w:val="28"/>
            </w:rPr>
          </w:rPrChange>
        </w:rPr>
        <w:pPrChange w:id="1110"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112" w:author="金美玲" w:date="2022-06-08T18:34:24Z">
            <w:rPr>
              <w:rFonts w:ascii="仿宋_GB2312" w:hAnsi="仿宋_GB2312" w:eastAsia="仿宋_GB2312" w:cs="仿宋_GB2312"/>
              <w:sz w:val="28"/>
              <w:szCs w:val="28"/>
            </w:rPr>
          </w:rPrChange>
        </w:rPr>
        <w:t>1.甲方应发挥主动性和政府管理优势，积极整合合作项目所需的资源，营造有利于共同发展的环境和条件，为合作提供所需的资源和政策支持。</w:t>
      </w:r>
    </w:p>
    <w:p>
      <w:pPr>
        <w:pStyle w:val="4"/>
        <w:adjustRightInd w:val="0"/>
        <w:snapToGrid w:val="0"/>
        <w:spacing w:line="400" w:lineRule="exact"/>
        <w:ind w:firstLineChars="0"/>
        <w:rPr>
          <w:rFonts w:ascii="仿宋_GB2312" w:hAnsi="仿宋_GB2312" w:eastAsia="仿宋_GB2312" w:cs="仿宋_GB2312"/>
          <w:sz w:val="21"/>
          <w:szCs w:val="21"/>
          <w:highlight w:val="none"/>
          <w:rPrChange w:id="1114" w:author="金美玲" w:date="2022-06-08T18:34:24Z">
            <w:rPr>
              <w:rFonts w:ascii="仿宋_GB2312" w:hAnsi="仿宋_GB2312" w:eastAsia="仿宋_GB2312" w:cs="仿宋_GB2312"/>
              <w:sz w:val="28"/>
              <w:szCs w:val="28"/>
            </w:rPr>
          </w:rPrChange>
        </w:rPr>
        <w:pPrChange w:id="1113"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15" w:author="金美玲" w:date="2022-06-08T18:34:24Z">
            <w:rPr>
              <w:rFonts w:ascii="仿宋_GB2312" w:hAnsi="仿宋_GB2312" w:eastAsia="仿宋_GB2312" w:cs="仿宋_GB2312"/>
              <w:sz w:val="28"/>
              <w:szCs w:val="28"/>
            </w:rPr>
          </w:rPrChange>
        </w:rPr>
        <w:t>2.乙方利用自身平台资源、技术资源和品牌影响力，为本合同约定合作项目的正常开展提供相应支持。</w:t>
      </w:r>
    </w:p>
    <w:p>
      <w:pPr>
        <w:pStyle w:val="4"/>
        <w:adjustRightInd w:val="0"/>
        <w:snapToGrid w:val="0"/>
        <w:spacing w:line="400" w:lineRule="exact"/>
        <w:ind w:firstLineChars="0"/>
        <w:rPr>
          <w:rFonts w:ascii="仿宋_GB2312" w:hAnsi="仿宋_GB2312" w:eastAsia="仿宋_GB2312" w:cs="仿宋_GB2312"/>
          <w:sz w:val="21"/>
          <w:szCs w:val="21"/>
          <w:highlight w:val="none"/>
          <w:rPrChange w:id="1117" w:author="金美玲" w:date="2022-06-08T18:34:24Z">
            <w:rPr>
              <w:rFonts w:ascii="仿宋_GB2312" w:hAnsi="仿宋_GB2312" w:eastAsia="仿宋_GB2312" w:cs="仿宋_GB2312"/>
              <w:sz w:val="28"/>
              <w:szCs w:val="28"/>
            </w:rPr>
          </w:rPrChange>
        </w:rPr>
        <w:pPrChange w:id="1116"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18" w:author="金美玲" w:date="2022-06-08T18:34:24Z">
            <w:rPr>
              <w:rFonts w:ascii="仿宋_GB2312" w:hAnsi="仿宋_GB2312" w:eastAsia="仿宋_GB2312" w:cs="仿宋_GB2312"/>
              <w:sz w:val="28"/>
              <w:szCs w:val="28"/>
            </w:rPr>
          </w:rPrChange>
        </w:rPr>
        <w:t>3.甲方应及时足额履行本合同项下的付款义务，如甲方未履行或延迟履行本合同项下任一付款义务，乙方有权拒绝开展线上活动或调整线上活动时间及内容，且就此不承担任何法律责任（包括但不限于违约责任及损害赔偿责任）。</w:t>
      </w:r>
    </w:p>
    <w:p>
      <w:pPr>
        <w:pStyle w:val="4"/>
        <w:adjustRightInd w:val="0"/>
        <w:snapToGrid w:val="0"/>
        <w:spacing w:line="400" w:lineRule="exact"/>
        <w:ind w:firstLineChars="0"/>
        <w:rPr>
          <w:rFonts w:ascii="仿宋_GB2312" w:hAnsi="仿宋_GB2312" w:eastAsia="仿宋_GB2312" w:cs="仿宋_GB2312"/>
          <w:sz w:val="21"/>
          <w:szCs w:val="21"/>
          <w:highlight w:val="none"/>
          <w:rPrChange w:id="1120" w:author="金美玲" w:date="2022-06-08T18:34:24Z">
            <w:rPr>
              <w:rFonts w:ascii="仿宋_GB2312" w:hAnsi="仿宋_GB2312" w:eastAsia="仿宋_GB2312" w:cs="仿宋_GB2312"/>
              <w:sz w:val="28"/>
              <w:szCs w:val="28"/>
            </w:rPr>
          </w:rPrChange>
        </w:rPr>
        <w:pPrChange w:id="1119"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21" w:author="金美玲" w:date="2022-06-08T18:34:24Z">
            <w:rPr>
              <w:rFonts w:ascii="仿宋_GB2312" w:hAnsi="仿宋_GB2312" w:eastAsia="仿宋_GB2312" w:cs="仿宋_GB2312"/>
              <w:sz w:val="28"/>
              <w:szCs w:val="28"/>
            </w:rPr>
          </w:rPrChange>
        </w:rPr>
        <w:t>4.</w:t>
      </w:r>
      <w:r>
        <w:rPr>
          <w:rFonts w:hint="eastAsia" w:ascii="仿宋_GB2312" w:hAnsi="仿宋_GB2312" w:eastAsia="仿宋_GB2312" w:cs="仿宋_GB2312"/>
          <w:sz w:val="21"/>
          <w:szCs w:val="21"/>
          <w:highlight w:val="none"/>
          <w:rPrChange w:id="1122" w:author="金美玲" w:date="2022-06-08T18:34:24Z">
            <w:rPr>
              <w:rFonts w:hint="eastAsia" w:ascii="仿宋_GB2312" w:hAnsi="仿宋_GB2312" w:eastAsia="仿宋_GB2312" w:cs="仿宋_GB2312"/>
              <w:sz w:val="28"/>
              <w:szCs w:val="28"/>
            </w:rPr>
          </w:rPrChange>
        </w:rPr>
        <w:t>活动期间发生的商家、消费者各类纠纷均由乙方安排专人专线负责处理，消费者服务热线和在线人工客服的服务时间为周一至周日</w:t>
      </w:r>
      <w:r>
        <w:rPr>
          <w:rFonts w:ascii="仿宋_GB2312" w:hAnsi="仿宋_GB2312" w:eastAsia="仿宋_GB2312" w:cs="仿宋_GB2312"/>
          <w:sz w:val="21"/>
          <w:szCs w:val="21"/>
          <w:highlight w:val="none"/>
          <w:rPrChange w:id="1123" w:author="金美玲" w:date="2022-06-08T18:34:24Z">
            <w:rPr>
              <w:rFonts w:ascii="仿宋_GB2312" w:hAnsi="仿宋_GB2312" w:eastAsia="仿宋_GB2312" w:cs="仿宋_GB2312"/>
              <w:sz w:val="28"/>
              <w:szCs w:val="28"/>
            </w:rPr>
          </w:rPrChange>
        </w:rPr>
        <w:t>09:00-21:00。</w:t>
      </w:r>
    </w:p>
    <w:p>
      <w:pPr>
        <w:pStyle w:val="4"/>
        <w:adjustRightInd w:val="0"/>
        <w:snapToGrid w:val="0"/>
        <w:spacing w:line="400" w:lineRule="exact"/>
        <w:ind w:firstLineChars="200"/>
        <w:rPr>
          <w:rFonts w:ascii="仿宋_GB2312" w:hAnsi="仿宋_GB2312" w:eastAsia="仿宋_GB2312" w:cs="仿宋_GB2312"/>
          <w:sz w:val="21"/>
          <w:szCs w:val="21"/>
          <w:highlight w:val="none"/>
          <w:rPrChange w:id="1125" w:author="金美玲" w:date="2022-06-08T18:34:24Z">
            <w:rPr>
              <w:rFonts w:ascii="仿宋_GB2312" w:hAnsi="仿宋_GB2312" w:eastAsia="仿宋_GB2312" w:cs="仿宋_GB2312"/>
              <w:sz w:val="28"/>
              <w:szCs w:val="28"/>
            </w:rPr>
          </w:rPrChange>
        </w:rPr>
        <w:pPrChange w:id="1124"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26" w:author="金美玲" w:date="2022-06-08T18:34:24Z">
            <w:rPr>
              <w:rFonts w:ascii="仿宋_GB2312" w:hAnsi="仿宋_GB2312" w:eastAsia="仿宋_GB2312" w:cs="仿宋_GB2312"/>
              <w:sz w:val="28"/>
              <w:szCs w:val="28"/>
            </w:rPr>
          </w:rPrChange>
        </w:rPr>
        <w:t>5.</w:t>
      </w:r>
      <w:ins w:id="1127" w:author="金美玲" w:date="2022-05-25T11:49:56Z">
        <w:r>
          <w:rPr>
            <w:rFonts w:hint="eastAsia" w:ascii="仿宋_GB2312" w:hAnsi="仿宋_GB2312" w:eastAsia="仿宋_GB2312" w:cs="仿宋_GB2312"/>
            <w:sz w:val="21"/>
            <w:szCs w:val="21"/>
            <w:highlight w:val="none"/>
            <w:lang w:val="en-US" w:eastAsia="zh-CN"/>
            <w:rPrChange w:id="1128" w:author="金美玲" w:date="2022-06-08T18:34:24Z">
              <w:rPr>
                <w:rFonts w:hint="eastAsia" w:ascii="仿宋_GB2312" w:hAnsi="仿宋_GB2312" w:eastAsia="仿宋_GB2312" w:cs="仿宋_GB2312"/>
                <w:sz w:val="28"/>
                <w:szCs w:val="28"/>
                <w:lang w:val="en-US" w:eastAsia="zh-CN"/>
              </w:rPr>
            </w:rPrChange>
          </w:rPr>
          <w:t>乙</w:t>
        </w:r>
      </w:ins>
      <w:ins w:id="1129" w:author="金美玲" w:date="2022-05-25T12:07:17Z">
        <w:r>
          <w:rPr>
            <w:rFonts w:hint="default" w:ascii="仿宋_GB2312" w:hAnsi="仿宋_GB2312" w:eastAsia="仿宋_GB2312" w:cs="仿宋_GB2312"/>
            <w:sz w:val="21"/>
            <w:szCs w:val="21"/>
            <w:highlight w:val="none"/>
            <w:lang w:eastAsia="zh-CN"/>
            <w:rPrChange w:id="1130" w:author="金美玲" w:date="2022-06-08T18:34:24Z">
              <w:rPr>
                <w:rFonts w:hint="default" w:ascii="仿宋_GB2312" w:hAnsi="仿宋_GB2312" w:eastAsia="仿宋_GB2312" w:cs="仿宋_GB2312"/>
                <w:sz w:val="28"/>
                <w:szCs w:val="28"/>
                <w:lang w:eastAsia="zh-CN"/>
              </w:rPr>
            </w:rPrChange>
          </w:rPr>
          <w:t>方</w:t>
        </w:r>
      </w:ins>
      <w:ins w:id="1131" w:author="金美玲" w:date="2022-05-25T12:07:18Z">
        <w:r>
          <w:rPr>
            <w:rFonts w:hint="default" w:ascii="仿宋_GB2312" w:hAnsi="仿宋_GB2312" w:eastAsia="仿宋_GB2312" w:cs="仿宋_GB2312"/>
            <w:sz w:val="21"/>
            <w:szCs w:val="21"/>
            <w:highlight w:val="none"/>
            <w:lang w:eastAsia="zh-CN"/>
            <w:rPrChange w:id="1132" w:author="金美玲" w:date="2022-06-08T18:34:24Z">
              <w:rPr>
                <w:rFonts w:hint="default" w:ascii="仿宋_GB2312" w:hAnsi="仿宋_GB2312" w:eastAsia="仿宋_GB2312" w:cs="仿宋_GB2312"/>
                <w:sz w:val="28"/>
                <w:szCs w:val="28"/>
                <w:lang w:eastAsia="zh-CN"/>
              </w:rPr>
            </w:rPrChange>
          </w:rPr>
          <w:t>应</w:t>
        </w:r>
      </w:ins>
      <w:ins w:id="1133" w:author="金美玲" w:date="2022-05-25T12:07:19Z">
        <w:r>
          <w:rPr>
            <w:rFonts w:hint="default" w:ascii="仿宋_GB2312" w:hAnsi="仿宋_GB2312" w:eastAsia="仿宋_GB2312" w:cs="仿宋_GB2312"/>
            <w:sz w:val="21"/>
            <w:szCs w:val="21"/>
            <w:highlight w:val="none"/>
            <w:lang w:eastAsia="zh-CN"/>
            <w:rPrChange w:id="1134" w:author="金美玲" w:date="2022-06-08T18:34:24Z">
              <w:rPr>
                <w:rFonts w:hint="default" w:ascii="仿宋_GB2312" w:hAnsi="仿宋_GB2312" w:eastAsia="仿宋_GB2312" w:cs="仿宋_GB2312"/>
                <w:sz w:val="28"/>
                <w:szCs w:val="28"/>
                <w:lang w:eastAsia="zh-CN"/>
              </w:rPr>
            </w:rPrChange>
          </w:rPr>
          <w:t>将</w:t>
        </w:r>
      </w:ins>
      <w:ins w:id="1135" w:author="金美玲" w:date="2022-05-25T12:07:20Z">
        <w:r>
          <w:rPr>
            <w:rFonts w:hint="default" w:ascii="仿宋_GB2312" w:hAnsi="仿宋_GB2312" w:eastAsia="仿宋_GB2312" w:cs="仿宋_GB2312"/>
            <w:sz w:val="21"/>
            <w:szCs w:val="21"/>
            <w:highlight w:val="none"/>
            <w:lang w:eastAsia="zh-CN"/>
            <w:rPrChange w:id="1136" w:author="金美玲" w:date="2022-06-08T18:34:24Z">
              <w:rPr>
                <w:rFonts w:hint="default" w:ascii="仿宋_GB2312" w:hAnsi="仿宋_GB2312" w:eastAsia="仿宋_GB2312" w:cs="仿宋_GB2312"/>
                <w:sz w:val="28"/>
                <w:szCs w:val="28"/>
                <w:lang w:eastAsia="zh-CN"/>
              </w:rPr>
            </w:rPrChange>
          </w:rPr>
          <w:t>数字</w:t>
        </w:r>
      </w:ins>
      <w:ins w:id="1137" w:author="金美玲" w:date="2022-05-25T12:07:21Z">
        <w:r>
          <w:rPr>
            <w:rFonts w:hint="default" w:ascii="仿宋_GB2312" w:hAnsi="仿宋_GB2312" w:eastAsia="仿宋_GB2312" w:cs="仿宋_GB2312"/>
            <w:sz w:val="21"/>
            <w:szCs w:val="21"/>
            <w:highlight w:val="none"/>
            <w:lang w:eastAsia="zh-CN"/>
            <w:rPrChange w:id="1138" w:author="金美玲" w:date="2022-06-08T18:34:24Z">
              <w:rPr>
                <w:rFonts w:hint="default" w:ascii="仿宋_GB2312" w:hAnsi="仿宋_GB2312" w:eastAsia="仿宋_GB2312" w:cs="仿宋_GB2312"/>
                <w:sz w:val="28"/>
                <w:szCs w:val="28"/>
                <w:lang w:eastAsia="zh-CN"/>
              </w:rPr>
            </w:rPrChange>
          </w:rPr>
          <w:t>人民币</w:t>
        </w:r>
      </w:ins>
      <w:ins w:id="1139" w:author="金美玲" w:date="2022-05-25T12:07:23Z">
        <w:r>
          <w:rPr>
            <w:rFonts w:hint="default" w:ascii="仿宋_GB2312" w:hAnsi="仿宋_GB2312" w:eastAsia="仿宋_GB2312" w:cs="仿宋_GB2312"/>
            <w:sz w:val="21"/>
            <w:szCs w:val="21"/>
            <w:highlight w:val="none"/>
            <w:lang w:eastAsia="zh-CN"/>
            <w:rPrChange w:id="1140" w:author="金美玲" w:date="2022-06-08T18:34:24Z">
              <w:rPr>
                <w:rFonts w:hint="default" w:ascii="仿宋_GB2312" w:hAnsi="仿宋_GB2312" w:eastAsia="仿宋_GB2312" w:cs="仿宋_GB2312"/>
                <w:sz w:val="28"/>
                <w:szCs w:val="28"/>
                <w:lang w:eastAsia="zh-CN"/>
              </w:rPr>
            </w:rPrChange>
          </w:rPr>
          <w:t>红包</w:t>
        </w:r>
      </w:ins>
      <w:ins w:id="1141" w:author="金美玲" w:date="2022-05-25T12:07:27Z">
        <w:r>
          <w:rPr>
            <w:rFonts w:hint="default" w:ascii="仿宋_GB2312" w:hAnsi="仿宋_GB2312" w:eastAsia="仿宋_GB2312" w:cs="仿宋_GB2312"/>
            <w:sz w:val="21"/>
            <w:szCs w:val="21"/>
            <w:highlight w:val="none"/>
            <w:lang w:eastAsia="zh-CN"/>
            <w:rPrChange w:id="1142" w:author="金美玲" w:date="2022-06-08T18:34:24Z">
              <w:rPr>
                <w:rFonts w:hint="default" w:ascii="仿宋_GB2312" w:hAnsi="仿宋_GB2312" w:eastAsia="仿宋_GB2312" w:cs="仿宋_GB2312"/>
                <w:sz w:val="28"/>
                <w:szCs w:val="28"/>
                <w:lang w:eastAsia="zh-CN"/>
              </w:rPr>
            </w:rPrChange>
          </w:rPr>
          <w:t>发放至</w:t>
        </w:r>
      </w:ins>
      <w:ins w:id="1143" w:author="金美玲" w:date="2022-05-25T12:07:30Z">
        <w:r>
          <w:rPr>
            <w:rFonts w:hint="default" w:ascii="仿宋_GB2312" w:hAnsi="仿宋_GB2312" w:eastAsia="仿宋_GB2312" w:cs="仿宋_GB2312"/>
            <w:sz w:val="21"/>
            <w:szCs w:val="21"/>
            <w:highlight w:val="none"/>
            <w:lang w:eastAsia="zh-CN"/>
            <w:rPrChange w:id="1144" w:author="金美玲" w:date="2022-06-08T18:34:24Z">
              <w:rPr>
                <w:rFonts w:hint="default" w:ascii="仿宋_GB2312" w:hAnsi="仿宋_GB2312" w:eastAsia="仿宋_GB2312" w:cs="仿宋_GB2312"/>
                <w:sz w:val="28"/>
                <w:szCs w:val="28"/>
                <w:lang w:eastAsia="zh-CN"/>
              </w:rPr>
            </w:rPrChange>
          </w:rPr>
          <w:t>经公证</w:t>
        </w:r>
      </w:ins>
      <w:ins w:id="1145" w:author="金美玲" w:date="2022-05-25T12:07:38Z">
        <w:r>
          <w:rPr>
            <w:rFonts w:hint="default" w:ascii="仿宋_GB2312" w:hAnsi="仿宋_GB2312" w:eastAsia="仿宋_GB2312" w:cs="仿宋_GB2312"/>
            <w:sz w:val="21"/>
            <w:szCs w:val="21"/>
            <w:highlight w:val="none"/>
            <w:lang w:eastAsia="zh-CN"/>
            <w:rPrChange w:id="1146" w:author="金美玲" w:date="2022-06-08T18:34:24Z">
              <w:rPr>
                <w:rFonts w:hint="default" w:ascii="仿宋_GB2312" w:hAnsi="仿宋_GB2312" w:eastAsia="仿宋_GB2312" w:cs="仿宋_GB2312"/>
                <w:sz w:val="28"/>
                <w:szCs w:val="28"/>
                <w:lang w:eastAsia="zh-CN"/>
              </w:rPr>
            </w:rPrChange>
          </w:rPr>
          <w:t>中签的</w:t>
        </w:r>
      </w:ins>
      <w:ins w:id="1147" w:author="金美玲" w:date="2022-05-25T12:07:40Z">
        <w:r>
          <w:rPr>
            <w:rFonts w:hint="default" w:ascii="仿宋_GB2312" w:hAnsi="仿宋_GB2312" w:eastAsia="仿宋_GB2312" w:cs="仿宋_GB2312"/>
            <w:sz w:val="21"/>
            <w:szCs w:val="21"/>
            <w:highlight w:val="none"/>
            <w:lang w:eastAsia="zh-CN"/>
            <w:rPrChange w:id="1148" w:author="金美玲" w:date="2022-06-08T18:34:24Z">
              <w:rPr>
                <w:rFonts w:hint="default" w:ascii="仿宋_GB2312" w:hAnsi="仿宋_GB2312" w:eastAsia="仿宋_GB2312" w:cs="仿宋_GB2312"/>
                <w:sz w:val="28"/>
                <w:szCs w:val="28"/>
                <w:lang w:eastAsia="zh-CN"/>
              </w:rPr>
            </w:rPrChange>
          </w:rPr>
          <w:t>消费者</w:t>
        </w:r>
      </w:ins>
      <w:ins w:id="1149" w:author="金美玲" w:date="2022-05-25T12:07:41Z">
        <w:r>
          <w:rPr>
            <w:rFonts w:hint="default" w:ascii="仿宋_GB2312" w:hAnsi="仿宋_GB2312" w:eastAsia="仿宋_GB2312" w:cs="仿宋_GB2312"/>
            <w:sz w:val="21"/>
            <w:szCs w:val="21"/>
            <w:highlight w:val="none"/>
            <w:lang w:eastAsia="zh-CN"/>
            <w:rPrChange w:id="1150" w:author="金美玲" w:date="2022-06-08T18:34:24Z">
              <w:rPr>
                <w:rFonts w:hint="default" w:ascii="仿宋_GB2312" w:hAnsi="仿宋_GB2312" w:eastAsia="仿宋_GB2312" w:cs="仿宋_GB2312"/>
                <w:sz w:val="28"/>
                <w:szCs w:val="28"/>
                <w:lang w:eastAsia="zh-CN"/>
              </w:rPr>
            </w:rPrChange>
          </w:rPr>
          <w:t>，</w:t>
        </w:r>
      </w:ins>
      <w:ins w:id="1151" w:author="金美玲" w:date="2022-05-25T11:49:56Z">
        <w:r>
          <w:rPr>
            <w:rFonts w:hint="eastAsia" w:ascii="仿宋_GB2312" w:hAnsi="仿宋_GB2312" w:eastAsia="仿宋_GB2312" w:cs="仿宋_GB2312"/>
            <w:sz w:val="21"/>
            <w:szCs w:val="21"/>
            <w:highlight w:val="none"/>
            <w:lang w:val="en-US" w:eastAsia="zh-CN"/>
            <w:rPrChange w:id="1152" w:author="金美玲" w:date="2022-06-08T18:34:24Z">
              <w:rPr>
                <w:rFonts w:hint="eastAsia" w:ascii="仿宋_GB2312" w:hAnsi="仿宋_GB2312" w:eastAsia="仿宋_GB2312" w:cs="仿宋_GB2312"/>
                <w:sz w:val="28"/>
                <w:szCs w:val="28"/>
                <w:lang w:val="en-US" w:eastAsia="zh-CN"/>
              </w:rPr>
            </w:rPrChange>
          </w:rPr>
          <w:t>不得采</w:t>
        </w:r>
      </w:ins>
      <w:ins w:id="1153" w:author="金美玲" w:date="2022-05-25T11:49:56Z">
        <w:r>
          <w:rPr>
            <w:rFonts w:hint="eastAsia" w:ascii="仿宋_GB2312" w:hAnsi="仿宋_GB2312" w:eastAsia="仿宋_GB2312" w:cs="仿宋_GB2312"/>
            <w:sz w:val="21"/>
            <w:szCs w:val="21"/>
            <w:highlight w:val="none"/>
            <w:rPrChange w:id="1154" w:author="金美玲" w:date="2022-06-08T18:34:24Z">
              <w:rPr>
                <w:rFonts w:hint="eastAsia" w:ascii="仿宋_GB2312" w:hAnsi="仿宋_GB2312" w:eastAsia="仿宋_GB2312" w:cs="仿宋_GB2312"/>
                <w:sz w:val="28"/>
                <w:szCs w:val="28"/>
              </w:rPr>
            </w:rPrChange>
          </w:rPr>
          <w:t>用舞弊</w:t>
        </w:r>
      </w:ins>
      <w:ins w:id="1155" w:author="金美玲" w:date="2022-05-25T11:49:56Z">
        <w:r>
          <w:rPr>
            <w:rFonts w:hint="eastAsia" w:ascii="仿宋_GB2312" w:hAnsi="仿宋_GB2312" w:eastAsia="仿宋_GB2312" w:cs="仿宋_GB2312"/>
            <w:sz w:val="21"/>
            <w:szCs w:val="21"/>
            <w:highlight w:val="none"/>
            <w:lang w:eastAsia="zh-CN"/>
            <w:rPrChange w:id="1156" w:author="金美玲" w:date="2022-06-08T18:34:24Z">
              <w:rPr>
                <w:rFonts w:hint="eastAsia" w:ascii="仿宋_GB2312" w:hAnsi="仿宋_GB2312" w:eastAsia="仿宋_GB2312" w:cs="仿宋_GB2312"/>
                <w:sz w:val="28"/>
                <w:szCs w:val="28"/>
                <w:lang w:eastAsia="zh-CN"/>
              </w:rPr>
            </w:rPrChange>
          </w:rPr>
          <w:t>、</w:t>
        </w:r>
      </w:ins>
      <w:ins w:id="1157" w:author="金美玲" w:date="2022-05-25T11:49:56Z">
        <w:r>
          <w:rPr>
            <w:rFonts w:hint="eastAsia" w:ascii="仿宋_GB2312" w:hAnsi="仿宋_GB2312" w:eastAsia="仿宋_GB2312" w:cs="仿宋_GB2312"/>
            <w:sz w:val="21"/>
            <w:szCs w:val="21"/>
            <w:highlight w:val="none"/>
            <w:lang w:val="en-US" w:eastAsia="zh-CN"/>
            <w:rPrChange w:id="1158" w:author="金美玲" w:date="2022-06-08T18:34:24Z">
              <w:rPr>
                <w:rFonts w:hint="eastAsia" w:ascii="仿宋_GB2312" w:hAnsi="仿宋_GB2312" w:eastAsia="仿宋_GB2312" w:cs="仿宋_GB2312"/>
                <w:sz w:val="28"/>
                <w:szCs w:val="28"/>
                <w:lang w:val="en-US" w:eastAsia="zh-CN"/>
              </w:rPr>
            </w:rPrChange>
          </w:rPr>
          <w:t>欺诈等</w:t>
        </w:r>
      </w:ins>
      <w:ins w:id="1159" w:author="金美玲" w:date="2022-05-25T11:49:56Z">
        <w:r>
          <w:rPr>
            <w:rFonts w:hint="eastAsia" w:ascii="仿宋_GB2312" w:hAnsi="仿宋_GB2312" w:eastAsia="仿宋_GB2312" w:cs="仿宋_GB2312"/>
            <w:sz w:val="21"/>
            <w:szCs w:val="21"/>
            <w:highlight w:val="none"/>
            <w:rPrChange w:id="1160" w:author="金美玲" w:date="2022-06-08T18:34:24Z">
              <w:rPr>
                <w:rFonts w:hint="eastAsia" w:ascii="仿宋_GB2312" w:hAnsi="仿宋_GB2312" w:eastAsia="仿宋_GB2312" w:cs="仿宋_GB2312"/>
                <w:sz w:val="28"/>
                <w:szCs w:val="28"/>
              </w:rPr>
            </w:rPrChange>
          </w:rPr>
          <w:t>手段占有甲方财政资金</w:t>
        </w:r>
      </w:ins>
      <w:ins w:id="1161" w:author="金美玲" w:date="2022-05-25T11:49:56Z">
        <w:r>
          <w:rPr>
            <w:rFonts w:hint="eastAsia" w:ascii="仿宋_GB2312" w:hAnsi="仿宋_GB2312" w:eastAsia="仿宋_GB2312" w:cs="仿宋_GB2312"/>
            <w:sz w:val="21"/>
            <w:szCs w:val="21"/>
            <w:highlight w:val="none"/>
            <w:lang w:eastAsia="zh-CN"/>
            <w:rPrChange w:id="1162" w:author="金美玲" w:date="2022-06-08T18:34:24Z">
              <w:rPr>
                <w:rFonts w:hint="eastAsia" w:ascii="仿宋_GB2312" w:hAnsi="仿宋_GB2312" w:eastAsia="仿宋_GB2312" w:cs="仿宋_GB2312"/>
                <w:sz w:val="28"/>
                <w:szCs w:val="28"/>
                <w:lang w:eastAsia="zh-CN"/>
              </w:rPr>
            </w:rPrChange>
          </w:rPr>
          <w:t>，</w:t>
        </w:r>
      </w:ins>
      <w:ins w:id="1163" w:author="金美玲" w:date="2022-05-25T11:49:56Z">
        <w:r>
          <w:rPr>
            <w:rFonts w:hint="eastAsia" w:ascii="仿宋_GB2312" w:hAnsi="仿宋_GB2312" w:eastAsia="仿宋_GB2312" w:cs="仿宋_GB2312"/>
            <w:sz w:val="21"/>
            <w:szCs w:val="21"/>
            <w:highlight w:val="none"/>
            <w:lang w:val="en-US" w:eastAsia="zh-CN"/>
            <w:rPrChange w:id="1164" w:author="金美玲" w:date="2022-06-08T18:34:24Z">
              <w:rPr>
                <w:rFonts w:hint="eastAsia" w:ascii="仿宋_GB2312" w:hAnsi="仿宋_GB2312" w:eastAsia="仿宋_GB2312" w:cs="仿宋_GB2312"/>
                <w:sz w:val="28"/>
                <w:szCs w:val="28"/>
                <w:lang w:val="en-US" w:eastAsia="zh-CN"/>
              </w:rPr>
            </w:rPrChange>
          </w:rPr>
          <w:t>乙方违规骗取财政资金的，由甲方负责及时追缴追责。对于活动结束后的剩余资金，乙方须及时退回至甲方，由甲方按规定缴回国库。</w:t>
        </w:r>
      </w:ins>
    </w:p>
    <w:p>
      <w:pPr>
        <w:pStyle w:val="4"/>
        <w:adjustRightInd w:val="0"/>
        <w:snapToGrid w:val="0"/>
        <w:spacing w:line="400" w:lineRule="exact"/>
        <w:ind w:firstLineChars="0"/>
        <w:rPr>
          <w:rFonts w:ascii="仿宋_GB2312" w:hAnsi="仿宋_GB2312" w:eastAsia="仿宋_GB2312" w:cs="仿宋_GB2312"/>
          <w:sz w:val="21"/>
          <w:szCs w:val="21"/>
          <w:highlight w:val="none"/>
          <w:rPrChange w:id="1166" w:author="金美玲" w:date="2022-06-08T18:34:24Z">
            <w:rPr>
              <w:rFonts w:ascii="仿宋_GB2312" w:hAnsi="仿宋_GB2312" w:eastAsia="仿宋_GB2312" w:cs="仿宋_GB2312"/>
              <w:sz w:val="28"/>
              <w:szCs w:val="28"/>
            </w:rPr>
          </w:rPrChange>
        </w:rPr>
        <w:pPrChange w:id="1165"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67" w:author="金美玲" w:date="2022-06-08T18:34:24Z">
            <w:rPr>
              <w:rFonts w:ascii="仿宋_GB2312" w:hAnsi="仿宋_GB2312" w:eastAsia="仿宋_GB2312" w:cs="仿宋_GB2312"/>
              <w:sz w:val="28"/>
              <w:szCs w:val="28"/>
            </w:rPr>
          </w:rPrChange>
        </w:rPr>
        <w:t>6.如因系统故障、电力或通讯中断、网络异常等不可抗拒因素导致消费者获得的</w:t>
      </w:r>
      <w:del w:id="1168" w:author="金美玲" w:date="2022-05-25T11:48:40Z">
        <w:r>
          <w:rPr>
            <w:rFonts w:ascii="仿宋_GB2312" w:hAnsi="仿宋_GB2312" w:eastAsia="仿宋_GB2312" w:cs="仿宋_GB2312"/>
            <w:sz w:val="21"/>
            <w:szCs w:val="21"/>
            <w:highlight w:val="none"/>
            <w:rPrChange w:id="1169" w:author="金美玲" w:date="2022-06-08T18:34:24Z">
              <w:rPr>
                <w:rFonts w:ascii="仿宋_GB2312" w:hAnsi="仿宋_GB2312" w:eastAsia="仿宋_GB2312" w:cs="仿宋_GB2312"/>
                <w:sz w:val="28"/>
                <w:szCs w:val="28"/>
              </w:rPr>
            </w:rPrChange>
          </w:rPr>
          <w:delText>消费券</w:delText>
        </w:r>
      </w:del>
      <w:ins w:id="1170" w:author="金美玲" w:date="2022-05-25T11:48:40Z">
        <w:r>
          <w:rPr>
            <w:rFonts w:ascii="仿宋_GB2312" w:hAnsi="仿宋_GB2312" w:eastAsia="仿宋_GB2312" w:cs="仿宋_GB2312"/>
            <w:sz w:val="21"/>
            <w:szCs w:val="21"/>
            <w:highlight w:val="none"/>
            <w:rPrChange w:id="1171" w:author="金美玲" w:date="2022-06-08T18:34:24Z">
              <w:rPr>
                <w:rFonts w:ascii="仿宋_GB2312" w:hAnsi="仿宋_GB2312" w:eastAsia="仿宋_GB2312" w:cs="仿宋_GB2312"/>
                <w:sz w:val="28"/>
                <w:szCs w:val="28"/>
                <w:highlight w:val="yellow"/>
              </w:rPr>
            </w:rPrChange>
          </w:rPr>
          <w:t>数字</w:t>
        </w:r>
      </w:ins>
      <w:ins w:id="1172" w:author="金美玲" w:date="2022-05-25T11:48:43Z">
        <w:r>
          <w:rPr>
            <w:rFonts w:ascii="仿宋_GB2312" w:hAnsi="仿宋_GB2312" w:eastAsia="仿宋_GB2312" w:cs="仿宋_GB2312"/>
            <w:sz w:val="21"/>
            <w:szCs w:val="21"/>
            <w:highlight w:val="none"/>
            <w:rPrChange w:id="1173" w:author="金美玲" w:date="2022-06-08T18:34:24Z">
              <w:rPr>
                <w:rFonts w:ascii="仿宋_GB2312" w:hAnsi="仿宋_GB2312" w:eastAsia="仿宋_GB2312" w:cs="仿宋_GB2312"/>
                <w:sz w:val="28"/>
                <w:szCs w:val="28"/>
                <w:highlight w:val="yellow"/>
              </w:rPr>
            </w:rPrChange>
          </w:rPr>
          <w:t>人民币</w:t>
        </w:r>
      </w:ins>
      <w:ins w:id="1174" w:author="金美玲" w:date="2022-05-25T11:48:45Z">
        <w:r>
          <w:rPr>
            <w:rFonts w:ascii="仿宋_GB2312" w:hAnsi="仿宋_GB2312" w:eastAsia="仿宋_GB2312" w:cs="仿宋_GB2312"/>
            <w:sz w:val="21"/>
            <w:szCs w:val="21"/>
            <w:highlight w:val="none"/>
            <w:rPrChange w:id="1175" w:author="金美玲" w:date="2022-06-08T18:34:24Z">
              <w:rPr>
                <w:rFonts w:ascii="仿宋_GB2312" w:hAnsi="仿宋_GB2312" w:eastAsia="仿宋_GB2312" w:cs="仿宋_GB2312"/>
                <w:sz w:val="28"/>
                <w:szCs w:val="28"/>
                <w:highlight w:val="yellow"/>
              </w:rPr>
            </w:rPrChange>
          </w:rPr>
          <w:t>红包</w:t>
        </w:r>
      </w:ins>
      <w:r>
        <w:rPr>
          <w:rFonts w:ascii="仿宋_GB2312" w:hAnsi="仿宋_GB2312" w:eastAsia="仿宋_GB2312" w:cs="仿宋_GB2312"/>
          <w:sz w:val="21"/>
          <w:szCs w:val="21"/>
          <w:highlight w:val="none"/>
          <w:rPrChange w:id="1176" w:author="金美玲" w:date="2022-06-08T18:34:24Z">
            <w:rPr>
              <w:rFonts w:ascii="仿宋_GB2312" w:hAnsi="仿宋_GB2312" w:eastAsia="仿宋_GB2312" w:cs="仿宋_GB2312"/>
              <w:sz w:val="28"/>
              <w:szCs w:val="28"/>
            </w:rPr>
          </w:rPrChange>
        </w:rPr>
        <w:t>无法使用</w:t>
      </w:r>
      <w:r>
        <w:rPr>
          <w:rFonts w:ascii="仿宋_GB2312" w:hAnsi="仿宋_GB2312" w:eastAsia="仿宋_GB2312" w:cs="仿宋_GB2312"/>
          <w:sz w:val="21"/>
          <w:szCs w:val="21"/>
          <w:highlight w:val="none"/>
          <w:rPrChange w:id="1177" w:author="金美玲" w:date="2022-06-08T18:34:24Z">
            <w:rPr>
              <w:rFonts w:ascii="仿宋_GB2312" w:hAnsi="仿宋_GB2312" w:eastAsia="仿宋_GB2312" w:cs="仿宋_GB2312"/>
              <w:sz w:val="28"/>
              <w:szCs w:val="28"/>
            </w:rPr>
          </w:rPrChange>
        </w:rPr>
        <w:t>时，乙方应及时查找原因并解决问题同时向甲方反馈相关情况，并向消费者说明情况和提供相应帮助。</w:t>
      </w:r>
    </w:p>
    <w:p>
      <w:pPr>
        <w:pStyle w:val="4"/>
        <w:adjustRightInd w:val="0"/>
        <w:snapToGrid w:val="0"/>
        <w:spacing w:line="400" w:lineRule="exact"/>
        <w:ind w:firstLineChars="0"/>
        <w:rPr>
          <w:rFonts w:ascii="仿宋_GB2312" w:hAnsi="仿宋_GB2312" w:eastAsia="仿宋_GB2312" w:cs="仿宋_GB2312"/>
          <w:sz w:val="21"/>
          <w:szCs w:val="21"/>
          <w:highlight w:val="none"/>
          <w:rPrChange w:id="1179" w:author="金美玲" w:date="2022-06-08T18:34:24Z">
            <w:rPr>
              <w:rFonts w:ascii="仿宋_GB2312" w:hAnsi="仿宋_GB2312" w:eastAsia="仿宋_GB2312" w:cs="仿宋_GB2312"/>
              <w:sz w:val="28"/>
              <w:szCs w:val="28"/>
            </w:rPr>
          </w:rPrChange>
        </w:rPr>
        <w:pPrChange w:id="1178"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80" w:author="金美玲" w:date="2022-06-08T18:34:24Z">
            <w:rPr>
              <w:rFonts w:ascii="仿宋_GB2312" w:hAnsi="仿宋_GB2312" w:eastAsia="仿宋_GB2312" w:cs="仿宋_GB2312"/>
              <w:sz w:val="28"/>
              <w:szCs w:val="28"/>
            </w:rPr>
          </w:rPrChange>
        </w:rPr>
        <w:t>7.活动结束后，乙方</w:t>
      </w:r>
      <w:r>
        <w:rPr>
          <w:rFonts w:hint="eastAsia" w:ascii="仿宋_GB2312" w:hAnsi="仿宋_GB2312" w:eastAsia="仿宋_GB2312" w:cs="仿宋_GB2312"/>
          <w:sz w:val="21"/>
          <w:szCs w:val="21"/>
          <w:highlight w:val="none"/>
          <w:rPrChange w:id="1181" w:author="金美玲" w:date="2022-06-08T18:34:24Z">
            <w:rPr>
              <w:rFonts w:hint="eastAsia" w:ascii="仿宋_GB2312" w:hAnsi="仿宋_GB2312" w:eastAsia="仿宋_GB2312" w:cs="仿宋_GB2312"/>
              <w:sz w:val="28"/>
              <w:szCs w:val="28"/>
            </w:rPr>
          </w:rPrChange>
        </w:rPr>
        <w:t>须在一个月内向甲方提供结项报告。结项报告的主要内容包括项目实施基本情况和</w:t>
      </w:r>
      <w:del w:id="1182" w:author="金美玲" w:date="2022-05-25T11:48:59Z">
        <w:r>
          <w:rPr>
            <w:rFonts w:hint="eastAsia" w:ascii="仿宋_GB2312" w:hAnsi="仿宋_GB2312" w:eastAsia="仿宋_GB2312" w:cs="仿宋_GB2312"/>
            <w:sz w:val="21"/>
            <w:szCs w:val="21"/>
            <w:highlight w:val="none"/>
            <w:rPrChange w:id="1183" w:author="金美玲" w:date="2022-06-08T18:34:24Z">
              <w:rPr>
                <w:rFonts w:hint="eastAsia" w:ascii="仿宋_GB2312" w:hAnsi="仿宋_GB2312" w:eastAsia="仿宋_GB2312" w:cs="仿宋_GB2312"/>
                <w:sz w:val="28"/>
                <w:szCs w:val="28"/>
              </w:rPr>
            </w:rPrChange>
          </w:rPr>
          <w:delText>发券</w:delText>
        </w:r>
      </w:del>
      <w:ins w:id="1184" w:author="金美玲" w:date="2022-05-25T11:48:59Z">
        <w:r>
          <w:rPr>
            <w:rFonts w:hint="default" w:ascii="仿宋_GB2312" w:hAnsi="仿宋_GB2312" w:eastAsia="仿宋_GB2312" w:cs="仿宋_GB2312"/>
            <w:sz w:val="21"/>
            <w:szCs w:val="21"/>
            <w:highlight w:val="none"/>
            <w:rPrChange w:id="1185" w:author="金美玲" w:date="2022-06-08T18:34:24Z">
              <w:rPr>
                <w:rFonts w:hint="default" w:ascii="仿宋_GB2312" w:hAnsi="仿宋_GB2312" w:eastAsia="仿宋_GB2312" w:cs="仿宋_GB2312"/>
                <w:sz w:val="28"/>
                <w:szCs w:val="28"/>
              </w:rPr>
            </w:rPrChange>
          </w:rPr>
          <w:t>使用</w:t>
        </w:r>
      </w:ins>
      <w:r>
        <w:rPr>
          <w:rFonts w:hint="eastAsia" w:ascii="仿宋_GB2312" w:hAnsi="仿宋_GB2312" w:eastAsia="仿宋_GB2312" w:cs="仿宋_GB2312"/>
          <w:sz w:val="21"/>
          <w:szCs w:val="21"/>
          <w:highlight w:val="none"/>
          <w:rPrChange w:id="1186" w:author="金美玲" w:date="2022-06-08T18:34:24Z">
            <w:rPr>
              <w:rFonts w:hint="eastAsia" w:ascii="仿宋_GB2312" w:hAnsi="仿宋_GB2312" w:eastAsia="仿宋_GB2312" w:cs="仿宋_GB2312"/>
              <w:sz w:val="28"/>
              <w:szCs w:val="28"/>
            </w:rPr>
          </w:rPrChange>
        </w:rPr>
        <w:t>效果等。</w:t>
      </w:r>
    </w:p>
    <w:p>
      <w:pPr>
        <w:pStyle w:val="4"/>
        <w:adjustRightInd w:val="0"/>
        <w:snapToGrid w:val="0"/>
        <w:spacing w:line="400" w:lineRule="exact"/>
        <w:ind w:firstLineChars="0"/>
        <w:rPr>
          <w:rFonts w:ascii="仿宋_GB2312" w:hAnsi="仿宋_GB2312" w:eastAsia="仿宋_GB2312" w:cs="仿宋_GB2312"/>
          <w:sz w:val="21"/>
          <w:szCs w:val="21"/>
          <w:highlight w:val="none"/>
          <w:rPrChange w:id="1188" w:author="金美玲" w:date="2022-06-08T18:34:24Z">
            <w:rPr>
              <w:rFonts w:ascii="仿宋_GB2312" w:hAnsi="仿宋_GB2312" w:eastAsia="仿宋_GB2312" w:cs="仿宋_GB2312"/>
              <w:sz w:val="28"/>
              <w:szCs w:val="28"/>
            </w:rPr>
          </w:rPrChange>
        </w:rPr>
        <w:pPrChange w:id="1187"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189" w:author="金美玲" w:date="2022-06-08T18:34:24Z">
            <w:rPr>
              <w:rFonts w:ascii="仿宋_GB2312" w:hAnsi="仿宋_GB2312" w:eastAsia="仿宋_GB2312" w:cs="仿宋_GB2312"/>
              <w:sz w:val="28"/>
              <w:szCs w:val="28"/>
            </w:rPr>
          </w:rPrChange>
        </w:rPr>
        <w:t>8.甲乙双方同意在合作过程中充分互谅互让，互相尊重对方合法权益，不得互相推诿或未经对方书面同意以对方名义对外承诺。</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191" w:author="金美玲" w:date="2022-06-08T18:34:24Z">
            <w:rPr>
              <w:rFonts w:ascii="黑体" w:hAnsi="黑体" w:eastAsia="黑体" w:cs="黑体"/>
              <w:bCs/>
              <w:sz w:val="28"/>
              <w:szCs w:val="28"/>
            </w:rPr>
          </w:rPrChange>
        </w:rPr>
        <w:pPrChange w:id="1190"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192" w:author="金美玲" w:date="2022-06-08T18:34:24Z">
            <w:rPr>
              <w:rFonts w:hint="eastAsia" w:ascii="黑体" w:hAnsi="黑体" w:eastAsia="黑体" w:cs="黑体"/>
              <w:bCs/>
              <w:sz w:val="28"/>
              <w:szCs w:val="28"/>
            </w:rPr>
          </w:rPrChange>
        </w:rPr>
        <w:t>知识产权</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194" w:author="金美玲" w:date="2022-06-08T18:34:24Z">
            <w:rPr>
              <w:rFonts w:ascii="仿宋_GB2312" w:hAnsi="仿宋_GB2312" w:eastAsia="仿宋_GB2312" w:cs="仿宋_GB2312"/>
              <w:sz w:val="28"/>
              <w:szCs w:val="28"/>
            </w:rPr>
          </w:rPrChange>
        </w:rPr>
        <w:pPrChange w:id="1193"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195" w:author="金美玲" w:date="2022-06-08T18:34:24Z">
            <w:rPr>
              <w:rFonts w:ascii="仿宋_GB2312" w:hAnsi="仿宋_GB2312" w:eastAsia="仿宋_GB2312" w:cs="仿宋_GB2312"/>
              <w:sz w:val="28"/>
              <w:szCs w:val="28"/>
            </w:rPr>
          </w:rPrChange>
        </w:rPr>
        <w:t>1.双方必须严格遵循对方的知识产权等知产权益的管理制度和要求，未经对方书面许可，不得擅自使用对方的商标、商号、LOGO等知识产权。</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197" w:author="金美玲" w:date="2022-06-08T18:34:24Z">
            <w:rPr>
              <w:rFonts w:ascii="仿宋_GB2312" w:hAnsi="仿宋_GB2312" w:eastAsia="仿宋_GB2312" w:cs="仿宋_GB2312"/>
              <w:sz w:val="28"/>
              <w:szCs w:val="28"/>
            </w:rPr>
          </w:rPrChange>
        </w:rPr>
        <w:pPrChange w:id="1196"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198" w:author="金美玲" w:date="2022-06-08T18:34:24Z">
            <w:rPr>
              <w:rFonts w:ascii="仿宋_GB2312" w:hAnsi="仿宋_GB2312" w:eastAsia="仿宋_GB2312" w:cs="仿宋_GB2312"/>
              <w:sz w:val="28"/>
              <w:szCs w:val="28"/>
            </w:rPr>
          </w:rPrChange>
        </w:rPr>
        <w:t>2.除本合同另有约定外，在履行本合同过程中所产生的新的知识产权（包括但不限于专利申请权、专利权、著作权、商标权、商号权、商业秘密等）具体权利归属，由双方另行协商确认，必要时另行签订书面协议予以约定。</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00" w:author="金美玲" w:date="2022-06-08T18:34:24Z">
            <w:rPr>
              <w:rFonts w:ascii="仿宋_GB2312" w:hAnsi="仿宋_GB2312" w:eastAsia="仿宋_GB2312" w:cs="仿宋_GB2312"/>
              <w:sz w:val="28"/>
              <w:szCs w:val="28"/>
            </w:rPr>
          </w:rPrChange>
        </w:rPr>
        <w:pPrChange w:id="1199"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201" w:author="金美玲" w:date="2022-06-08T18:34:24Z">
            <w:rPr>
              <w:rFonts w:ascii="仿宋_GB2312" w:hAnsi="仿宋_GB2312" w:eastAsia="仿宋_GB2312" w:cs="仿宋_GB2312"/>
              <w:sz w:val="28"/>
              <w:szCs w:val="28"/>
            </w:rPr>
          </w:rPrChange>
        </w:rPr>
        <w:t>3.一方违反本条规定，侵犯另一方知识产权的，应依法赔偿另一方的全部损失。</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03" w:author="金美玲" w:date="2022-06-08T18:34:24Z">
            <w:rPr>
              <w:rFonts w:ascii="仿宋_GB2312" w:hAnsi="仿宋_GB2312" w:eastAsia="仿宋_GB2312" w:cs="仿宋_GB2312"/>
              <w:sz w:val="28"/>
              <w:szCs w:val="28"/>
            </w:rPr>
          </w:rPrChange>
        </w:rPr>
        <w:pPrChange w:id="1202"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204" w:author="金美玲" w:date="2022-06-08T18:34:24Z">
            <w:rPr>
              <w:rFonts w:ascii="仿宋_GB2312" w:hAnsi="仿宋_GB2312" w:eastAsia="仿宋_GB2312" w:cs="仿宋_GB2312"/>
              <w:sz w:val="28"/>
              <w:szCs w:val="28"/>
            </w:rPr>
          </w:rPrChange>
        </w:rPr>
        <w:t>4. 乙方须确保所提交的全部阶段性成果和最终成果及任何数据、资料、宣传物料、软件、</w:t>
      </w:r>
      <w:r>
        <w:rPr>
          <w:rFonts w:hint="eastAsia" w:ascii="仿宋_GB2312" w:hAnsi="仿宋_GB2312" w:eastAsia="仿宋_GB2312" w:cs="仿宋_GB2312"/>
          <w:sz w:val="21"/>
          <w:szCs w:val="21"/>
          <w:highlight w:val="none"/>
          <w:rPrChange w:id="1205" w:author="金美玲" w:date="2022-06-08T18:34:24Z">
            <w:rPr>
              <w:rFonts w:hint="eastAsia" w:ascii="仿宋_GB2312" w:hAnsi="仿宋_GB2312" w:eastAsia="仿宋_GB2312" w:cs="仿宋_GB2312"/>
              <w:sz w:val="28"/>
              <w:szCs w:val="28"/>
            </w:rPr>
          </w:rPrChange>
        </w:rPr>
        <w:t>互联网平台服务等不得侵犯任何第三方的知识产权或其他权利，由于该等文件、数据、资料、物料、软件、互联网平台服务等侵权所导致的任何索赔或责任均由乙方承担。若前述文件、数据、资料、物料、软件、互联网平台服务等被第三方提出公开质疑、投诉、诉讼等情形的，且可能致使甲方声誉受损，乙方应及时在相关事宜发生时</w:t>
      </w:r>
      <w:r>
        <w:rPr>
          <w:rFonts w:ascii="仿宋_GB2312" w:hAnsi="仿宋_GB2312" w:eastAsia="仿宋_GB2312" w:cs="仿宋_GB2312"/>
          <w:sz w:val="21"/>
          <w:szCs w:val="21"/>
          <w:highlight w:val="none"/>
          <w:rPrChange w:id="1206" w:author="金美玲" w:date="2022-06-08T18:34:24Z">
            <w:rPr>
              <w:rFonts w:ascii="仿宋_GB2312" w:hAnsi="仿宋_GB2312" w:eastAsia="仿宋_GB2312" w:cs="仿宋_GB2312"/>
              <w:sz w:val="28"/>
              <w:szCs w:val="28"/>
            </w:rPr>
          </w:rPrChange>
        </w:rPr>
        <w:t>24小时内与第三方妥善解决争议，维护甲方合法权益。同时，甲方有权要求乙方修改成果至不侵权或解除合同，并保留要求乙方赔偿全部损失的权利。</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08" w:author="金美玲" w:date="2022-06-08T18:34:24Z">
            <w:rPr>
              <w:rFonts w:ascii="仿宋_GB2312" w:hAnsi="仿宋_GB2312" w:eastAsia="仿宋_GB2312" w:cs="仿宋_GB2312"/>
              <w:sz w:val="28"/>
              <w:szCs w:val="28"/>
            </w:rPr>
          </w:rPrChange>
        </w:rPr>
        <w:pPrChange w:id="1207"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209" w:author="金美玲" w:date="2022-06-08T18:34:24Z">
            <w:rPr>
              <w:rFonts w:ascii="仿宋_GB2312" w:hAnsi="仿宋_GB2312" w:eastAsia="仿宋_GB2312" w:cs="仿宋_GB2312"/>
              <w:sz w:val="28"/>
              <w:szCs w:val="28"/>
            </w:rPr>
          </w:rPrChange>
        </w:rPr>
        <w:t>5.</w:t>
      </w:r>
      <w:r>
        <w:rPr>
          <w:rFonts w:hint="eastAsia" w:ascii="仿宋_GB2312" w:hAnsi="仿宋_GB2312" w:eastAsia="仿宋_GB2312" w:cs="仿宋_GB2312"/>
          <w:sz w:val="21"/>
          <w:szCs w:val="21"/>
          <w:highlight w:val="none"/>
          <w:rPrChange w:id="1210" w:author="金美玲" w:date="2022-06-08T18:34:24Z">
            <w:rPr>
              <w:rFonts w:hint="eastAsia" w:ascii="仿宋_GB2312" w:hAnsi="仿宋_GB2312" w:eastAsia="仿宋_GB2312" w:cs="仿宋_GB2312"/>
              <w:sz w:val="28"/>
              <w:szCs w:val="28"/>
            </w:rPr>
          </w:rPrChange>
        </w:rPr>
        <w:t>本条款不受其他条款所限且长期有效，不随合同的终止或提前解除而失效。</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12" w:author="金美玲" w:date="2022-06-08T18:34:24Z">
            <w:rPr>
              <w:rFonts w:ascii="黑体" w:hAnsi="黑体" w:eastAsia="黑体" w:cs="黑体"/>
              <w:bCs/>
              <w:sz w:val="28"/>
              <w:szCs w:val="28"/>
            </w:rPr>
          </w:rPrChange>
        </w:rPr>
        <w:pPrChange w:id="1211"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13" w:author="金美玲" w:date="2022-06-08T18:34:24Z">
            <w:rPr>
              <w:rFonts w:hint="eastAsia" w:ascii="黑体" w:hAnsi="黑体" w:eastAsia="黑体" w:cs="黑体"/>
              <w:bCs/>
              <w:sz w:val="28"/>
              <w:szCs w:val="28"/>
            </w:rPr>
          </w:rPrChange>
        </w:rPr>
        <w:t>保密及对外披露</w:t>
      </w:r>
    </w:p>
    <w:p>
      <w:pPr>
        <w:pStyle w:val="4"/>
        <w:adjustRightInd w:val="0"/>
        <w:snapToGrid w:val="0"/>
        <w:spacing w:line="400" w:lineRule="exact"/>
        <w:ind w:firstLineChars="0"/>
        <w:rPr>
          <w:rFonts w:ascii="仿宋_GB2312" w:hAnsi="仿宋_GB2312" w:eastAsia="仿宋_GB2312" w:cs="仿宋_GB2312"/>
          <w:sz w:val="21"/>
          <w:szCs w:val="21"/>
          <w:highlight w:val="none"/>
          <w:rPrChange w:id="1215" w:author="金美玲" w:date="2022-06-08T18:34:24Z">
            <w:rPr>
              <w:rFonts w:ascii="仿宋_GB2312" w:hAnsi="仿宋_GB2312" w:eastAsia="仿宋_GB2312" w:cs="仿宋_GB2312"/>
              <w:sz w:val="28"/>
              <w:szCs w:val="28"/>
            </w:rPr>
          </w:rPrChange>
        </w:rPr>
        <w:pPrChange w:id="1214"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16" w:author="金美玲" w:date="2022-06-08T18:34:24Z">
            <w:rPr>
              <w:rFonts w:ascii="仿宋_GB2312" w:hAnsi="仿宋_GB2312" w:eastAsia="仿宋_GB2312" w:cs="仿宋_GB2312"/>
              <w:sz w:val="28"/>
              <w:szCs w:val="28"/>
            </w:rPr>
          </w:rPrChange>
        </w:rPr>
        <w:t>1.未经对方书面许可，任何一方不得向第三方提供或披露本次合作项目及本合同的任何内容及与对方、对方关联方有关的任何未对外公开资料和信息（包括但不限于用户个人信息</w:t>
      </w:r>
      <w:r>
        <w:rPr>
          <w:rFonts w:hint="eastAsia" w:ascii="仿宋_GB2312" w:hAnsi="仿宋_GB2312" w:eastAsia="仿宋_GB2312" w:cs="仿宋_GB2312"/>
          <w:sz w:val="21"/>
          <w:szCs w:val="21"/>
          <w:highlight w:val="none"/>
          <w:rPrChange w:id="1217" w:author="金美玲" w:date="2022-06-08T18:34:24Z">
            <w:rPr>
              <w:rFonts w:hint="eastAsia" w:ascii="仿宋_GB2312" w:hAnsi="仿宋_GB2312" w:eastAsia="仿宋_GB2312" w:cs="仿宋_GB2312"/>
              <w:sz w:val="28"/>
              <w:szCs w:val="28"/>
            </w:rPr>
          </w:rPrChange>
        </w:rPr>
        <w:t>、政府信息等，以下简称“保密信息”），但是根据有关法律法规和监管规定需要披露的除外。当需要对外披露时，双方应共同协商，统一步骤和宣传口径。</w:t>
      </w:r>
    </w:p>
    <w:p>
      <w:pPr>
        <w:pStyle w:val="4"/>
        <w:adjustRightInd w:val="0"/>
        <w:snapToGrid w:val="0"/>
        <w:spacing w:line="400" w:lineRule="exact"/>
        <w:ind w:firstLineChars="0"/>
        <w:rPr>
          <w:rFonts w:ascii="仿宋_GB2312" w:hAnsi="仿宋_GB2312" w:eastAsia="仿宋_GB2312" w:cs="仿宋_GB2312"/>
          <w:sz w:val="21"/>
          <w:szCs w:val="21"/>
          <w:highlight w:val="none"/>
          <w:rPrChange w:id="1219" w:author="金美玲" w:date="2022-06-08T18:34:24Z">
            <w:rPr>
              <w:rFonts w:ascii="仿宋_GB2312" w:hAnsi="仿宋_GB2312" w:eastAsia="仿宋_GB2312" w:cs="仿宋_GB2312"/>
              <w:sz w:val="28"/>
              <w:szCs w:val="28"/>
            </w:rPr>
          </w:rPrChange>
        </w:rPr>
        <w:pPrChange w:id="1218"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20" w:author="金美玲" w:date="2022-06-08T18:34:24Z">
            <w:rPr>
              <w:rFonts w:ascii="仿宋_GB2312" w:hAnsi="仿宋_GB2312" w:eastAsia="仿宋_GB2312" w:cs="仿宋_GB2312"/>
              <w:sz w:val="28"/>
              <w:szCs w:val="28"/>
            </w:rPr>
          </w:rPrChange>
        </w:rPr>
        <w:t>2.接收方应以对待己方同等重要的保密文件一样的谨慎态度对待披露方提供的保密信息，并应实施必要的安全保护措施，接收方应要求其获悉保密信息的所有人员采取必要的措施对收到的保密信息进行存档和保密，避免任何其他第三方</w:t>
      </w:r>
      <w:r>
        <w:rPr>
          <w:rFonts w:hint="eastAsia" w:ascii="仿宋_GB2312" w:hAnsi="仿宋_GB2312" w:eastAsia="仿宋_GB2312" w:cs="仿宋_GB2312"/>
          <w:sz w:val="21"/>
          <w:szCs w:val="21"/>
          <w:highlight w:val="none"/>
          <w:rPrChange w:id="1221" w:author="金美玲" w:date="2022-06-08T18:34:24Z">
            <w:rPr>
              <w:rFonts w:hint="eastAsia" w:ascii="仿宋_GB2312" w:hAnsi="仿宋_GB2312" w:eastAsia="仿宋_GB2312" w:cs="仿宋_GB2312"/>
              <w:sz w:val="28"/>
              <w:szCs w:val="28"/>
            </w:rPr>
          </w:rPrChange>
        </w:rPr>
        <w:t>（确有知悉必要的甲方供应商、咨询公司人员等除外）及接收方的无关人员以任何方式获得此保密信息。</w:t>
      </w:r>
    </w:p>
    <w:p>
      <w:pPr>
        <w:pStyle w:val="4"/>
        <w:adjustRightInd w:val="0"/>
        <w:snapToGrid w:val="0"/>
        <w:spacing w:line="400" w:lineRule="exact"/>
        <w:ind w:firstLineChars="0"/>
        <w:rPr>
          <w:rFonts w:ascii="仿宋_GB2312" w:hAnsi="仿宋_GB2312" w:eastAsia="仿宋_GB2312" w:cs="仿宋_GB2312"/>
          <w:sz w:val="21"/>
          <w:szCs w:val="21"/>
          <w:highlight w:val="none"/>
          <w:rPrChange w:id="1223" w:author="金美玲" w:date="2022-06-08T18:34:24Z">
            <w:rPr>
              <w:rFonts w:ascii="仿宋_GB2312" w:hAnsi="仿宋_GB2312" w:eastAsia="仿宋_GB2312" w:cs="仿宋_GB2312"/>
              <w:sz w:val="28"/>
              <w:szCs w:val="28"/>
            </w:rPr>
          </w:rPrChange>
        </w:rPr>
        <w:pPrChange w:id="1222"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24" w:author="金美玲" w:date="2022-06-08T18:34:24Z">
            <w:rPr>
              <w:rFonts w:ascii="仿宋_GB2312" w:hAnsi="仿宋_GB2312" w:eastAsia="仿宋_GB2312" w:cs="仿宋_GB2312"/>
              <w:sz w:val="28"/>
              <w:szCs w:val="28"/>
            </w:rPr>
          </w:rPrChange>
        </w:rPr>
        <w:t>3.接收方保证该保密信息仅用于与协议约定的活动有关的用途。未经披露方书面同意，接收方不得将保密信息用于本次合作以外的任何用途或公开披露。</w:t>
      </w:r>
    </w:p>
    <w:p>
      <w:pPr>
        <w:pStyle w:val="4"/>
        <w:adjustRightInd w:val="0"/>
        <w:snapToGrid w:val="0"/>
        <w:spacing w:line="400" w:lineRule="exact"/>
        <w:ind w:firstLineChars="0"/>
        <w:rPr>
          <w:rFonts w:ascii="仿宋_GB2312" w:hAnsi="仿宋_GB2312" w:eastAsia="仿宋_GB2312" w:cs="仿宋_GB2312"/>
          <w:sz w:val="21"/>
          <w:szCs w:val="21"/>
          <w:highlight w:val="none"/>
          <w:rPrChange w:id="1226" w:author="金美玲" w:date="2022-06-08T18:34:24Z">
            <w:rPr>
              <w:rFonts w:ascii="仿宋_GB2312" w:hAnsi="仿宋_GB2312" w:eastAsia="仿宋_GB2312" w:cs="仿宋_GB2312"/>
              <w:sz w:val="28"/>
              <w:szCs w:val="28"/>
            </w:rPr>
          </w:rPrChange>
        </w:rPr>
        <w:pPrChange w:id="1225"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27" w:author="金美玲" w:date="2022-06-08T18:34:24Z">
            <w:rPr>
              <w:rFonts w:ascii="仿宋_GB2312" w:hAnsi="仿宋_GB2312" w:eastAsia="仿宋_GB2312" w:cs="仿宋_GB2312"/>
              <w:sz w:val="28"/>
              <w:szCs w:val="28"/>
            </w:rPr>
          </w:rPrChange>
        </w:rPr>
        <w:t>4.本合作协议的保密条款为效力持续性条款，且无论本合同无效或终止，均不影响保密条款的有效性。</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29" w:author="金美玲" w:date="2022-06-08T18:34:24Z">
            <w:rPr>
              <w:rFonts w:ascii="黑体" w:hAnsi="黑体" w:eastAsia="黑体" w:cs="黑体"/>
              <w:bCs/>
              <w:sz w:val="28"/>
              <w:szCs w:val="28"/>
            </w:rPr>
          </w:rPrChange>
        </w:rPr>
        <w:pPrChange w:id="1228"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30" w:author="金美玲" w:date="2022-06-08T18:34:24Z">
            <w:rPr>
              <w:rFonts w:hint="eastAsia" w:ascii="黑体" w:hAnsi="黑体" w:eastAsia="黑体" w:cs="黑体"/>
              <w:bCs/>
              <w:sz w:val="28"/>
              <w:szCs w:val="28"/>
            </w:rPr>
          </w:rPrChange>
        </w:rPr>
        <w:t>违约责任</w:t>
      </w:r>
    </w:p>
    <w:p>
      <w:pPr>
        <w:pStyle w:val="4"/>
        <w:adjustRightInd w:val="0"/>
        <w:snapToGrid w:val="0"/>
        <w:spacing w:line="400" w:lineRule="exact"/>
        <w:ind w:firstLineChars="0"/>
        <w:rPr>
          <w:rFonts w:ascii="仿宋_GB2312" w:hAnsi="仿宋_GB2312" w:eastAsia="仿宋_GB2312" w:cs="仿宋_GB2312"/>
          <w:sz w:val="21"/>
          <w:szCs w:val="21"/>
          <w:highlight w:val="none"/>
          <w:rPrChange w:id="1232" w:author="金美玲" w:date="2022-06-08T18:34:24Z">
            <w:rPr>
              <w:rFonts w:ascii="仿宋_GB2312" w:hAnsi="仿宋_GB2312" w:eastAsia="仿宋_GB2312" w:cs="仿宋_GB2312"/>
              <w:sz w:val="28"/>
              <w:szCs w:val="28"/>
            </w:rPr>
          </w:rPrChange>
        </w:rPr>
        <w:pPrChange w:id="1231"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33" w:author="金美玲" w:date="2022-06-08T18:34:24Z">
            <w:rPr>
              <w:rFonts w:ascii="仿宋_GB2312" w:hAnsi="仿宋_GB2312" w:eastAsia="仿宋_GB2312" w:cs="仿宋_GB2312"/>
              <w:sz w:val="28"/>
              <w:szCs w:val="28"/>
            </w:rPr>
          </w:rPrChange>
        </w:rPr>
        <w:t>1.本合同一方非因不可抗力，未履行或未适当履行本合同项下的义务，均被视为违约。一方因其违反本合同约定使对方遭受损失，应向另一方赔偿。</w:t>
      </w:r>
    </w:p>
    <w:p>
      <w:pPr>
        <w:pStyle w:val="4"/>
        <w:adjustRightInd w:val="0"/>
        <w:snapToGrid w:val="0"/>
        <w:spacing w:line="400" w:lineRule="exact"/>
        <w:ind w:firstLineChars="0"/>
        <w:rPr>
          <w:rFonts w:ascii="仿宋_GB2312" w:hAnsi="仿宋_GB2312" w:eastAsia="仿宋_GB2312" w:cs="仿宋_GB2312"/>
          <w:sz w:val="21"/>
          <w:szCs w:val="21"/>
          <w:highlight w:val="none"/>
          <w:rPrChange w:id="1235" w:author="金美玲" w:date="2022-06-08T18:34:24Z">
            <w:rPr>
              <w:rFonts w:ascii="仿宋_GB2312" w:hAnsi="仿宋_GB2312" w:eastAsia="仿宋_GB2312" w:cs="仿宋_GB2312"/>
              <w:sz w:val="28"/>
              <w:szCs w:val="28"/>
            </w:rPr>
          </w:rPrChange>
        </w:rPr>
        <w:pPrChange w:id="1234"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36" w:author="金美玲" w:date="2022-06-08T18:34:24Z">
            <w:rPr>
              <w:rFonts w:ascii="仿宋_GB2312" w:hAnsi="仿宋_GB2312" w:eastAsia="仿宋_GB2312" w:cs="仿宋_GB2312"/>
              <w:sz w:val="28"/>
              <w:szCs w:val="28"/>
            </w:rPr>
          </w:rPrChange>
        </w:rPr>
        <w:t>2.若甲方未能按照本合同约定</w:t>
      </w:r>
      <w:r>
        <w:rPr>
          <w:rFonts w:hint="eastAsia" w:ascii="仿宋_GB2312" w:hAnsi="仿宋_GB2312" w:eastAsia="仿宋_GB2312" w:cs="仿宋_GB2312"/>
          <w:sz w:val="21"/>
          <w:szCs w:val="21"/>
          <w:highlight w:val="none"/>
          <w:rPrChange w:id="1237" w:author="金美玲" w:date="2022-06-08T18:34:24Z">
            <w:rPr>
              <w:rFonts w:hint="eastAsia" w:ascii="仿宋_GB2312" w:hAnsi="仿宋_GB2312" w:eastAsia="仿宋_GB2312" w:cs="仿宋_GB2312"/>
              <w:sz w:val="28"/>
              <w:szCs w:val="28"/>
            </w:rPr>
          </w:rPrChange>
        </w:rPr>
        <w:t>及甲方确定的金额向乙方按时足额支付约定款项，除双方另有约定或不可抗力影响（如因疫情等不可抗拒情况影响正常办公等）外，每逾期一天，</w:t>
      </w:r>
      <w:r>
        <w:rPr>
          <w:rFonts w:hint="eastAsia" w:ascii="仿宋_GB2312" w:hAnsi="仿宋_GB2312" w:eastAsia="仿宋_GB2312" w:cs="仿宋_GB2312"/>
          <w:sz w:val="21"/>
          <w:szCs w:val="21"/>
          <w:highlight w:val="none"/>
          <w:rPrChange w:id="1238" w:author="金美玲" w:date="2022-06-08T18:34:24Z">
            <w:rPr>
              <w:rFonts w:hint="eastAsia" w:ascii="仿宋_GB2312" w:hAnsi="仿宋_GB2312" w:eastAsia="仿宋_GB2312" w:cs="仿宋_GB2312"/>
              <w:sz w:val="28"/>
              <w:szCs w:val="28"/>
            </w:rPr>
          </w:rPrChange>
        </w:rPr>
        <w:t>甲方应当按照逾期支付金额的万分之三向乙方支付违约金，直至履行完毕相应的付款义务</w:t>
      </w:r>
      <w:r>
        <w:rPr>
          <w:rFonts w:hint="eastAsia" w:ascii="仿宋_GB2312" w:hAnsi="仿宋_GB2312" w:eastAsia="仿宋_GB2312" w:cs="仿宋_GB2312"/>
          <w:sz w:val="21"/>
          <w:szCs w:val="21"/>
          <w:highlight w:val="none"/>
          <w:rPrChange w:id="1239" w:author="金美玲" w:date="2022-06-08T18:34:24Z">
            <w:rPr>
              <w:rFonts w:hint="eastAsia" w:ascii="仿宋_GB2312" w:hAnsi="仿宋_GB2312" w:eastAsia="仿宋_GB2312" w:cs="仿宋_GB2312"/>
              <w:sz w:val="28"/>
              <w:szCs w:val="28"/>
            </w:rPr>
          </w:rPrChange>
        </w:rPr>
        <w:t>。</w:t>
      </w:r>
    </w:p>
    <w:p>
      <w:pPr>
        <w:pStyle w:val="4"/>
        <w:adjustRightInd w:val="0"/>
        <w:snapToGrid w:val="0"/>
        <w:spacing w:line="400" w:lineRule="exact"/>
        <w:ind w:firstLineChars="0"/>
        <w:rPr>
          <w:ins w:id="1241" w:author="Adelina Liu [2]" w:date="2022-05-24T15:30:05Z"/>
          <w:rFonts w:ascii="仿宋_GB2312" w:hAnsi="仿宋_GB2312" w:eastAsia="仿宋_GB2312" w:cs="仿宋_GB2312"/>
          <w:sz w:val="21"/>
          <w:szCs w:val="21"/>
          <w:highlight w:val="none"/>
          <w:rPrChange w:id="1242" w:author="金美玲" w:date="2022-06-08T18:34:24Z">
            <w:rPr>
              <w:ins w:id="1243" w:author="Adelina Liu [2]" w:date="2022-05-24T15:30:05Z"/>
              <w:rFonts w:ascii="仿宋_GB2312" w:hAnsi="仿宋_GB2312" w:eastAsia="仿宋_GB2312" w:cs="仿宋_GB2312"/>
              <w:sz w:val="28"/>
              <w:szCs w:val="28"/>
            </w:rPr>
          </w:rPrChange>
        </w:rPr>
        <w:pPrChange w:id="1240"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44" w:author="金美玲" w:date="2022-06-08T18:34:24Z">
            <w:rPr>
              <w:rFonts w:ascii="仿宋_GB2312" w:hAnsi="仿宋_GB2312" w:eastAsia="仿宋_GB2312" w:cs="仿宋_GB2312"/>
              <w:sz w:val="28"/>
              <w:szCs w:val="28"/>
            </w:rPr>
          </w:rPrChange>
        </w:rPr>
        <w:t>3.乙方如有违规骗取或舞弊占有甲方财政资金的，除甲方负责及时追缴外，乙方须向甲方承担骗取或占有金额10%的违约金，如该违约金不足以弥补甲方损失的，乙方须继续承担赔偿责任。</w:t>
      </w:r>
    </w:p>
    <w:p>
      <w:pPr>
        <w:pStyle w:val="4"/>
        <w:adjustRightInd w:val="0"/>
        <w:snapToGrid w:val="0"/>
        <w:spacing w:line="400" w:lineRule="exact"/>
        <w:ind w:firstLineChars="0"/>
        <w:rPr>
          <w:rFonts w:ascii="仿宋_GB2312" w:hAnsi="仿宋_GB2312" w:eastAsia="仿宋_GB2312" w:cs="仿宋_GB2312"/>
          <w:sz w:val="21"/>
          <w:szCs w:val="21"/>
          <w:highlight w:val="none"/>
          <w:rPrChange w:id="1246" w:author="金美玲" w:date="2022-06-08T18:34:24Z">
            <w:rPr>
              <w:rFonts w:ascii="仿宋_GB2312" w:hAnsi="仿宋_GB2312" w:eastAsia="仿宋_GB2312" w:cs="仿宋_GB2312"/>
              <w:sz w:val="28"/>
              <w:szCs w:val="28"/>
            </w:rPr>
          </w:rPrChange>
        </w:rPr>
        <w:pPrChange w:id="1245" w:author="金美玲" w:date="2022-06-08T18:35:10Z">
          <w:pPr>
            <w:pStyle w:val="4"/>
            <w:adjustRightInd w:val="0"/>
            <w:snapToGrid w:val="0"/>
            <w:spacing w:line="480" w:lineRule="exact"/>
            <w:ind w:firstLineChars="0"/>
          </w:pPr>
        </w:pPrChange>
      </w:pPr>
      <w:ins w:id="1247" w:author="Adelina Liu [2]" w:date="2022-05-24T15:30:10Z">
        <w:r>
          <w:rPr>
            <w:rFonts w:hint="eastAsia" w:ascii="仿宋_GB2312" w:hAnsi="仿宋_GB2312" w:eastAsia="仿宋_GB2312" w:cs="仿宋_GB2312"/>
            <w:sz w:val="21"/>
            <w:szCs w:val="21"/>
            <w:highlight w:val="none"/>
            <w:rPrChange w:id="1248" w:author="金美玲" w:date="2022-06-08T18:34:24Z">
              <w:rPr>
                <w:rFonts w:hint="eastAsia"/>
              </w:rPr>
            </w:rPrChange>
          </w:rPr>
          <w:t>乙方</w:t>
        </w:r>
      </w:ins>
      <w:ins w:id="1249" w:author="Adelina Liu [2]" w:date="2022-05-24T15:30:14Z">
        <w:r>
          <w:rPr>
            <w:rFonts w:hint="eastAsia" w:ascii="仿宋_GB2312" w:hAnsi="仿宋_GB2312" w:eastAsia="仿宋_GB2312" w:cs="仿宋_GB2312"/>
            <w:sz w:val="21"/>
            <w:szCs w:val="21"/>
            <w:highlight w:val="none"/>
            <w:lang w:val="en-US" w:eastAsia="zh-CN"/>
            <w:rPrChange w:id="1250" w:author="金美玲" w:date="2022-06-08T18:34:24Z">
              <w:rPr>
                <w:rFonts w:hint="eastAsia" w:ascii="仿宋_GB2312" w:hAnsi="仿宋_GB2312" w:eastAsia="仿宋_GB2312" w:cs="仿宋_GB2312"/>
                <w:sz w:val="28"/>
                <w:szCs w:val="28"/>
                <w:lang w:val="en-US" w:eastAsia="zh-CN"/>
              </w:rPr>
            </w:rPrChange>
          </w:rPr>
          <w:t>须</w:t>
        </w:r>
      </w:ins>
      <w:ins w:id="1251" w:author="Adelina Liu [2]" w:date="2022-05-24T15:30:10Z">
        <w:r>
          <w:rPr>
            <w:rFonts w:hint="eastAsia" w:ascii="仿宋_GB2312" w:hAnsi="仿宋_GB2312" w:eastAsia="仿宋_GB2312" w:cs="仿宋_GB2312"/>
            <w:sz w:val="21"/>
            <w:szCs w:val="21"/>
            <w:highlight w:val="none"/>
            <w:rPrChange w:id="1252" w:author="金美玲" w:date="2022-06-08T18:34:24Z">
              <w:rPr>
                <w:rFonts w:hint="eastAsia"/>
              </w:rPr>
            </w:rPrChange>
          </w:rPr>
          <w:t>按照甲方要求，在活动结束后如实向甲方提供</w:t>
        </w:r>
      </w:ins>
      <w:ins w:id="1253" w:author="Adelina Liu [2]" w:date="2022-05-24T15:30:10Z">
        <w:r>
          <w:rPr>
            <w:rFonts w:hint="eastAsia" w:ascii="仿宋_GB2312" w:hAnsi="仿宋_GB2312" w:eastAsia="仿宋_GB2312" w:cs="仿宋_GB2312"/>
            <w:sz w:val="21"/>
            <w:szCs w:val="21"/>
            <w:highlight w:val="none"/>
            <w:rPrChange w:id="1254" w:author="金美玲" w:date="2022-06-08T18:34:24Z">
              <w:rPr>
                <w:rFonts w:hint="eastAsia"/>
              </w:rPr>
            </w:rPrChange>
          </w:rPr>
          <w:t>未抬高活动期间相关商户佣金或扣点费用、已向商户返还交易订单</w:t>
        </w:r>
      </w:ins>
      <w:ins w:id="1255" w:author="Adelina Liu [2]" w:date="2022-05-25T10:33:44Z">
        <w:r>
          <w:rPr>
            <w:rFonts w:hint="eastAsia" w:ascii="仿宋_GB2312" w:hAnsi="仿宋_GB2312" w:eastAsia="仿宋_GB2312" w:cs="仿宋_GB2312"/>
            <w:sz w:val="21"/>
            <w:szCs w:val="21"/>
            <w:highlight w:val="none"/>
            <w:lang w:val="en-US" w:eastAsia="zh-CN"/>
            <w:rPrChange w:id="1256" w:author="金美玲" w:date="2022-06-08T18:34:24Z">
              <w:rPr>
                <w:rFonts w:hint="eastAsia" w:ascii="仿宋_GB2312" w:hAnsi="仿宋_GB2312" w:eastAsia="仿宋_GB2312" w:cs="仿宋_GB2312"/>
                <w:sz w:val="28"/>
                <w:szCs w:val="28"/>
                <w:highlight w:val="yellow"/>
                <w:lang w:val="en-US" w:eastAsia="zh-CN"/>
              </w:rPr>
            </w:rPrChange>
          </w:rPr>
          <w:t>数字</w:t>
        </w:r>
      </w:ins>
      <w:ins w:id="1257" w:author="Adelina Liu [2]" w:date="2022-05-25T10:33:45Z">
        <w:r>
          <w:rPr>
            <w:rFonts w:hint="eastAsia" w:ascii="仿宋_GB2312" w:hAnsi="仿宋_GB2312" w:eastAsia="仿宋_GB2312" w:cs="仿宋_GB2312"/>
            <w:sz w:val="21"/>
            <w:szCs w:val="21"/>
            <w:highlight w:val="none"/>
            <w:lang w:val="en-US" w:eastAsia="zh-CN"/>
            <w:rPrChange w:id="1258" w:author="金美玲" w:date="2022-06-08T18:34:24Z">
              <w:rPr>
                <w:rFonts w:hint="eastAsia" w:ascii="仿宋_GB2312" w:hAnsi="仿宋_GB2312" w:eastAsia="仿宋_GB2312" w:cs="仿宋_GB2312"/>
                <w:sz w:val="28"/>
                <w:szCs w:val="28"/>
                <w:highlight w:val="yellow"/>
                <w:lang w:val="en-US" w:eastAsia="zh-CN"/>
              </w:rPr>
            </w:rPrChange>
          </w:rPr>
          <w:t>人民币</w:t>
        </w:r>
      </w:ins>
      <w:ins w:id="1259" w:author="Adelina Liu [2]" w:date="2022-05-25T10:33:47Z">
        <w:r>
          <w:rPr>
            <w:rFonts w:hint="eastAsia" w:ascii="仿宋_GB2312" w:hAnsi="仿宋_GB2312" w:eastAsia="仿宋_GB2312" w:cs="仿宋_GB2312"/>
            <w:sz w:val="21"/>
            <w:szCs w:val="21"/>
            <w:highlight w:val="none"/>
            <w:lang w:val="en-US" w:eastAsia="zh-CN"/>
            <w:rPrChange w:id="1260" w:author="金美玲" w:date="2022-06-08T18:34:24Z">
              <w:rPr>
                <w:rFonts w:hint="eastAsia" w:ascii="仿宋_GB2312" w:hAnsi="仿宋_GB2312" w:eastAsia="仿宋_GB2312" w:cs="仿宋_GB2312"/>
                <w:sz w:val="28"/>
                <w:szCs w:val="28"/>
                <w:highlight w:val="yellow"/>
                <w:lang w:val="en-US" w:eastAsia="zh-CN"/>
              </w:rPr>
            </w:rPrChange>
          </w:rPr>
          <w:t>红包</w:t>
        </w:r>
      </w:ins>
      <w:ins w:id="1261" w:author="Adelina Liu [2]" w:date="2022-05-24T15:30:10Z">
        <w:r>
          <w:rPr>
            <w:rFonts w:hint="eastAsia" w:ascii="仿宋_GB2312" w:hAnsi="仿宋_GB2312" w:eastAsia="仿宋_GB2312" w:cs="仿宋_GB2312"/>
            <w:sz w:val="21"/>
            <w:szCs w:val="21"/>
            <w:highlight w:val="none"/>
            <w:rPrChange w:id="1262" w:author="金美玲" w:date="2022-06-08T18:34:24Z">
              <w:rPr>
                <w:rFonts w:hint="eastAsia"/>
              </w:rPr>
            </w:rPrChange>
          </w:rPr>
          <w:t>金额部分佣金或扣点费用的证明材料。</w:t>
        </w:r>
      </w:ins>
      <w:ins w:id="1263" w:author="Adelina Liu [2]" w:date="2022-05-24T15:30:10Z">
        <w:r>
          <w:rPr>
            <w:rFonts w:hint="eastAsia" w:ascii="仿宋_GB2312" w:hAnsi="仿宋_GB2312" w:eastAsia="仿宋_GB2312" w:cs="仿宋_GB2312"/>
            <w:sz w:val="21"/>
            <w:szCs w:val="21"/>
            <w:highlight w:val="none"/>
            <w:rPrChange w:id="1264" w:author="金美玲" w:date="2022-06-08T18:34:24Z">
              <w:rPr>
                <w:rFonts w:hint="eastAsia"/>
              </w:rPr>
            </w:rPrChange>
          </w:rPr>
          <w:t>如出现乙方违反约定</w:t>
        </w:r>
      </w:ins>
      <w:ins w:id="1265" w:author="Adelina Liu [2]" w:date="2022-05-24T15:30:10Z">
        <w:r>
          <w:rPr>
            <w:rFonts w:hint="eastAsia" w:ascii="仿宋_GB2312" w:hAnsi="仿宋_GB2312" w:eastAsia="仿宋_GB2312" w:cs="仿宋_GB2312"/>
            <w:sz w:val="21"/>
            <w:szCs w:val="21"/>
            <w:highlight w:val="none"/>
            <w:rPrChange w:id="1266" w:author="金美玲" w:date="2022-06-08T18:34:24Z">
              <w:rPr>
                <w:rFonts w:hint="eastAsia"/>
              </w:rPr>
            </w:rPrChange>
          </w:rPr>
          <w:t>抬高</w:t>
        </w:r>
      </w:ins>
      <w:ins w:id="1267" w:author="Adelina Liu [2]" w:date="2022-05-24T15:30:10Z">
        <w:r>
          <w:rPr>
            <w:rFonts w:hint="eastAsia" w:ascii="仿宋_GB2312" w:hAnsi="仿宋_GB2312" w:eastAsia="仿宋_GB2312" w:cs="仿宋_GB2312"/>
            <w:sz w:val="21"/>
            <w:szCs w:val="21"/>
            <w:highlight w:val="none"/>
            <w:rPrChange w:id="1268" w:author="金美玲" w:date="2022-06-08T18:34:24Z">
              <w:rPr>
                <w:rFonts w:hint="eastAsia"/>
              </w:rPr>
            </w:rPrChange>
          </w:rPr>
          <w:t>活动期间佣金或扣点费用情况（甲方审核发现、商户投诉、审计发现等），乙方承诺由此产生的不当收益须向相关商户返还。如出现乙方未及时</w:t>
        </w:r>
      </w:ins>
      <w:ins w:id="1269" w:author="Adelina Liu [2]" w:date="2022-05-24T15:30:10Z">
        <w:r>
          <w:rPr>
            <w:rFonts w:hint="eastAsia" w:ascii="仿宋_GB2312" w:hAnsi="仿宋_GB2312" w:eastAsia="仿宋_GB2312" w:cs="仿宋_GB2312"/>
            <w:sz w:val="21"/>
            <w:szCs w:val="21"/>
            <w:highlight w:val="none"/>
            <w:rPrChange w:id="1270" w:author="金美玲" w:date="2022-06-08T18:34:24Z">
              <w:rPr>
                <w:rFonts w:hint="eastAsia"/>
              </w:rPr>
            </w:rPrChange>
          </w:rPr>
          <w:t>返还</w:t>
        </w:r>
      </w:ins>
      <w:ins w:id="1271" w:author="Adelina Liu [2]" w:date="2022-05-25T10:34:15Z">
        <w:r>
          <w:rPr>
            <w:rFonts w:hint="eastAsia" w:ascii="仿宋_GB2312" w:hAnsi="仿宋_GB2312" w:eastAsia="仿宋_GB2312" w:cs="仿宋_GB2312"/>
            <w:sz w:val="21"/>
            <w:szCs w:val="21"/>
            <w:highlight w:val="none"/>
            <w:lang w:val="en-US" w:eastAsia="zh-CN"/>
            <w:rPrChange w:id="1272" w:author="金美玲" w:date="2022-06-08T18:34:24Z">
              <w:rPr>
                <w:rFonts w:hint="eastAsia" w:ascii="仿宋_GB2312" w:hAnsi="仿宋_GB2312" w:eastAsia="仿宋_GB2312" w:cs="仿宋_GB2312"/>
                <w:sz w:val="28"/>
                <w:szCs w:val="28"/>
                <w:highlight w:val="yellow"/>
                <w:lang w:val="en-US" w:eastAsia="zh-CN"/>
              </w:rPr>
            </w:rPrChange>
          </w:rPr>
          <w:t>数字</w:t>
        </w:r>
      </w:ins>
      <w:ins w:id="1273" w:author="Adelina Liu [2]" w:date="2022-05-25T10:34:17Z">
        <w:r>
          <w:rPr>
            <w:rFonts w:hint="eastAsia" w:ascii="仿宋_GB2312" w:hAnsi="仿宋_GB2312" w:eastAsia="仿宋_GB2312" w:cs="仿宋_GB2312"/>
            <w:sz w:val="21"/>
            <w:szCs w:val="21"/>
            <w:highlight w:val="none"/>
            <w:lang w:val="en-US" w:eastAsia="zh-CN"/>
            <w:rPrChange w:id="1274" w:author="金美玲" w:date="2022-06-08T18:34:24Z">
              <w:rPr>
                <w:rFonts w:hint="eastAsia" w:ascii="仿宋_GB2312" w:hAnsi="仿宋_GB2312" w:eastAsia="仿宋_GB2312" w:cs="仿宋_GB2312"/>
                <w:sz w:val="28"/>
                <w:szCs w:val="28"/>
                <w:highlight w:val="yellow"/>
                <w:lang w:val="en-US" w:eastAsia="zh-CN"/>
              </w:rPr>
            </w:rPrChange>
          </w:rPr>
          <w:t>人民币</w:t>
        </w:r>
      </w:ins>
      <w:ins w:id="1275" w:author="Adelina Liu [2]" w:date="2022-05-25T10:34:19Z">
        <w:r>
          <w:rPr>
            <w:rFonts w:hint="eastAsia" w:ascii="仿宋_GB2312" w:hAnsi="仿宋_GB2312" w:eastAsia="仿宋_GB2312" w:cs="仿宋_GB2312"/>
            <w:sz w:val="21"/>
            <w:szCs w:val="21"/>
            <w:highlight w:val="none"/>
            <w:lang w:val="en-US" w:eastAsia="zh-CN"/>
            <w:rPrChange w:id="1276" w:author="金美玲" w:date="2022-06-08T18:34:24Z">
              <w:rPr>
                <w:rFonts w:hint="eastAsia" w:ascii="仿宋_GB2312" w:hAnsi="仿宋_GB2312" w:eastAsia="仿宋_GB2312" w:cs="仿宋_GB2312"/>
                <w:sz w:val="28"/>
                <w:szCs w:val="28"/>
                <w:highlight w:val="yellow"/>
                <w:lang w:val="en-US" w:eastAsia="zh-CN"/>
              </w:rPr>
            </w:rPrChange>
          </w:rPr>
          <w:t>红包</w:t>
        </w:r>
      </w:ins>
      <w:ins w:id="1277" w:author="Adelina Liu [2]" w:date="2022-05-24T15:30:10Z">
        <w:r>
          <w:rPr>
            <w:rFonts w:hint="eastAsia" w:ascii="仿宋_GB2312" w:hAnsi="仿宋_GB2312" w:eastAsia="仿宋_GB2312" w:cs="仿宋_GB2312"/>
            <w:sz w:val="21"/>
            <w:szCs w:val="21"/>
            <w:highlight w:val="none"/>
            <w:rPrChange w:id="1278" w:author="金美玲" w:date="2022-06-08T18:34:24Z">
              <w:rPr>
                <w:rFonts w:hint="eastAsia"/>
              </w:rPr>
            </w:rPrChange>
          </w:rPr>
          <w:t>金额部分佣金或扣点费用的情况（甲方审核发现、商户投诉、审计发现等），则乙方须全额返还相关商户外，还须承担应付未付金额10%的违约金。</w:t>
        </w:r>
      </w:ins>
    </w:p>
    <w:p>
      <w:pPr>
        <w:pStyle w:val="4"/>
        <w:adjustRightInd w:val="0"/>
        <w:snapToGrid w:val="0"/>
        <w:spacing w:line="400" w:lineRule="exact"/>
        <w:ind w:firstLineChars="0"/>
        <w:rPr>
          <w:rFonts w:ascii="仿宋_GB2312" w:hAnsi="仿宋_GB2312" w:eastAsia="仿宋_GB2312" w:cs="仿宋_GB2312"/>
          <w:sz w:val="21"/>
          <w:szCs w:val="21"/>
          <w:highlight w:val="none"/>
          <w:rPrChange w:id="1280" w:author="金美玲" w:date="2022-06-08T18:34:24Z">
            <w:rPr>
              <w:rFonts w:ascii="仿宋_GB2312" w:hAnsi="仿宋_GB2312" w:eastAsia="仿宋_GB2312" w:cs="仿宋_GB2312"/>
              <w:sz w:val="28"/>
              <w:szCs w:val="28"/>
            </w:rPr>
          </w:rPrChange>
        </w:rPr>
        <w:pPrChange w:id="1279"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281" w:author="金美玲" w:date="2022-06-08T18:34:24Z">
            <w:rPr>
              <w:rFonts w:ascii="仿宋_GB2312" w:hAnsi="仿宋_GB2312" w:eastAsia="仿宋_GB2312" w:cs="仿宋_GB2312"/>
              <w:sz w:val="28"/>
              <w:szCs w:val="28"/>
            </w:rPr>
          </w:rPrChange>
        </w:rPr>
        <w:t>4.</w:t>
      </w:r>
      <w:r>
        <w:rPr>
          <w:rFonts w:hint="eastAsia" w:ascii="仿宋_GB2312" w:hAnsi="仿宋_GB2312" w:eastAsia="仿宋_GB2312" w:cs="仿宋_GB2312"/>
          <w:sz w:val="21"/>
          <w:szCs w:val="21"/>
          <w:highlight w:val="none"/>
          <w:rPrChange w:id="1282" w:author="金美玲" w:date="2022-06-08T18:34:24Z">
            <w:rPr>
              <w:rFonts w:hint="eastAsia" w:ascii="仿宋_GB2312" w:hAnsi="仿宋_GB2312" w:eastAsia="仿宋_GB2312" w:cs="仿宋_GB2312"/>
              <w:sz w:val="28"/>
              <w:szCs w:val="28"/>
            </w:rPr>
          </w:rPrChange>
        </w:rPr>
        <w:t>甲乙双方确认己方具备签订及履行本合同的能力、相应资质，已经获得各自所遵循规范、章程等规定的授权及关联方、上级单位（公司）的同意以签署协议，在本协议上签名或盖章的己方代表已经获得相应的授权。双方均各自承诺并确认已获得签署本协议所必须的内部授权，不违反适用于各自的法律、法规、政策和公司章程等规定，否则相应产生的责任由该方承担，该方不得以此为由对抗本协议项下责任的承担和义务的履行。</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84" w:author="金美玲" w:date="2022-06-08T18:34:24Z">
            <w:rPr>
              <w:rFonts w:ascii="黑体" w:hAnsi="黑体" w:eastAsia="黑体" w:cs="黑体"/>
              <w:bCs/>
              <w:sz w:val="28"/>
              <w:szCs w:val="28"/>
            </w:rPr>
          </w:rPrChange>
        </w:rPr>
        <w:pPrChange w:id="1283"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85" w:author="金美玲" w:date="2022-06-08T18:34:24Z">
            <w:rPr>
              <w:rFonts w:hint="eastAsia" w:ascii="黑体" w:hAnsi="黑体" w:eastAsia="黑体" w:cs="黑体"/>
              <w:bCs/>
              <w:sz w:val="28"/>
              <w:szCs w:val="28"/>
            </w:rPr>
          </w:rPrChange>
        </w:rPr>
        <w:t>争议解决</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87" w:author="金美玲" w:date="2022-06-08T18:34:24Z">
            <w:rPr>
              <w:rFonts w:ascii="仿宋_GB2312" w:hAnsi="仿宋_GB2312" w:eastAsia="仿宋_GB2312" w:cs="仿宋_GB2312"/>
              <w:sz w:val="28"/>
              <w:szCs w:val="28"/>
            </w:rPr>
          </w:rPrChange>
        </w:rPr>
        <w:pPrChange w:id="1286" w:author="金美玲" w:date="2022-06-08T18:35:10Z">
          <w:pPr>
            <w:pStyle w:val="4"/>
            <w:adjustRightInd w:val="0"/>
            <w:snapToGrid w:val="0"/>
            <w:spacing w:line="480" w:lineRule="exact"/>
            <w:ind w:firstLine="560" w:firstLineChars="200"/>
          </w:pPr>
        </w:pPrChange>
      </w:pPr>
      <w:r>
        <w:rPr>
          <w:rFonts w:hint="eastAsia" w:ascii="仿宋_GB2312" w:hAnsi="仿宋_GB2312" w:eastAsia="仿宋_GB2312" w:cs="仿宋_GB2312"/>
          <w:sz w:val="21"/>
          <w:szCs w:val="21"/>
          <w:highlight w:val="none"/>
          <w:rPrChange w:id="1288" w:author="金美玲" w:date="2022-06-08T18:34:24Z">
            <w:rPr>
              <w:rFonts w:hint="eastAsia" w:ascii="仿宋_GB2312" w:hAnsi="仿宋_GB2312" w:eastAsia="仿宋_GB2312" w:cs="仿宋_GB2312"/>
              <w:sz w:val="28"/>
              <w:szCs w:val="28"/>
            </w:rPr>
          </w:rPrChange>
        </w:rPr>
        <w:t>本合同的制定、解释及因履行本合同而产生的、或与本合同有关的任何争议之解决，均适用中华人民共和国（不含港澳台）法律。双方就本合同的解释或因履行而发生的争议，应由双方友好协商解决，协商不成，任何一方可向甲方住所地人民法院起诉。</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90" w:author="金美玲" w:date="2022-06-08T18:34:24Z">
            <w:rPr>
              <w:rFonts w:ascii="黑体" w:hAnsi="黑体" w:eastAsia="黑体" w:cs="黑体"/>
              <w:bCs/>
              <w:sz w:val="28"/>
              <w:szCs w:val="28"/>
            </w:rPr>
          </w:rPrChange>
        </w:rPr>
        <w:pPrChange w:id="1289"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91" w:author="金美玲" w:date="2022-06-08T18:34:24Z">
            <w:rPr>
              <w:rFonts w:hint="eastAsia" w:ascii="黑体" w:hAnsi="黑体" w:eastAsia="黑体" w:cs="黑体"/>
              <w:bCs/>
              <w:sz w:val="28"/>
              <w:szCs w:val="28"/>
            </w:rPr>
          </w:rPrChange>
        </w:rPr>
        <w:t>免责条款</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293" w:author="金美玲" w:date="2022-06-08T18:34:24Z">
            <w:rPr>
              <w:rFonts w:ascii="仿宋_GB2312" w:hAnsi="仿宋_GB2312" w:eastAsia="仿宋_GB2312" w:cs="仿宋_GB2312"/>
              <w:sz w:val="28"/>
              <w:szCs w:val="28"/>
            </w:rPr>
          </w:rPrChange>
        </w:rPr>
        <w:pPrChange w:id="1292" w:author="金美玲" w:date="2022-06-08T18:35:10Z">
          <w:pPr>
            <w:pStyle w:val="4"/>
            <w:adjustRightInd w:val="0"/>
            <w:snapToGrid w:val="0"/>
            <w:spacing w:line="480" w:lineRule="exact"/>
            <w:ind w:firstLine="560" w:firstLineChars="200"/>
          </w:pPr>
        </w:pPrChange>
      </w:pPr>
      <w:r>
        <w:rPr>
          <w:rFonts w:hint="eastAsia" w:ascii="仿宋_GB2312" w:hAnsi="仿宋_GB2312" w:eastAsia="仿宋_GB2312" w:cs="仿宋_GB2312"/>
          <w:sz w:val="21"/>
          <w:szCs w:val="21"/>
          <w:highlight w:val="none"/>
          <w:rPrChange w:id="1294" w:author="金美玲" w:date="2022-06-08T18:34:24Z">
            <w:rPr>
              <w:rFonts w:hint="eastAsia" w:ascii="仿宋_GB2312" w:hAnsi="仿宋_GB2312" w:eastAsia="仿宋_GB2312" w:cs="仿宋_GB2312"/>
              <w:sz w:val="28"/>
              <w:szCs w:val="28"/>
            </w:rPr>
          </w:rPrChange>
        </w:rPr>
        <w:t>因不可抗力（是指地震、台风、水灾、火灾、战争以及其它本合同各方不能预见，并且对其发生和后果不能防止或不能避免且不可克服的客观情况）导致双方或一方不能履行或不能完全履行本合同时，双方相互不承担违约责任</w:t>
      </w:r>
      <w:r>
        <w:rPr>
          <w:rFonts w:ascii="仿宋_GB2312" w:hAnsi="仿宋_GB2312" w:eastAsia="仿宋_GB2312" w:cs="仿宋_GB2312"/>
          <w:sz w:val="21"/>
          <w:szCs w:val="21"/>
          <w:highlight w:val="none"/>
          <w:rPrChange w:id="1295" w:author="金美玲" w:date="2022-06-08T18:34:24Z">
            <w:rPr>
              <w:rFonts w:ascii="仿宋_GB2312" w:hAnsi="仿宋_GB2312" w:eastAsia="仿宋_GB2312" w:cs="仿宋_GB2312"/>
              <w:sz w:val="28"/>
              <w:szCs w:val="28"/>
            </w:rPr>
          </w:rPrChange>
        </w:rPr>
        <w:t>,但应及时告知对方，并提供有关部门的证明。在不可抗力影响消除后的合理时间内，双方均存在履约能力时，应当继续履行协议。</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297" w:author="金美玲" w:date="2022-06-08T18:34:24Z">
            <w:rPr>
              <w:rFonts w:ascii="黑体" w:hAnsi="黑体" w:eastAsia="黑体" w:cs="黑体"/>
              <w:bCs/>
              <w:sz w:val="28"/>
              <w:szCs w:val="28"/>
            </w:rPr>
          </w:rPrChange>
        </w:rPr>
        <w:pPrChange w:id="1296"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298" w:author="金美玲" w:date="2022-06-08T18:34:24Z">
            <w:rPr>
              <w:rFonts w:hint="eastAsia" w:ascii="黑体" w:hAnsi="黑体" w:eastAsia="黑体" w:cs="黑体"/>
              <w:bCs/>
              <w:sz w:val="28"/>
              <w:szCs w:val="28"/>
            </w:rPr>
          </w:rPrChange>
        </w:rPr>
        <w:t>协议期限</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300" w:author="金美玲" w:date="2022-06-08T18:34:24Z">
            <w:rPr>
              <w:rFonts w:ascii="仿宋_GB2312" w:hAnsi="仿宋_GB2312" w:eastAsia="仿宋_GB2312" w:cs="仿宋_GB2312"/>
              <w:sz w:val="28"/>
              <w:szCs w:val="28"/>
            </w:rPr>
          </w:rPrChange>
        </w:rPr>
        <w:pPrChange w:id="1299"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301" w:author="金美玲" w:date="2022-06-08T18:34:24Z">
            <w:rPr>
              <w:rFonts w:ascii="仿宋_GB2312" w:hAnsi="仿宋_GB2312" w:eastAsia="仿宋_GB2312" w:cs="仿宋_GB2312"/>
              <w:sz w:val="28"/>
              <w:szCs w:val="28"/>
            </w:rPr>
          </w:rPrChange>
        </w:rPr>
        <w:t>1.本合同自双方</w:t>
      </w:r>
      <w:r>
        <w:rPr>
          <w:rFonts w:hint="eastAsia" w:ascii="仿宋_GB2312" w:hAnsi="仿宋_GB2312" w:eastAsia="仿宋_GB2312" w:cs="仿宋_GB2312"/>
          <w:sz w:val="21"/>
          <w:szCs w:val="21"/>
          <w:highlight w:val="none"/>
          <w:rPrChange w:id="1302" w:author="金美玲" w:date="2022-06-08T18:34:24Z">
            <w:rPr>
              <w:rFonts w:hint="eastAsia" w:ascii="仿宋_GB2312" w:hAnsi="仿宋_GB2312" w:eastAsia="仿宋_GB2312" w:cs="仿宋_GB2312"/>
              <w:sz w:val="28"/>
              <w:szCs w:val="28"/>
            </w:rPr>
          </w:rPrChange>
        </w:rPr>
        <w:t>法定代表人或授权代表签字并盖公章之日即生效，至协议项下权利义务全部履行完毕后自行失效。</w:t>
      </w:r>
    </w:p>
    <w:p>
      <w:pPr>
        <w:pStyle w:val="4"/>
        <w:adjustRightInd w:val="0"/>
        <w:snapToGrid w:val="0"/>
        <w:spacing w:line="400" w:lineRule="exact"/>
        <w:ind w:firstLine="560" w:firstLineChars="200"/>
        <w:rPr>
          <w:rFonts w:ascii="仿宋_GB2312" w:hAnsi="仿宋_GB2312" w:eastAsia="仿宋_GB2312" w:cs="仿宋_GB2312"/>
          <w:sz w:val="21"/>
          <w:szCs w:val="21"/>
          <w:highlight w:val="none"/>
          <w:rPrChange w:id="1304" w:author="金美玲" w:date="2022-06-08T18:34:24Z">
            <w:rPr>
              <w:rFonts w:ascii="仿宋_GB2312" w:hAnsi="仿宋_GB2312" w:eastAsia="仿宋_GB2312" w:cs="仿宋_GB2312"/>
              <w:sz w:val="28"/>
              <w:szCs w:val="28"/>
            </w:rPr>
          </w:rPrChange>
        </w:rPr>
        <w:pPrChange w:id="1303"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305" w:author="金美玲" w:date="2022-06-08T18:34:24Z">
            <w:rPr>
              <w:rFonts w:ascii="仿宋_GB2312" w:hAnsi="仿宋_GB2312" w:eastAsia="仿宋_GB2312" w:cs="仿宋_GB2312"/>
              <w:sz w:val="28"/>
              <w:szCs w:val="28"/>
            </w:rPr>
          </w:rPrChange>
        </w:rPr>
        <w:t>2.协议有效期内，</w:t>
      </w:r>
      <w:r>
        <w:rPr>
          <w:rFonts w:hint="eastAsia" w:ascii="仿宋_GB2312" w:hAnsi="仿宋_GB2312" w:eastAsia="仿宋_GB2312" w:cs="仿宋_GB2312"/>
          <w:sz w:val="21"/>
          <w:szCs w:val="21"/>
          <w:highlight w:val="none"/>
          <w:rPrChange w:id="1306" w:author="金美玲" w:date="2022-06-08T18:34:24Z">
            <w:rPr>
              <w:rFonts w:hint="eastAsia" w:ascii="仿宋_GB2312" w:hAnsi="仿宋_GB2312" w:eastAsia="仿宋_GB2312" w:cs="仿宋_GB2312"/>
              <w:sz w:val="28"/>
              <w:szCs w:val="28"/>
            </w:rPr>
          </w:rPrChange>
        </w:rPr>
        <w:t>甲方基于政策变化等情况要求提前终止合作的，应以书面方式向</w:t>
      </w:r>
      <w:r>
        <w:rPr>
          <w:rFonts w:ascii="仿宋_GB2312" w:hAnsi="仿宋_GB2312" w:eastAsia="仿宋_GB2312" w:cs="仿宋_GB2312"/>
          <w:sz w:val="21"/>
          <w:szCs w:val="21"/>
          <w:highlight w:val="none"/>
          <w:rPrChange w:id="1307" w:author="金美玲" w:date="2022-06-08T18:34:24Z">
            <w:rPr>
              <w:rFonts w:ascii="仿宋_GB2312" w:hAnsi="仿宋_GB2312" w:eastAsia="仿宋_GB2312" w:cs="仿宋_GB2312"/>
              <w:sz w:val="28"/>
              <w:szCs w:val="28"/>
            </w:rPr>
          </w:rPrChange>
        </w:rPr>
        <w:t>乙</w:t>
      </w:r>
      <w:r>
        <w:rPr>
          <w:rFonts w:hint="eastAsia" w:ascii="仿宋_GB2312" w:hAnsi="仿宋_GB2312" w:eastAsia="仿宋_GB2312" w:cs="仿宋_GB2312"/>
          <w:sz w:val="21"/>
          <w:szCs w:val="21"/>
          <w:highlight w:val="none"/>
          <w:rPrChange w:id="1308" w:author="金美玲" w:date="2022-06-08T18:34:24Z">
            <w:rPr>
              <w:rFonts w:hint="eastAsia" w:ascii="仿宋_GB2312" w:hAnsi="仿宋_GB2312" w:eastAsia="仿宋_GB2312" w:cs="仿宋_GB2312"/>
              <w:sz w:val="28"/>
              <w:szCs w:val="28"/>
            </w:rPr>
          </w:rPrChange>
        </w:rPr>
        <w:t>方提出。双方确认终止合作的，甲方仍应按照本合同约定承担合同终止前已发生的资金成本，合作终止后</w:t>
      </w:r>
      <w:r>
        <w:rPr>
          <w:rFonts w:ascii="仿宋_GB2312" w:hAnsi="仿宋_GB2312" w:eastAsia="仿宋_GB2312" w:cs="仿宋_GB2312"/>
          <w:sz w:val="21"/>
          <w:szCs w:val="21"/>
          <w:highlight w:val="none"/>
          <w:rPrChange w:id="1309" w:author="金美玲" w:date="2022-06-08T18:34:24Z">
            <w:rPr>
              <w:rFonts w:ascii="仿宋_GB2312" w:hAnsi="仿宋_GB2312" w:eastAsia="仿宋_GB2312" w:cs="仿宋_GB2312"/>
              <w:sz w:val="28"/>
              <w:szCs w:val="28"/>
            </w:rPr>
          </w:rPrChange>
        </w:rPr>
        <w:t>5天内</w:t>
      </w:r>
      <w:ins w:id="1310" w:author="Adelina Liu [2]" w:date="2022-05-24T15:12:40Z">
        <w:r>
          <w:rPr>
            <w:rFonts w:hint="eastAsia" w:ascii="仿宋_GB2312" w:hAnsi="仿宋_GB2312" w:eastAsia="仿宋_GB2312" w:cs="仿宋_GB2312"/>
            <w:sz w:val="21"/>
            <w:szCs w:val="21"/>
            <w:highlight w:val="none"/>
            <w:lang w:val="en-US" w:eastAsia="zh-CN"/>
            <w:rPrChange w:id="1311" w:author="金美玲" w:date="2022-06-08T18:34:24Z">
              <w:rPr>
                <w:rFonts w:hint="eastAsia" w:ascii="仿宋_GB2312" w:hAnsi="仿宋_GB2312" w:eastAsia="仿宋_GB2312" w:cs="仿宋_GB2312"/>
                <w:sz w:val="28"/>
                <w:szCs w:val="28"/>
                <w:lang w:val="en-US" w:eastAsia="zh-CN"/>
              </w:rPr>
            </w:rPrChange>
          </w:rPr>
          <w:t>开始</w:t>
        </w:r>
      </w:ins>
      <w:r>
        <w:rPr>
          <w:rFonts w:ascii="仿宋_GB2312" w:hAnsi="仿宋_GB2312" w:eastAsia="仿宋_GB2312" w:cs="仿宋_GB2312"/>
          <w:sz w:val="21"/>
          <w:szCs w:val="21"/>
          <w:highlight w:val="none"/>
          <w:rPrChange w:id="1312" w:author="金美玲" w:date="2022-06-08T18:34:24Z">
            <w:rPr>
              <w:rFonts w:ascii="仿宋_GB2312" w:hAnsi="仿宋_GB2312" w:eastAsia="仿宋_GB2312" w:cs="仿宋_GB2312"/>
              <w:sz w:val="28"/>
              <w:szCs w:val="28"/>
            </w:rPr>
          </w:rPrChange>
        </w:rPr>
        <w:t>按照本合同第四条约定方式进行结算。</w:t>
      </w:r>
      <w:r>
        <w:rPr>
          <w:rFonts w:hint="eastAsia" w:ascii="仿宋_GB2312" w:hAnsi="仿宋_GB2312" w:eastAsia="仿宋_GB2312" w:cs="仿宋_GB2312"/>
          <w:sz w:val="21"/>
          <w:szCs w:val="21"/>
          <w:highlight w:val="none"/>
          <w:rPrChange w:id="1313" w:author="金美玲" w:date="2022-06-08T18:34:24Z">
            <w:rPr>
              <w:rFonts w:hint="eastAsia" w:ascii="仿宋_GB2312" w:hAnsi="仿宋_GB2312" w:eastAsia="仿宋_GB2312" w:cs="仿宋_GB2312"/>
              <w:sz w:val="28"/>
              <w:szCs w:val="28"/>
            </w:rPr>
          </w:rPrChange>
        </w:rPr>
        <w:t>鉴于本合同涉及事项的公共性，非经与甲方协商一致或本协议约定的情形，乙方不得随意中止履行、解除或终止合同。</w:t>
      </w:r>
    </w:p>
    <w:p>
      <w:pPr>
        <w:pStyle w:val="4"/>
        <w:numPr>
          <w:ilvl w:val="0"/>
          <w:numId w:val="1"/>
        </w:numPr>
        <w:adjustRightInd w:val="0"/>
        <w:snapToGrid w:val="0"/>
        <w:spacing w:line="400" w:lineRule="exact"/>
        <w:ind w:firstLineChars="0"/>
        <w:rPr>
          <w:rFonts w:ascii="黑体" w:hAnsi="黑体" w:eastAsia="黑体" w:cs="黑体"/>
          <w:bCs/>
          <w:sz w:val="21"/>
          <w:szCs w:val="21"/>
          <w:highlight w:val="none"/>
          <w:rPrChange w:id="1315" w:author="金美玲" w:date="2022-06-08T18:34:24Z">
            <w:rPr>
              <w:rFonts w:ascii="黑体" w:hAnsi="黑体" w:eastAsia="黑体" w:cs="黑体"/>
              <w:bCs/>
              <w:sz w:val="28"/>
              <w:szCs w:val="28"/>
            </w:rPr>
          </w:rPrChange>
        </w:rPr>
        <w:pPrChange w:id="1314" w:author="金美玲" w:date="2022-06-08T18:35:10Z">
          <w:pPr>
            <w:pStyle w:val="4"/>
            <w:numPr>
              <w:ilvl w:val="0"/>
              <w:numId w:val="1"/>
            </w:numPr>
            <w:adjustRightInd w:val="0"/>
            <w:snapToGrid w:val="0"/>
            <w:spacing w:line="480" w:lineRule="exact"/>
            <w:ind w:firstLineChars="0"/>
          </w:pPr>
        </w:pPrChange>
      </w:pPr>
      <w:r>
        <w:rPr>
          <w:rFonts w:hint="eastAsia" w:ascii="黑体" w:hAnsi="黑体" w:eastAsia="黑体" w:cs="黑体"/>
          <w:bCs/>
          <w:sz w:val="21"/>
          <w:szCs w:val="21"/>
          <w:highlight w:val="none"/>
          <w:rPrChange w:id="1316" w:author="金美玲" w:date="2022-06-08T18:34:24Z">
            <w:rPr>
              <w:rFonts w:hint="eastAsia" w:ascii="黑体" w:hAnsi="黑体" w:eastAsia="黑体" w:cs="黑体"/>
              <w:bCs/>
              <w:sz w:val="28"/>
              <w:szCs w:val="28"/>
            </w:rPr>
          </w:rPrChange>
        </w:rPr>
        <w:t>附则</w:t>
      </w:r>
    </w:p>
    <w:p>
      <w:pPr>
        <w:pStyle w:val="4"/>
        <w:adjustRightInd w:val="0"/>
        <w:snapToGrid w:val="0"/>
        <w:spacing w:line="400" w:lineRule="exact"/>
        <w:ind w:firstLineChars="0"/>
        <w:rPr>
          <w:rFonts w:ascii="仿宋_GB2312" w:hAnsi="仿宋_GB2312" w:eastAsia="仿宋_GB2312" w:cs="仿宋_GB2312"/>
          <w:sz w:val="21"/>
          <w:szCs w:val="21"/>
          <w:highlight w:val="none"/>
          <w:rPrChange w:id="1318" w:author="金美玲" w:date="2022-06-08T18:34:24Z">
            <w:rPr>
              <w:rFonts w:ascii="仿宋_GB2312" w:hAnsi="仿宋_GB2312" w:eastAsia="仿宋_GB2312" w:cs="仿宋_GB2312"/>
              <w:sz w:val="28"/>
              <w:szCs w:val="28"/>
            </w:rPr>
          </w:rPrChange>
        </w:rPr>
        <w:pPrChange w:id="1317"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319" w:author="金美玲" w:date="2022-06-08T18:34:24Z">
            <w:rPr>
              <w:rFonts w:ascii="仿宋_GB2312" w:hAnsi="仿宋_GB2312" w:eastAsia="仿宋_GB2312" w:cs="仿宋_GB2312"/>
              <w:sz w:val="28"/>
              <w:szCs w:val="28"/>
            </w:rPr>
          </w:rPrChange>
        </w:rPr>
        <w:t>1.如果本合同的任何条款在任何时候被认定为不合法、无效或不可强制执行但不影响本合同的效力时，本合同的其他条款效力不受影响。除本合同另有规定，未经双方签署书面补充协议加以确认，任何一方不得自行变更或修改本合同。</w:t>
      </w:r>
    </w:p>
    <w:p>
      <w:pPr>
        <w:pStyle w:val="4"/>
        <w:adjustRightInd w:val="0"/>
        <w:snapToGrid w:val="0"/>
        <w:spacing w:line="400" w:lineRule="exact"/>
        <w:ind w:firstLineChars="0"/>
        <w:rPr>
          <w:rFonts w:ascii="仿宋_GB2312" w:hAnsi="仿宋_GB2312" w:eastAsia="仿宋_GB2312" w:cs="仿宋_GB2312"/>
          <w:sz w:val="21"/>
          <w:szCs w:val="21"/>
          <w:highlight w:val="none"/>
          <w:rPrChange w:id="1321" w:author="金美玲" w:date="2022-06-08T18:34:24Z">
            <w:rPr>
              <w:rFonts w:ascii="仿宋_GB2312" w:hAnsi="仿宋_GB2312" w:eastAsia="仿宋_GB2312" w:cs="仿宋_GB2312"/>
              <w:sz w:val="28"/>
              <w:szCs w:val="28"/>
            </w:rPr>
          </w:rPrChange>
        </w:rPr>
        <w:pPrChange w:id="1320" w:author="金美玲" w:date="2022-06-08T18:35:10Z">
          <w:pPr>
            <w:pStyle w:val="4"/>
            <w:adjustRightInd w:val="0"/>
            <w:snapToGrid w:val="0"/>
            <w:spacing w:line="480" w:lineRule="exact"/>
            <w:ind w:firstLineChars="0"/>
          </w:pPr>
        </w:pPrChange>
      </w:pPr>
      <w:commentRangeStart w:id="7"/>
      <w:r>
        <w:rPr>
          <w:rFonts w:ascii="仿宋_GB2312" w:hAnsi="仿宋_GB2312" w:eastAsia="仿宋_GB2312" w:cs="仿宋_GB2312"/>
          <w:sz w:val="21"/>
          <w:szCs w:val="21"/>
          <w:highlight w:val="none"/>
          <w:rPrChange w:id="1322" w:author="金美玲" w:date="2022-06-08T18:34:24Z">
            <w:rPr>
              <w:rFonts w:ascii="仿宋_GB2312" w:hAnsi="仿宋_GB2312" w:eastAsia="仿宋_GB2312" w:cs="仿宋_GB2312"/>
              <w:sz w:val="28"/>
              <w:szCs w:val="28"/>
            </w:rPr>
          </w:rPrChange>
        </w:rPr>
        <w:t>2.本合同所称“活动结束”是指线上活动发放的</w:t>
      </w:r>
      <w:del w:id="1323" w:author="金美玲" w:date="2022-05-30T09:15:07Z">
        <w:r>
          <w:rPr>
            <w:rFonts w:ascii="仿宋_GB2312" w:hAnsi="仿宋_GB2312" w:eastAsia="仿宋_GB2312" w:cs="仿宋_GB2312"/>
            <w:sz w:val="21"/>
            <w:szCs w:val="21"/>
            <w:highlight w:val="none"/>
            <w:rPrChange w:id="1324" w:author="金美玲" w:date="2022-06-08T18:34:24Z">
              <w:rPr>
                <w:rFonts w:ascii="仿宋_GB2312" w:hAnsi="仿宋_GB2312" w:eastAsia="仿宋_GB2312" w:cs="仿宋_GB2312"/>
                <w:sz w:val="28"/>
                <w:szCs w:val="28"/>
              </w:rPr>
            </w:rPrChange>
          </w:rPr>
          <w:delText>消费券</w:delText>
        </w:r>
      </w:del>
      <w:ins w:id="1325" w:author="金美玲" w:date="2022-05-30T09:15:07Z">
        <w:r>
          <w:rPr>
            <w:rFonts w:ascii="仿宋_GB2312" w:hAnsi="仿宋_GB2312" w:eastAsia="仿宋_GB2312" w:cs="仿宋_GB2312"/>
            <w:sz w:val="21"/>
            <w:szCs w:val="21"/>
            <w:highlight w:val="none"/>
            <w:rPrChange w:id="1326" w:author="金美玲" w:date="2022-06-08T18:34:24Z">
              <w:rPr>
                <w:rFonts w:ascii="仿宋_GB2312" w:hAnsi="仿宋_GB2312" w:eastAsia="仿宋_GB2312" w:cs="仿宋_GB2312"/>
                <w:sz w:val="28"/>
                <w:szCs w:val="28"/>
              </w:rPr>
            </w:rPrChange>
          </w:rPr>
          <w:t>数字</w:t>
        </w:r>
      </w:ins>
      <w:ins w:id="1327" w:author="金美玲" w:date="2022-05-30T09:15:08Z">
        <w:r>
          <w:rPr>
            <w:rFonts w:ascii="仿宋_GB2312" w:hAnsi="仿宋_GB2312" w:eastAsia="仿宋_GB2312" w:cs="仿宋_GB2312"/>
            <w:sz w:val="21"/>
            <w:szCs w:val="21"/>
            <w:highlight w:val="none"/>
            <w:rPrChange w:id="1328" w:author="金美玲" w:date="2022-06-08T18:34:24Z">
              <w:rPr>
                <w:rFonts w:ascii="仿宋_GB2312" w:hAnsi="仿宋_GB2312" w:eastAsia="仿宋_GB2312" w:cs="仿宋_GB2312"/>
                <w:sz w:val="28"/>
                <w:szCs w:val="28"/>
              </w:rPr>
            </w:rPrChange>
          </w:rPr>
          <w:t>人民币</w:t>
        </w:r>
      </w:ins>
      <w:ins w:id="1329" w:author="金美玲" w:date="2022-05-30T09:15:09Z">
        <w:r>
          <w:rPr>
            <w:rFonts w:ascii="仿宋_GB2312" w:hAnsi="仿宋_GB2312" w:eastAsia="仿宋_GB2312" w:cs="仿宋_GB2312"/>
            <w:sz w:val="21"/>
            <w:szCs w:val="21"/>
            <w:highlight w:val="none"/>
            <w:rPrChange w:id="1330" w:author="金美玲" w:date="2022-06-08T18:34:24Z">
              <w:rPr>
                <w:rFonts w:ascii="仿宋_GB2312" w:hAnsi="仿宋_GB2312" w:eastAsia="仿宋_GB2312" w:cs="仿宋_GB2312"/>
                <w:sz w:val="28"/>
                <w:szCs w:val="28"/>
              </w:rPr>
            </w:rPrChange>
          </w:rPr>
          <w:t>红包</w:t>
        </w:r>
      </w:ins>
      <w:r>
        <w:rPr>
          <w:rFonts w:ascii="仿宋_GB2312" w:hAnsi="仿宋_GB2312" w:eastAsia="仿宋_GB2312" w:cs="仿宋_GB2312"/>
          <w:sz w:val="21"/>
          <w:szCs w:val="21"/>
          <w:highlight w:val="none"/>
          <w:rPrChange w:id="1331" w:author="金美玲" w:date="2022-06-08T18:34:24Z">
            <w:rPr>
              <w:rFonts w:ascii="仿宋_GB2312" w:hAnsi="仿宋_GB2312" w:eastAsia="仿宋_GB2312" w:cs="仿宋_GB2312"/>
              <w:sz w:val="28"/>
              <w:szCs w:val="28"/>
            </w:rPr>
          </w:rPrChange>
        </w:rPr>
        <w:t>有效期届满。</w:t>
      </w:r>
      <w:commentRangeEnd w:id="7"/>
      <w:r>
        <w:rPr>
          <w:sz w:val="21"/>
          <w:szCs w:val="21"/>
          <w:highlight w:val="none"/>
          <w:rPrChange w:id="1332" w:author="金美玲" w:date="2022-06-08T18:34:24Z">
            <w:rPr/>
          </w:rPrChange>
        </w:rPr>
        <w:commentReference w:id="7"/>
      </w:r>
    </w:p>
    <w:p>
      <w:pPr>
        <w:pStyle w:val="4"/>
        <w:adjustRightInd w:val="0"/>
        <w:snapToGrid w:val="0"/>
        <w:spacing w:line="400" w:lineRule="exact"/>
        <w:ind w:firstLineChars="0"/>
        <w:rPr>
          <w:rFonts w:ascii="仿宋_GB2312" w:hAnsi="仿宋_GB2312" w:eastAsia="仿宋_GB2312" w:cs="仿宋_GB2312"/>
          <w:sz w:val="21"/>
          <w:szCs w:val="21"/>
          <w:highlight w:val="none"/>
          <w:rPrChange w:id="1334" w:author="金美玲" w:date="2022-06-08T18:34:24Z">
            <w:rPr>
              <w:rFonts w:ascii="仿宋_GB2312" w:hAnsi="仿宋_GB2312" w:eastAsia="仿宋_GB2312" w:cs="仿宋_GB2312"/>
              <w:sz w:val="28"/>
              <w:szCs w:val="28"/>
            </w:rPr>
          </w:rPrChange>
        </w:rPr>
        <w:pPrChange w:id="1333" w:author="金美玲" w:date="2022-06-08T18:35:10Z">
          <w:pPr>
            <w:pStyle w:val="4"/>
            <w:adjustRightInd w:val="0"/>
            <w:snapToGrid w:val="0"/>
            <w:spacing w:line="480" w:lineRule="exact"/>
            <w:ind w:firstLineChars="0"/>
          </w:pPr>
        </w:pPrChange>
      </w:pPr>
      <w:r>
        <w:rPr>
          <w:rFonts w:ascii="仿宋_GB2312" w:hAnsi="仿宋_GB2312" w:eastAsia="仿宋_GB2312" w:cs="仿宋_GB2312"/>
          <w:sz w:val="21"/>
          <w:szCs w:val="21"/>
          <w:highlight w:val="none"/>
          <w:rPrChange w:id="1335" w:author="金美玲" w:date="2022-06-08T18:34:24Z">
            <w:rPr>
              <w:rFonts w:ascii="仿宋_GB2312" w:hAnsi="仿宋_GB2312" w:eastAsia="仿宋_GB2312" w:cs="仿宋_GB2312"/>
              <w:sz w:val="28"/>
              <w:szCs w:val="28"/>
            </w:rPr>
          </w:rPrChange>
        </w:rPr>
        <w:t>3.本合同附件为本合同不可分割的组成部分，与本合同具有同等法律效力。</w:t>
      </w:r>
    </w:p>
    <w:p>
      <w:pPr>
        <w:pStyle w:val="4"/>
        <w:adjustRightInd w:val="0"/>
        <w:snapToGrid w:val="0"/>
        <w:spacing w:line="400" w:lineRule="exact"/>
        <w:ind w:firstLine="560" w:firstLineChars="200"/>
        <w:rPr>
          <w:ins w:id="1337" w:author="Adelina Liu [2]" w:date="2022-05-24T15:14:58Z"/>
          <w:rFonts w:ascii="仿宋_GB2312" w:hAnsi="仿宋_GB2312" w:eastAsia="仿宋_GB2312" w:cs="仿宋_GB2312"/>
          <w:sz w:val="21"/>
          <w:szCs w:val="21"/>
          <w:highlight w:val="none"/>
          <w:rPrChange w:id="1338" w:author="金美玲" w:date="2022-06-08T18:34:24Z">
            <w:rPr>
              <w:ins w:id="1339" w:author="Adelina Liu [2]" w:date="2022-05-24T15:14:58Z"/>
              <w:rFonts w:ascii="仿宋_GB2312" w:hAnsi="仿宋_GB2312" w:eastAsia="仿宋_GB2312" w:cs="仿宋_GB2312"/>
              <w:sz w:val="28"/>
              <w:szCs w:val="28"/>
            </w:rPr>
          </w:rPrChange>
        </w:rPr>
        <w:pPrChange w:id="1336" w:author="金美玲" w:date="2022-06-08T18:35:10Z">
          <w:pPr>
            <w:pStyle w:val="4"/>
            <w:adjustRightInd w:val="0"/>
            <w:snapToGrid w:val="0"/>
            <w:spacing w:line="480" w:lineRule="exact"/>
            <w:ind w:firstLine="560" w:firstLineChars="200"/>
          </w:pPr>
        </w:pPrChange>
      </w:pPr>
      <w:r>
        <w:rPr>
          <w:rFonts w:ascii="仿宋_GB2312" w:hAnsi="仿宋_GB2312" w:eastAsia="仿宋_GB2312" w:cs="仿宋_GB2312"/>
          <w:sz w:val="21"/>
          <w:szCs w:val="21"/>
          <w:highlight w:val="none"/>
          <w:rPrChange w:id="1340" w:author="金美玲" w:date="2022-06-08T18:34:24Z">
            <w:rPr>
              <w:rFonts w:ascii="仿宋_GB2312" w:hAnsi="仿宋_GB2312" w:eastAsia="仿宋_GB2312" w:cs="仿宋_GB2312"/>
              <w:sz w:val="28"/>
              <w:szCs w:val="28"/>
            </w:rPr>
          </w:rPrChange>
        </w:rPr>
        <w:t>4.本合作协议一式肆份，双方各执贰份，具有同等效力。</w:t>
      </w:r>
    </w:p>
    <w:p>
      <w:pPr>
        <w:pStyle w:val="4"/>
        <w:adjustRightInd w:val="0"/>
        <w:snapToGrid w:val="0"/>
        <w:spacing w:line="400" w:lineRule="exact"/>
        <w:ind w:firstLine="420" w:firstLineChars="200"/>
        <w:rPr>
          <w:ins w:id="1342" w:author="金美玲" w:date="2022-06-08T18:32:31Z"/>
          <w:rFonts w:hint="eastAsia" w:ascii="仿宋_GB2312" w:hAnsi="仿宋_GB2312" w:eastAsia="仿宋_GB2312" w:cs="仿宋_GB2312"/>
          <w:sz w:val="21"/>
          <w:szCs w:val="21"/>
          <w:highlight w:val="none"/>
          <w:rPrChange w:id="1343" w:author="金美玲" w:date="2022-06-08T18:34:24Z">
            <w:rPr>
              <w:ins w:id="1344" w:author="金美玲" w:date="2022-06-08T18:32:31Z"/>
              <w:rFonts w:hint="eastAsia" w:ascii="仿宋_GB2312" w:hAnsi="仿宋_GB2312" w:eastAsia="仿宋_GB2312" w:cs="仿宋_GB2312"/>
              <w:sz w:val="28"/>
              <w:szCs w:val="28"/>
              <w:highlight w:val="none"/>
            </w:rPr>
          </w:rPrChange>
        </w:rPr>
        <w:pPrChange w:id="1341" w:author="金美玲" w:date="2022-06-08T18:38:24Z">
          <w:pPr>
            <w:pStyle w:val="4"/>
            <w:adjustRightInd w:val="0"/>
            <w:snapToGrid w:val="0"/>
            <w:spacing w:line="480" w:lineRule="exact"/>
            <w:ind w:firstLine="560" w:firstLineChars="200"/>
          </w:pPr>
        </w:pPrChange>
      </w:pPr>
      <w:ins w:id="1345" w:author="Adelina Liu [2]" w:date="2022-05-24T15:14:59Z">
        <w:r>
          <w:rPr>
            <w:rFonts w:hint="eastAsia" w:ascii="仿宋_GB2312" w:hAnsi="仿宋_GB2312" w:eastAsia="仿宋_GB2312" w:cs="仿宋_GB2312"/>
            <w:sz w:val="21"/>
            <w:szCs w:val="21"/>
            <w:highlight w:val="none"/>
            <w:lang w:val="en-US" w:eastAsia="zh-CN"/>
            <w:rPrChange w:id="1346" w:author="金美玲" w:date="2022-06-08T18:34:24Z">
              <w:rPr>
                <w:rFonts w:hint="eastAsia" w:ascii="仿宋_GB2312" w:hAnsi="仿宋_GB2312" w:eastAsia="仿宋_GB2312" w:cs="仿宋_GB2312"/>
                <w:sz w:val="28"/>
                <w:szCs w:val="28"/>
                <w:lang w:val="en-US" w:eastAsia="zh-CN"/>
              </w:rPr>
            </w:rPrChange>
          </w:rPr>
          <w:t>5</w:t>
        </w:r>
      </w:ins>
      <w:ins w:id="1347" w:author="Adelina Liu [2]" w:date="2022-05-24T15:15:00Z">
        <w:r>
          <w:rPr>
            <w:rFonts w:hint="eastAsia" w:ascii="仿宋_GB2312" w:hAnsi="仿宋_GB2312" w:eastAsia="仿宋_GB2312" w:cs="仿宋_GB2312"/>
            <w:sz w:val="21"/>
            <w:szCs w:val="21"/>
            <w:highlight w:val="none"/>
            <w:lang w:val="en-US" w:eastAsia="zh-CN"/>
            <w:rPrChange w:id="1348" w:author="金美玲" w:date="2022-06-08T18:34:24Z">
              <w:rPr>
                <w:rFonts w:hint="eastAsia" w:ascii="仿宋_GB2312" w:hAnsi="仿宋_GB2312" w:eastAsia="仿宋_GB2312" w:cs="仿宋_GB2312"/>
                <w:sz w:val="28"/>
                <w:szCs w:val="28"/>
                <w:lang w:val="en-US" w:eastAsia="zh-CN"/>
              </w:rPr>
            </w:rPrChange>
          </w:rPr>
          <w:t>.</w:t>
        </w:r>
      </w:ins>
      <w:ins w:id="1349" w:author="Adelina Liu [2]" w:date="2022-05-24T15:15:11Z">
        <w:r>
          <w:rPr>
            <w:rFonts w:hint="eastAsia" w:ascii="仿宋_GB2312" w:hAnsi="仿宋_GB2312" w:eastAsia="仿宋_GB2312" w:cs="仿宋_GB2312"/>
            <w:sz w:val="21"/>
            <w:szCs w:val="21"/>
            <w:highlight w:val="none"/>
            <w:rPrChange w:id="1350" w:author="金美玲" w:date="2022-06-08T18:34:24Z">
              <w:rPr>
                <w:rFonts w:hint="eastAsia"/>
              </w:rPr>
            </w:rPrChange>
          </w:rPr>
          <w:t>本协议未约定内容，以及因甲乙双方合作事宜产生的新情况（如收活动对象投诉、政府监管要求、审计建议等等），鉴于本协议涉及事项的公共性，由双方按照保障活动对象合法权益、保障国家财政资金不流失的原则进行协商处理。</w:t>
        </w:r>
      </w:ins>
    </w:p>
    <w:p>
      <w:pPr>
        <w:pStyle w:val="4"/>
        <w:adjustRightInd w:val="0"/>
        <w:snapToGrid w:val="0"/>
        <w:spacing w:line="400" w:lineRule="exact"/>
        <w:ind w:firstLine="560" w:firstLineChars="200"/>
        <w:rPr>
          <w:rFonts w:hint="eastAsia" w:ascii="仿宋_GB2312" w:hAnsi="仿宋_GB2312" w:eastAsia="仿宋_GB2312" w:cs="仿宋_GB2312"/>
          <w:sz w:val="21"/>
          <w:szCs w:val="21"/>
          <w:highlight w:val="none"/>
          <w:lang w:val="en-US" w:eastAsia="zh-CN"/>
          <w:rPrChange w:id="1352" w:author="金美玲" w:date="2022-06-08T18:34:24Z">
            <w:rPr>
              <w:rFonts w:hint="default" w:ascii="仿宋_GB2312" w:hAnsi="仿宋_GB2312" w:eastAsia="仿宋_GB2312" w:cs="仿宋_GB2312"/>
              <w:sz w:val="28"/>
              <w:szCs w:val="28"/>
              <w:lang w:val="en-US" w:eastAsia="zh-CN"/>
            </w:rPr>
          </w:rPrChange>
        </w:rPr>
        <w:pPrChange w:id="1351" w:author="金美玲" w:date="2022-06-08T18:35:10Z">
          <w:pPr>
            <w:pStyle w:val="4"/>
            <w:adjustRightInd w:val="0"/>
            <w:snapToGrid w:val="0"/>
            <w:spacing w:line="480" w:lineRule="exact"/>
            <w:ind w:firstLine="560" w:firstLineChars="200"/>
          </w:pPr>
        </w:pPrChange>
      </w:pPr>
    </w:p>
    <w:p>
      <w:pPr>
        <w:pStyle w:val="4"/>
        <w:adjustRightInd w:val="0"/>
        <w:snapToGrid w:val="0"/>
        <w:spacing w:line="400" w:lineRule="exact"/>
        <w:ind w:firstLine="0" w:firstLineChars="0"/>
        <w:rPr>
          <w:ins w:id="1354" w:author="金美玲" w:date="2022-05-25T11:51:17Z"/>
          <w:rFonts w:hint="default" w:ascii="仿宋_GB2312" w:hAnsi="仿宋_GB2312" w:eastAsia="仿宋_GB2312" w:cs="仿宋_GB2312"/>
          <w:sz w:val="21"/>
          <w:szCs w:val="21"/>
          <w:highlight w:val="none"/>
          <w:lang w:val="en-US" w:eastAsia="zh-CN"/>
          <w:rPrChange w:id="1355" w:author="金美玲" w:date="2022-06-08T18:34:24Z">
            <w:rPr>
              <w:ins w:id="1356" w:author="金美玲" w:date="2022-05-25T11:51:17Z"/>
              <w:rFonts w:hint="default" w:ascii="仿宋_GB2312" w:hAnsi="仿宋_GB2312" w:eastAsia="仿宋_GB2312" w:cs="仿宋_GB2312"/>
              <w:sz w:val="28"/>
              <w:szCs w:val="28"/>
              <w:lang w:val="en-US" w:eastAsia="zh-CN"/>
            </w:rPr>
          </w:rPrChange>
        </w:rPr>
        <w:pPrChange w:id="1353" w:author="金美玲" w:date="2022-06-08T18:35:10Z">
          <w:pPr>
            <w:pStyle w:val="4"/>
            <w:adjustRightInd w:val="0"/>
            <w:snapToGrid w:val="0"/>
            <w:spacing w:line="500" w:lineRule="exact"/>
            <w:ind w:firstLine="0" w:firstLineChars="0"/>
          </w:pPr>
        </w:pPrChange>
      </w:pPr>
      <w:ins w:id="1357" w:author="Adelina Liu [2]" w:date="2022-05-24T15:13:34Z">
        <w:r>
          <w:rPr>
            <w:rFonts w:hint="eastAsia" w:ascii="仿宋_GB2312" w:hAnsi="仿宋_GB2312" w:eastAsia="仿宋_GB2312" w:cs="仿宋_GB2312"/>
            <w:sz w:val="21"/>
            <w:szCs w:val="21"/>
            <w:highlight w:val="none"/>
            <w:lang w:val="en-US" w:eastAsia="zh-CN"/>
            <w:rPrChange w:id="1358" w:author="金美玲" w:date="2022-06-08T18:34:24Z">
              <w:rPr>
                <w:rFonts w:hint="eastAsia" w:ascii="仿宋_GB2312" w:hAnsi="仿宋_GB2312" w:eastAsia="仿宋_GB2312" w:cs="仿宋_GB2312"/>
                <w:sz w:val="28"/>
                <w:szCs w:val="28"/>
                <w:lang w:val="en-US" w:eastAsia="zh-CN"/>
              </w:rPr>
            </w:rPrChange>
          </w:rPr>
          <w:t xml:space="preserve"> </w:t>
        </w:r>
      </w:ins>
      <w:ins w:id="1359" w:author="Adelina Liu [2]" w:date="2022-05-24T15:13:35Z">
        <w:r>
          <w:rPr>
            <w:rFonts w:hint="eastAsia" w:ascii="仿宋_GB2312" w:hAnsi="仿宋_GB2312" w:eastAsia="仿宋_GB2312" w:cs="仿宋_GB2312"/>
            <w:sz w:val="21"/>
            <w:szCs w:val="21"/>
            <w:highlight w:val="none"/>
            <w:lang w:val="en-US" w:eastAsia="zh-CN"/>
            <w:rPrChange w:id="1360" w:author="金美玲" w:date="2022-06-08T18:34:24Z">
              <w:rPr>
                <w:rFonts w:hint="eastAsia" w:ascii="仿宋_GB2312" w:hAnsi="仿宋_GB2312" w:eastAsia="仿宋_GB2312" w:cs="仿宋_GB2312"/>
                <w:sz w:val="28"/>
                <w:szCs w:val="28"/>
                <w:lang w:val="en-US" w:eastAsia="zh-CN"/>
              </w:rPr>
            </w:rPrChange>
          </w:rPr>
          <w:t xml:space="preserve"> </w:t>
        </w:r>
      </w:ins>
      <w:ins w:id="1361" w:author="Adelina Liu [2]" w:date="2022-05-24T15:13:35Z">
        <w:r>
          <w:rPr>
            <w:rFonts w:hint="eastAsia" w:ascii="仿宋_GB2312" w:hAnsi="仿宋_GB2312" w:eastAsia="仿宋_GB2312" w:cs="仿宋_GB2312"/>
            <w:sz w:val="21"/>
            <w:szCs w:val="21"/>
            <w:highlight w:val="none"/>
            <w:lang w:val="en-US" w:eastAsia="zh-CN"/>
            <w:rPrChange w:id="1362" w:author="金美玲" w:date="2022-06-08T18:34:24Z">
              <w:rPr>
                <w:rFonts w:hint="eastAsia" w:ascii="仿宋_GB2312" w:hAnsi="仿宋_GB2312" w:eastAsia="仿宋_GB2312" w:cs="仿宋_GB2312"/>
                <w:sz w:val="28"/>
                <w:szCs w:val="28"/>
                <w:lang w:val="en-US" w:eastAsia="zh-CN"/>
              </w:rPr>
            </w:rPrChange>
          </w:rPr>
          <w:t xml:space="preserve">  </w:t>
        </w:r>
      </w:ins>
      <w:ins w:id="1363" w:author="Adelina Liu [2]" w:date="2022-05-24T15:13:37Z">
        <w:r>
          <w:rPr>
            <w:rFonts w:hint="eastAsia" w:ascii="仿宋_GB2312" w:hAnsi="仿宋_GB2312" w:eastAsia="仿宋_GB2312" w:cs="仿宋_GB2312"/>
            <w:sz w:val="21"/>
            <w:szCs w:val="21"/>
            <w:highlight w:val="none"/>
            <w:lang w:val="en-US" w:eastAsia="zh-CN"/>
            <w:rPrChange w:id="1364" w:author="金美玲" w:date="2022-06-08T18:34:24Z">
              <w:rPr>
                <w:rFonts w:hint="eastAsia" w:ascii="仿宋_GB2312" w:hAnsi="仿宋_GB2312" w:eastAsia="仿宋_GB2312" w:cs="仿宋_GB2312"/>
                <w:sz w:val="28"/>
                <w:szCs w:val="28"/>
                <w:lang w:val="en-US" w:eastAsia="zh-CN"/>
              </w:rPr>
            </w:rPrChange>
          </w:rPr>
          <w:t>附件：</w:t>
        </w:r>
      </w:ins>
      <w:ins w:id="1365" w:author="qinyongchang" w:date="2022-05-25T14:02:15Z">
        <w:r>
          <w:rPr>
            <w:rFonts w:hint="eastAsia" w:ascii="仿宋_GB2312" w:hAnsi="仿宋_GB2312" w:eastAsia="仿宋_GB2312" w:cs="仿宋_GB2312"/>
            <w:sz w:val="21"/>
            <w:szCs w:val="21"/>
            <w:highlight w:val="none"/>
            <w:lang w:val="en-US" w:eastAsia="zh-CN"/>
            <w:rPrChange w:id="1366" w:author="金美玲" w:date="2022-06-08T18:34:24Z">
              <w:rPr>
                <w:rFonts w:hint="eastAsia" w:ascii="仿宋_GB2312" w:hAnsi="仿宋_GB2312" w:eastAsia="仿宋_GB2312" w:cs="仿宋_GB2312"/>
                <w:sz w:val="28"/>
                <w:szCs w:val="28"/>
                <w:lang w:val="en-US" w:eastAsia="zh-CN"/>
              </w:rPr>
            </w:rPrChange>
          </w:rPr>
          <w:t>1-1</w:t>
        </w:r>
      </w:ins>
      <w:ins w:id="1367" w:author="金美玲" w:date="2022-05-25T11:51:17Z">
        <w:r>
          <w:rPr>
            <w:rFonts w:hint="eastAsia" w:ascii="仿宋_GB2312" w:hAnsi="仿宋_GB2312" w:eastAsia="仿宋_GB2312" w:cs="仿宋_GB2312"/>
            <w:sz w:val="21"/>
            <w:szCs w:val="21"/>
            <w:highlight w:val="none"/>
            <w:lang w:val="en-US" w:eastAsia="zh-CN"/>
            <w:rPrChange w:id="1368" w:author="金美玲" w:date="2022-06-08T18:34:24Z">
              <w:rPr>
                <w:rFonts w:hint="eastAsia" w:ascii="仿宋_GB2312" w:hAnsi="仿宋_GB2312" w:eastAsia="仿宋_GB2312" w:cs="仿宋_GB2312"/>
                <w:sz w:val="28"/>
                <w:szCs w:val="28"/>
                <w:lang w:val="en-US" w:eastAsia="zh-CN"/>
              </w:rPr>
            </w:rPrChange>
          </w:rPr>
          <w:t>“乐购深圳”数字人民币活动方案</w:t>
        </w:r>
      </w:ins>
      <w:ins w:id="1369" w:author="qinyongchang" w:date="2022-05-25T14:02:20Z">
        <w:r>
          <w:rPr>
            <w:rFonts w:hint="eastAsia" w:ascii="仿宋_GB2312" w:hAnsi="仿宋_GB2312" w:eastAsia="仿宋_GB2312" w:cs="仿宋_GB2312"/>
            <w:sz w:val="21"/>
            <w:szCs w:val="21"/>
            <w:highlight w:val="none"/>
            <w:lang w:val="en-US" w:eastAsia="zh-CN"/>
            <w:rPrChange w:id="1370" w:author="金美玲" w:date="2022-06-08T18:34:24Z">
              <w:rPr>
                <w:rFonts w:hint="eastAsia" w:ascii="仿宋_GB2312" w:hAnsi="仿宋_GB2312" w:eastAsia="仿宋_GB2312" w:cs="仿宋_GB2312"/>
                <w:sz w:val="28"/>
                <w:szCs w:val="28"/>
                <w:lang w:val="en-US" w:eastAsia="zh-CN"/>
              </w:rPr>
            </w:rPrChange>
          </w:rPr>
          <w:t>；</w:t>
        </w:r>
      </w:ins>
      <w:ins w:id="1371" w:author="qinyongchang" w:date="2022-05-25T14:02:21Z">
        <w:r>
          <w:rPr>
            <w:rFonts w:hint="eastAsia" w:ascii="仿宋_GB2312" w:hAnsi="仿宋_GB2312" w:eastAsia="仿宋_GB2312" w:cs="仿宋_GB2312"/>
            <w:sz w:val="21"/>
            <w:szCs w:val="21"/>
            <w:highlight w:val="none"/>
            <w:lang w:val="en-US" w:eastAsia="zh-CN"/>
            <w:rPrChange w:id="1372" w:author="金美玲" w:date="2022-06-08T18:34:24Z">
              <w:rPr>
                <w:rFonts w:hint="eastAsia" w:ascii="仿宋_GB2312" w:hAnsi="仿宋_GB2312" w:eastAsia="仿宋_GB2312" w:cs="仿宋_GB2312"/>
                <w:sz w:val="28"/>
                <w:szCs w:val="28"/>
                <w:lang w:val="en-US" w:eastAsia="zh-CN"/>
              </w:rPr>
            </w:rPrChange>
          </w:rPr>
          <w:t>1-2</w:t>
        </w:r>
      </w:ins>
      <w:ins w:id="1373" w:author="qinyongchang" w:date="2022-05-25T13:36:29Z">
        <w:r>
          <w:rPr>
            <w:rFonts w:hint="eastAsia" w:ascii="仿宋_GB2312" w:hAnsi="仿宋_GB2312" w:eastAsia="仿宋_GB2312" w:cs="仿宋_GB2312"/>
            <w:sz w:val="21"/>
            <w:szCs w:val="21"/>
            <w:highlight w:val="none"/>
            <w:lang w:val="en-US" w:eastAsia="zh-CN"/>
            <w:rPrChange w:id="1374" w:author="金美玲" w:date="2022-06-08T18:34:24Z">
              <w:rPr>
                <w:rFonts w:hint="eastAsia" w:ascii="仿宋_GB2312" w:hAnsi="仿宋_GB2312" w:eastAsia="仿宋_GB2312" w:cs="仿宋_GB2312"/>
                <w:sz w:val="28"/>
                <w:szCs w:val="28"/>
                <w:lang w:val="en-US" w:eastAsia="zh-CN"/>
              </w:rPr>
            </w:rPrChange>
          </w:rPr>
          <w:t>审计</w:t>
        </w:r>
      </w:ins>
      <w:ins w:id="1375" w:author="qinyongchang" w:date="2022-05-25T13:36:30Z">
        <w:r>
          <w:rPr>
            <w:rFonts w:hint="eastAsia" w:ascii="仿宋_GB2312" w:hAnsi="仿宋_GB2312" w:eastAsia="仿宋_GB2312" w:cs="仿宋_GB2312"/>
            <w:sz w:val="21"/>
            <w:szCs w:val="21"/>
            <w:highlight w:val="none"/>
            <w:lang w:val="en-US" w:eastAsia="zh-CN"/>
            <w:rPrChange w:id="1376" w:author="金美玲" w:date="2022-06-08T18:34:24Z">
              <w:rPr>
                <w:rFonts w:hint="eastAsia" w:ascii="仿宋_GB2312" w:hAnsi="仿宋_GB2312" w:eastAsia="仿宋_GB2312" w:cs="仿宋_GB2312"/>
                <w:sz w:val="28"/>
                <w:szCs w:val="28"/>
                <w:lang w:val="en-US" w:eastAsia="zh-CN"/>
              </w:rPr>
            </w:rPrChange>
          </w:rPr>
          <w:t>字段</w:t>
        </w:r>
      </w:ins>
    </w:p>
    <w:p>
      <w:pPr>
        <w:pStyle w:val="4"/>
        <w:adjustRightInd w:val="0"/>
        <w:snapToGrid w:val="0"/>
        <w:spacing w:line="400" w:lineRule="exact"/>
        <w:ind w:firstLine="210" w:firstLineChars="100"/>
        <w:rPr>
          <w:ins w:id="1378" w:author="金美玲" w:date="2022-06-08T18:40:14Z"/>
          <w:rFonts w:ascii="仿宋_GB2312" w:hAnsi="仿宋_GB2312" w:eastAsia="仿宋_GB2312" w:cs="仿宋_GB2312"/>
          <w:sz w:val="21"/>
          <w:szCs w:val="21"/>
          <w:highlight w:val="none"/>
        </w:rPr>
        <w:pPrChange w:id="1377" w:author="金美玲" w:date="2022-06-08T18:40:15Z">
          <w:pPr>
            <w:pStyle w:val="4"/>
            <w:adjustRightInd w:val="0"/>
            <w:snapToGrid w:val="0"/>
            <w:spacing w:line="400" w:lineRule="exact"/>
            <w:ind w:firstLine="0" w:firstLineChars="0"/>
          </w:pPr>
        </w:pPrChange>
      </w:pPr>
      <w:ins w:id="1379" w:author="金美玲" w:date="2022-06-08T18:40:14Z">
        <w:r>
          <w:rPr>
            <w:rFonts w:hint="eastAsia" w:ascii="仿宋_GB2312" w:hAnsi="仿宋_GB2312" w:eastAsia="仿宋_GB2312" w:cs="仿宋_GB2312"/>
            <w:sz w:val="21"/>
            <w:szCs w:val="21"/>
            <w:highlight w:val="none"/>
          </w:rPr>
          <w:t>（以下无正文</w:t>
        </w:r>
      </w:ins>
      <w:ins w:id="1380" w:author="金美玲" w:date="2022-06-08T18:40:17Z">
        <w:r>
          <w:rPr>
            <w:rFonts w:hint="default" w:ascii="仿宋_GB2312" w:hAnsi="仿宋_GB2312" w:eastAsia="仿宋_GB2312" w:cs="仿宋_GB2312"/>
            <w:sz w:val="21"/>
            <w:szCs w:val="21"/>
            <w:highlight w:val="none"/>
          </w:rPr>
          <w:t>，</w:t>
        </w:r>
      </w:ins>
      <w:ins w:id="1381" w:author="金美玲" w:date="2022-06-08T18:40:18Z">
        <w:r>
          <w:rPr>
            <w:rFonts w:hint="default" w:ascii="仿宋_GB2312" w:hAnsi="仿宋_GB2312" w:eastAsia="仿宋_GB2312" w:cs="仿宋_GB2312"/>
            <w:sz w:val="21"/>
            <w:szCs w:val="21"/>
            <w:highlight w:val="none"/>
          </w:rPr>
          <w:t>为</w:t>
        </w:r>
      </w:ins>
      <w:ins w:id="1382" w:author="金美玲" w:date="2022-06-08T18:40:19Z">
        <w:r>
          <w:rPr>
            <w:rFonts w:hint="default" w:ascii="仿宋_GB2312" w:hAnsi="仿宋_GB2312" w:eastAsia="仿宋_GB2312" w:cs="仿宋_GB2312"/>
            <w:sz w:val="21"/>
            <w:szCs w:val="21"/>
            <w:highlight w:val="none"/>
          </w:rPr>
          <w:t>盖章</w:t>
        </w:r>
      </w:ins>
      <w:ins w:id="1383" w:author="金美玲" w:date="2022-06-08T18:40:21Z">
        <w:r>
          <w:rPr>
            <w:rFonts w:hint="default" w:ascii="仿宋_GB2312" w:hAnsi="仿宋_GB2312" w:eastAsia="仿宋_GB2312" w:cs="仿宋_GB2312"/>
            <w:sz w:val="21"/>
            <w:szCs w:val="21"/>
            <w:highlight w:val="none"/>
          </w:rPr>
          <w:t>页</w:t>
        </w:r>
      </w:ins>
      <w:ins w:id="1384" w:author="金美玲" w:date="2022-06-08T18:40:14Z">
        <w:bookmarkStart w:id="1" w:name="_GoBack"/>
        <w:bookmarkEnd w:id="1"/>
        <w:r>
          <w:rPr>
            <w:rFonts w:hint="eastAsia" w:ascii="仿宋_GB2312" w:hAnsi="仿宋_GB2312" w:eastAsia="仿宋_GB2312" w:cs="仿宋_GB2312"/>
            <w:sz w:val="21"/>
            <w:szCs w:val="21"/>
            <w:highlight w:val="none"/>
          </w:rPr>
          <w:t>）</w:t>
        </w:r>
      </w:ins>
    </w:p>
    <w:p>
      <w:pPr>
        <w:pStyle w:val="4"/>
        <w:adjustRightInd w:val="0"/>
        <w:snapToGrid w:val="0"/>
        <w:spacing w:line="400" w:lineRule="exact"/>
        <w:ind w:firstLine="0" w:firstLineChars="0"/>
        <w:rPr>
          <w:rFonts w:hint="default" w:ascii="仿宋_GB2312" w:hAnsi="仿宋_GB2312" w:eastAsia="仿宋_GB2312" w:cs="仿宋_GB2312"/>
          <w:sz w:val="21"/>
          <w:szCs w:val="21"/>
          <w:highlight w:val="none"/>
          <w:lang w:val="en-US" w:eastAsia="zh-CN"/>
          <w:rPrChange w:id="1386" w:author="金美玲" w:date="2022-06-08T18:34:24Z">
            <w:rPr>
              <w:rFonts w:hint="default" w:ascii="仿宋_GB2312" w:hAnsi="仿宋_GB2312" w:eastAsia="仿宋_GB2312" w:cs="仿宋_GB2312"/>
              <w:sz w:val="28"/>
              <w:szCs w:val="28"/>
              <w:lang w:val="en-US" w:eastAsia="zh-CN"/>
            </w:rPr>
          </w:rPrChange>
        </w:rPr>
        <w:pPrChange w:id="1385" w:author="金美玲" w:date="2022-06-08T18:35:10Z">
          <w:pPr>
            <w:pStyle w:val="4"/>
            <w:adjustRightInd w:val="0"/>
            <w:snapToGrid w:val="0"/>
            <w:spacing w:line="500" w:lineRule="exact"/>
            <w:ind w:firstLine="0" w:firstLineChars="0"/>
          </w:pPr>
        </w:pPrChange>
      </w:pPr>
    </w:p>
    <w:p>
      <w:pPr>
        <w:pStyle w:val="4"/>
        <w:adjustRightInd w:val="0"/>
        <w:snapToGrid w:val="0"/>
        <w:spacing w:line="400" w:lineRule="exact"/>
        <w:ind w:firstLine="0" w:firstLineChars="0"/>
        <w:rPr>
          <w:rFonts w:ascii="仿宋_GB2312" w:hAnsi="仿宋_GB2312" w:eastAsia="仿宋_GB2312" w:cs="仿宋_GB2312"/>
          <w:sz w:val="21"/>
          <w:szCs w:val="21"/>
          <w:highlight w:val="none"/>
          <w:rPrChange w:id="1388" w:author="金美玲" w:date="2022-06-08T18:34:24Z">
            <w:rPr>
              <w:rFonts w:ascii="仿宋_GB2312" w:hAnsi="仿宋_GB2312" w:eastAsia="仿宋_GB2312" w:cs="仿宋_GB2312"/>
              <w:sz w:val="28"/>
              <w:szCs w:val="28"/>
            </w:rPr>
          </w:rPrChange>
        </w:rPr>
        <w:pPrChange w:id="1387" w:author="金美玲" w:date="2022-06-08T18:35:10Z">
          <w:pPr>
            <w:pStyle w:val="4"/>
            <w:adjustRightInd w:val="0"/>
            <w:snapToGrid w:val="0"/>
            <w:spacing w:line="500" w:lineRule="exact"/>
            <w:ind w:firstLine="0" w:firstLineChars="0"/>
          </w:pPr>
        </w:pPrChange>
      </w:pPr>
    </w:p>
    <w:p>
      <w:pPr>
        <w:pStyle w:val="4"/>
        <w:adjustRightInd w:val="0"/>
        <w:snapToGrid w:val="0"/>
        <w:spacing w:line="400" w:lineRule="exact"/>
        <w:ind w:firstLine="0" w:firstLineChars="0"/>
        <w:rPr>
          <w:del w:id="1390" w:author="金美玲" w:date="2022-06-08T18:40:12Z"/>
          <w:rFonts w:ascii="仿宋_GB2312" w:hAnsi="仿宋_GB2312" w:eastAsia="仿宋_GB2312" w:cs="仿宋_GB2312"/>
          <w:sz w:val="21"/>
          <w:szCs w:val="21"/>
          <w:highlight w:val="none"/>
          <w:rPrChange w:id="1391" w:author="金美玲" w:date="2022-06-08T18:34:24Z">
            <w:rPr>
              <w:del w:id="1392" w:author="金美玲" w:date="2022-06-08T18:40:12Z"/>
              <w:rFonts w:ascii="仿宋_GB2312" w:hAnsi="仿宋_GB2312" w:eastAsia="仿宋_GB2312" w:cs="仿宋_GB2312"/>
              <w:sz w:val="28"/>
              <w:szCs w:val="28"/>
            </w:rPr>
          </w:rPrChange>
        </w:rPr>
        <w:pPrChange w:id="1389" w:author="金美玲" w:date="2022-06-08T18:35:10Z">
          <w:pPr>
            <w:pStyle w:val="4"/>
            <w:adjustRightInd w:val="0"/>
            <w:snapToGrid w:val="0"/>
            <w:spacing w:line="500" w:lineRule="exact"/>
            <w:ind w:firstLine="0" w:firstLineChars="0"/>
          </w:pPr>
        </w:pPrChange>
      </w:pPr>
      <w:del w:id="1393" w:author="金美玲" w:date="2022-06-08T18:40:12Z">
        <w:r>
          <w:rPr>
            <w:rFonts w:hint="eastAsia" w:ascii="仿宋_GB2312" w:hAnsi="仿宋_GB2312" w:eastAsia="仿宋_GB2312" w:cs="仿宋_GB2312"/>
            <w:sz w:val="21"/>
            <w:szCs w:val="21"/>
            <w:highlight w:val="none"/>
            <w:rPrChange w:id="1394" w:author="金美玲" w:date="2022-06-08T18:34:24Z">
              <w:rPr>
                <w:rFonts w:hint="eastAsia" w:ascii="仿宋_GB2312" w:hAnsi="仿宋_GB2312" w:eastAsia="仿宋_GB2312" w:cs="仿宋_GB2312"/>
                <w:sz w:val="28"/>
                <w:szCs w:val="28"/>
              </w:rPr>
            </w:rPrChange>
          </w:rPr>
          <w:delText>（以下无正文）</w:delText>
        </w:r>
      </w:del>
    </w:p>
    <w:p>
      <w:pPr>
        <w:pStyle w:val="4"/>
        <w:adjustRightInd w:val="0"/>
        <w:snapToGrid w:val="0"/>
        <w:spacing w:line="400" w:lineRule="exact"/>
        <w:ind w:left="6160" w:hanging="4620" w:hangingChars="2200"/>
        <w:rPr>
          <w:del w:id="1397" w:author="金美玲" w:date="2022-06-08T18:32:26Z"/>
          <w:rFonts w:ascii="仿宋_GB2312" w:hAnsi="仿宋_GB2312" w:eastAsia="仿宋_GB2312" w:cs="仿宋_GB2312"/>
          <w:sz w:val="21"/>
          <w:szCs w:val="21"/>
          <w:highlight w:val="none"/>
          <w:rPrChange w:id="1398" w:author="金美玲" w:date="2022-06-08T18:34:24Z">
            <w:rPr>
              <w:del w:id="1399" w:author="金美玲" w:date="2022-06-08T18:32:26Z"/>
              <w:rFonts w:ascii="仿宋_GB2312" w:hAnsi="仿宋_GB2312" w:eastAsia="仿宋_GB2312" w:cs="仿宋_GB2312"/>
              <w:sz w:val="28"/>
              <w:szCs w:val="28"/>
            </w:rPr>
          </w:rPrChange>
        </w:rPr>
        <w:pPrChange w:id="1396" w:author="金美玲" w:date="2022-06-08T18:35:10Z">
          <w:pPr>
            <w:pStyle w:val="4"/>
            <w:adjustRightInd w:val="0"/>
            <w:snapToGrid w:val="0"/>
            <w:spacing w:line="500" w:lineRule="exact"/>
            <w:ind w:firstLine="0" w:firstLineChars="0"/>
          </w:pPr>
        </w:pPrChange>
      </w:pPr>
      <w:r>
        <w:rPr>
          <w:rFonts w:hint="eastAsia" w:ascii="仿宋_GB2312" w:hAnsi="仿宋_GB2312" w:eastAsia="仿宋_GB2312" w:cs="仿宋_GB2312"/>
          <w:sz w:val="21"/>
          <w:szCs w:val="21"/>
          <w:highlight w:val="none"/>
          <w:rPrChange w:id="1400" w:author="金美玲" w:date="2022-06-08T18:34:24Z">
            <w:rPr>
              <w:rFonts w:hint="eastAsia" w:ascii="仿宋_GB2312" w:hAnsi="仿宋_GB2312" w:eastAsia="仿宋_GB2312" w:cs="仿宋_GB2312"/>
              <w:sz w:val="28"/>
              <w:szCs w:val="28"/>
            </w:rPr>
          </w:rPrChange>
        </w:rPr>
        <w:t>甲</w:t>
      </w:r>
      <w:r>
        <w:rPr>
          <w:rFonts w:ascii="仿宋_GB2312" w:hAnsi="仿宋_GB2312" w:eastAsia="仿宋_GB2312" w:cs="仿宋_GB2312"/>
          <w:sz w:val="21"/>
          <w:szCs w:val="21"/>
          <w:highlight w:val="none"/>
          <w:rPrChange w:id="1401" w:author="金美玲" w:date="2022-06-08T18:34:24Z">
            <w:rPr>
              <w:rFonts w:ascii="仿宋_GB2312" w:hAnsi="仿宋_GB2312" w:eastAsia="仿宋_GB2312" w:cs="仿宋_GB2312"/>
              <w:sz w:val="28"/>
              <w:szCs w:val="28"/>
            </w:rPr>
          </w:rPrChange>
        </w:rPr>
        <w:t xml:space="preserve"> 方（盖章）：</w:t>
      </w:r>
      <w:ins w:id="1402" w:author="金美玲" w:date="2022-06-08T18:31:52Z">
        <w:r>
          <w:rPr>
            <w:rFonts w:ascii="仿宋_GB2312" w:hAnsi="仿宋_GB2312" w:eastAsia="仿宋_GB2312" w:cs="仿宋_GB2312"/>
            <w:sz w:val="21"/>
            <w:szCs w:val="21"/>
            <w:highlight w:val="none"/>
            <w:rPrChange w:id="1403" w:author="金美玲" w:date="2022-06-08T18:34:24Z">
              <w:rPr>
                <w:rFonts w:ascii="仿宋_GB2312" w:hAnsi="仿宋_GB2312" w:eastAsia="仿宋_GB2312" w:cs="仿宋_GB2312"/>
                <w:sz w:val="28"/>
                <w:szCs w:val="28"/>
                <w:highlight w:val="none"/>
              </w:rPr>
            </w:rPrChange>
          </w:rPr>
          <w:t>深圳市</w:t>
        </w:r>
      </w:ins>
      <w:ins w:id="1404" w:author="金美玲" w:date="2022-06-08T18:31:55Z">
        <w:r>
          <w:rPr>
            <w:rFonts w:ascii="仿宋_GB2312" w:hAnsi="仿宋_GB2312" w:eastAsia="仿宋_GB2312" w:cs="仿宋_GB2312"/>
            <w:sz w:val="21"/>
            <w:szCs w:val="21"/>
            <w:highlight w:val="none"/>
            <w:rPrChange w:id="1405" w:author="金美玲" w:date="2022-06-08T18:34:24Z">
              <w:rPr>
                <w:rFonts w:ascii="仿宋_GB2312" w:hAnsi="仿宋_GB2312" w:eastAsia="仿宋_GB2312" w:cs="仿宋_GB2312"/>
                <w:sz w:val="28"/>
                <w:szCs w:val="28"/>
                <w:highlight w:val="none"/>
              </w:rPr>
            </w:rPrChange>
          </w:rPr>
          <w:t>商务局</w:t>
        </w:r>
      </w:ins>
      <w:r>
        <w:rPr>
          <w:rFonts w:ascii="仿宋_GB2312" w:hAnsi="仿宋_GB2312" w:eastAsia="仿宋_GB2312" w:cs="仿宋_GB2312"/>
          <w:sz w:val="21"/>
          <w:szCs w:val="21"/>
          <w:highlight w:val="none"/>
          <w:rPrChange w:id="1406" w:author="金美玲" w:date="2022-06-08T18:34:24Z">
            <w:rPr>
              <w:rFonts w:ascii="仿宋_GB2312" w:hAnsi="仿宋_GB2312" w:eastAsia="仿宋_GB2312" w:cs="仿宋_GB2312"/>
              <w:sz w:val="28"/>
              <w:szCs w:val="28"/>
            </w:rPr>
          </w:rPrChange>
        </w:rPr>
        <w:t xml:space="preserve">   </w:t>
      </w:r>
      <w:ins w:id="1407" w:author="金美玲" w:date="2022-06-08T18:39:33Z">
        <w:r>
          <w:rPr>
            <w:rFonts w:hint="default" w:ascii="仿宋_GB2312" w:hAnsi="仿宋_GB2312" w:eastAsia="仿宋_GB2312" w:cs="仿宋_GB2312"/>
            <w:sz w:val="21"/>
            <w:szCs w:val="21"/>
            <w:highlight w:val="none"/>
          </w:rPr>
          <w:t xml:space="preserve">   </w:t>
        </w:r>
      </w:ins>
      <w:ins w:id="1408" w:author="金美玲" w:date="2022-06-08T18:39:34Z">
        <w:r>
          <w:rPr>
            <w:rFonts w:hint="default" w:ascii="仿宋_GB2312" w:hAnsi="仿宋_GB2312" w:eastAsia="仿宋_GB2312" w:cs="仿宋_GB2312"/>
            <w:sz w:val="21"/>
            <w:szCs w:val="21"/>
            <w:highlight w:val="none"/>
          </w:rPr>
          <w:t xml:space="preserve">      </w:t>
        </w:r>
      </w:ins>
      <w:ins w:id="1409" w:author="金美玲" w:date="2022-06-08T18:39:40Z">
        <w:r>
          <w:rPr>
            <w:rFonts w:hint="default" w:ascii="仿宋_GB2312" w:hAnsi="仿宋_GB2312" w:eastAsia="仿宋_GB2312" w:cs="仿宋_GB2312"/>
            <w:sz w:val="21"/>
            <w:szCs w:val="21"/>
            <w:highlight w:val="none"/>
          </w:rPr>
          <w:t xml:space="preserve">    </w:t>
        </w:r>
      </w:ins>
      <w:ins w:id="1410" w:author="金美玲" w:date="2022-06-08T18:39:38Z">
        <w:r>
          <w:rPr>
            <w:rFonts w:hint="default" w:ascii="仿宋_GB2312" w:hAnsi="仿宋_GB2312" w:eastAsia="仿宋_GB2312" w:cs="仿宋_GB2312"/>
            <w:sz w:val="21"/>
            <w:szCs w:val="21"/>
            <w:highlight w:val="none"/>
          </w:rPr>
          <w:t xml:space="preserve">  </w:t>
        </w:r>
      </w:ins>
      <w:del w:id="1411" w:author="金美玲" w:date="2022-06-08T18:32:00Z">
        <w:r>
          <w:rPr>
            <w:rFonts w:ascii="仿宋_GB2312" w:hAnsi="仿宋_GB2312" w:eastAsia="仿宋_GB2312" w:cs="仿宋_GB2312"/>
            <w:sz w:val="21"/>
            <w:szCs w:val="21"/>
            <w:highlight w:val="none"/>
            <w:rPrChange w:id="1412" w:author="金美玲" w:date="2022-06-08T18:34:24Z">
              <w:rPr>
                <w:rFonts w:ascii="仿宋_GB2312" w:hAnsi="仿宋_GB2312" w:eastAsia="仿宋_GB2312" w:cs="仿宋_GB2312"/>
                <w:sz w:val="28"/>
                <w:szCs w:val="28"/>
              </w:rPr>
            </w:rPrChange>
          </w:rPr>
          <w:delText xml:space="preserve"> </w:delText>
        </w:r>
      </w:del>
      <w:del w:id="1413" w:author="金美玲" w:date="2022-06-08T18:32:00Z">
        <w:r>
          <w:rPr>
            <w:rFonts w:ascii="仿宋_GB2312" w:hAnsi="仿宋_GB2312" w:eastAsia="仿宋_GB2312" w:cs="仿宋_GB2312"/>
            <w:sz w:val="21"/>
            <w:szCs w:val="21"/>
            <w:highlight w:val="none"/>
            <w:rPrChange w:id="1414" w:author="金美玲" w:date="2022-06-08T18:34:24Z">
              <w:rPr>
                <w:rFonts w:ascii="仿宋_GB2312" w:hAnsi="仿宋_GB2312" w:eastAsia="仿宋_GB2312" w:cs="仿宋_GB2312"/>
                <w:sz w:val="28"/>
                <w:szCs w:val="28"/>
              </w:rPr>
            </w:rPrChange>
          </w:rPr>
          <w:delText xml:space="preserve"> </w:delText>
        </w:r>
      </w:del>
      <w:del w:id="1415" w:author="金美玲" w:date="2022-06-08T18:32:00Z">
        <w:r>
          <w:rPr>
            <w:rFonts w:ascii="仿宋_GB2312" w:hAnsi="仿宋_GB2312" w:eastAsia="仿宋_GB2312" w:cs="仿宋_GB2312"/>
            <w:sz w:val="21"/>
            <w:szCs w:val="21"/>
            <w:highlight w:val="none"/>
            <w:rPrChange w:id="1416" w:author="金美玲" w:date="2022-06-08T18:34:24Z">
              <w:rPr>
                <w:rFonts w:ascii="仿宋_GB2312" w:hAnsi="仿宋_GB2312" w:eastAsia="仿宋_GB2312" w:cs="仿宋_GB2312"/>
                <w:sz w:val="28"/>
                <w:szCs w:val="28"/>
              </w:rPr>
            </w:rPrChange>
          </w:rPr>
          <w:delText xml:space="preserve"> </w:delText>
        </w:r>
      </w:del>
      <w:del w:id="1417" w:author="金美玲" w:date="2022-06-08T18:32:00Z">
        <w:r>
          <w:rPr>
            <w:rFonts w:ascii="仿宋_GB2312" w:hAnsi="仿宋_GB2312" w:eastAsia="仿宋_GB2312" w:cs="仿宋_GB2312"/>
            <w:sz w:val="21"/>
            <w:szCs w:val="21"/>
            <w:highlight w:val="none"/>
            <w:rPrChange w:id="1418" w:author="金美玲" w:date="2022-06-08T18:34:24Z">
              <w:rPr>
                <w:rFonts w:ascii="仿宋_GB2312" w:hAnsi="仿宋_GB2312" w:eastAsia="仿宋_GB2312" w:cs="仿宋_GB2312"/>
                <w:sz w:val="28"/>
                <w:szCs w:val="28"/>
              </w:rPr>
            </w:rPrChange>
          </w:rPr>
          <w:delText xml:space="preserve"> </w:delText>
        </w:r>
      </w:del>
      <w:del w:id="1419" w:author="金美玲" w:date="2022-06-08T18:32:00Z">
        <w:r>
          <w:rPr>
            <w:rFonts w:ascii="仿宋_GB2312" w:hAnsi="仿宋_GB2312" w:eastAsia="仿宋_GB2312" w:cs="仿宋_GB2312"/>
            <w:sz w:val="21"/>
            <w:szCs w:val="21"/>
            <w:highlight w:val="none"/>
            <w:rPrChange w:id="1420" w:author="金美玲" w:date="2022-06-08T18:34:24Z">
              <w:rPr>
                <w:rFonts w:ascii="仿宋_GB2312" w:hAnsi="仿宋_GB2312" w:eastAsia="仿宋_GB2312" w:cs="仿宋_GB2312"/>
                <w:sz w:val="28"/>
                <w:szCs w:val="28"/>
              </w:rPr>
            </w:rPrChange>
          </w:rPr>
          <w:delText xml:space="preserve"> </w:delText>
        </w:r>
      </w:del>
      <w:del w:id="1421" w:author="金美玲" w:date="2022-06-08T18:31:59Z">
        <w:r>
          <w:rPr>
            <w:rFonts w:ascii="仿宋_GB2312" w:hAnsi="仿宋_GB2312" w:eastAsia="仿宋_GB2312" w:cs="仿宋_GB2312"/>
            <w:sz w:val="21"/>
            <w:szCs w:val="21"/>
            <w:highlight w:val="none"/>
            <w:rPrChange w:id="1422" w:author="金美玲" w:date="2022-06-08T18:34:24Z">
              <w:rPr>
                <w:rFonts w:ascii="仿宋_GB2312" w:hAnsi="仿宋_GB2312" w:eastAsia="仿宋_GB2312" w:cs="仿宋_GB2312"/>
                <w:sz w:val="28"/>
                <w:szCs w:val="28"/>
              </w:rPr>
            </w:rPrChange>
          </w:rPr>
          <w:delText xml:space="preserve"> </w:delText>
        </w:r>
      </w:del>
      <w:del w:id="1423" w:author="金美玲" w:date="2022-06-08T18:31:59Z">
        <w:r>
          <w:rPr>
            <w:rFonts w:ascii="仿宋_GB2312" w:hAnsi="仿宋_GB2312" w:eastAsia="仿宋_GB2312" w:cs="仿宋_GB2312"/>
            <w:sz w:val="21"/>
            <w:szCs w:val="21"/>
            <w:highlight w:val="none"/>
            <w:rPrChange w:id="1424" w:author="金美玲" w:date="2022-06-08T18:34:24Z">
              <w:rPr>
                <w:rFonts w:ascii="仿宋_GB2312" w:hAnsi="仿宋_GB2312" w:eastAsia="仿宋_GB2312" w:cs="仿宋_GB2312"/>
                <w:sz w:val="28"/>
                <w:szCs w:val="28"/>
              </w:rPr>
            </w:rPrChange>
          </w:rPr>
          <w:delText xml:space="preserve"> </w:delText>
        </w:r>
      </w:del>
      <w:del w:id="1425" w:author="金美玲" w:date="2022-06-08T18:31:59Z">
        <w:r>
          <w:rPr>
            <w:rFonts w:ascii="仿宋_GB2312" w:hAnsi="仿宋_GB2312" w:eastAsia="仿宋_GB2312" w:cs="仿宋_GB2312"/>
            <w:sz w:val="21"/>
            <w:szCs w:val="21"/>
            <w:highlight w:val="none"/>
            <w:rPrChange w:id="1426" w:author="金美玲" w:date="2022-06-08T18:34:24Z">
              <w:rPr>
                <w:rFonts w:ascii="仿宋_GB2312" w:hAnsi="仿宋_GB2312" w:eastAsia="仿宋_GB2312" w:cs="仿宋_GB2312"/>
                <w:sz w:val="28"/>
                <w:szCs w:val="28"/>
              </w:rPr>
            </w:rPrChange>
          </w:rPr>
          <w:delText xml:space="preserve"> </w:delText>
        </w:r>
      </w:del>
      <w:del w:id="1427" w:author="金美玲" w:date="2022-06-08T18:31:59Z">
        <w:r>
          <w:rPr>
            <w:rFonts w:ascii="仿宋_GB2312" w:hAnsi="仿宋_GB2312" w:eastAsia="仿宋_GB2312" w:cs="仿宋_GB2312"/>
            <w:sz w:val="21"/>
            <w:szCs w:val="21"/>
            <w:highlight w:val="none"/>
            <w:rPrChange w:id="1428" w:author="金美玲" w:date="2022-06-08T18:34:24Z">
              <w:rPr>
                <w:rFonts w:ascii="仿宋_GB2312" w:hAnsi="仿宋_GB2312" w:eastAsia="仿宋_GB2312" w:cs="仿宋_GB2312"/>
                <w:sz w:val="28"/>
                <w:szCs w:val="28"/>
              </w:rPr>
            </w:rPrChange>
          </w:rPr>
          <w:delText xml:space="preserve"> </w:delText>
        </w:r>
      </w:del>
      <w:del w:id="1429" w:author="金美玲" w:date="2022-06-08T18:31:59Z">
        <w:r>
          <w:rPr>
            <w:rFonts w:ascii="仿宋_GB2312" w:hAnsi="仿宋_GB2312" w:eastAsia="仿宋_GB2312" w:cs="仿宋_GB2312"/>
            <w:sz w:val="21"/>
            <w:szCs w:val="21"/>
            <w:highlight w:val="none"/>
            <w:rPrChange w:id="1430" w:author="金美玲" w:date="2022-06-08T18:34:24Z">
              <w:rPr>
                <w:rFonts w:ascii="仿宋_GB2312" w:hAnsi="仿宋_GB2312" w:eastAsia="仿宋_GB2312" w:cs="仿宋_GB2312"/>
                <w:sz w:val="28"/>
                <w:szCs w:val="28"/>
              </w:rPr>
            </w:rPrChange>
          </w:rPr>
          <w:delText xml:space="preserve"> </w:delText>
        </w:r>
      </w:del>
      <w:del w:id="1431" w:author="金美玲" w:date="2022-06-08T18:31:59Z">
        <w:r>
          <w:rPr>
            <w:rFonts w:ascii="仿宋_GB2312" w:hAnsi="仿宋_GB2312" w:eastAsia="仿宋_GB2312" w:cs="仿宋_GB2312"/>
            <w:sz w:val="21"/>
            <w:szCs w:val="21"/>
            <w:highlight w:val="none"/>
            <w:rPrChange w:id="1432" w:author="金美玲" w:date="2022-06-08T18:34:24Z">
              <w:rPr>
                <w:rFonts w:ascii="仿宋_GB2312" w:hAnsi="仿宋_GB2312" w:eastAsia="仿宋_GB2312" w:cs="仿宋_GB2312"/>
                <w:sz w:val="28"/>
                <w:szCs w:val="28"/>
              </w:rPr>
            </w:rPrChange>
          </w:rPr>
          <w:delText xml:space="preserve"> </w:delText>
        </w:r>
      </w:del>
      <w:del w:id="1433" w:author="金美玲" w:date="2022-06-08T18:31:58Z">
        <w:r>
          <w:rPr>
            <w:rFonts w:ascii="仿宋_GB2312" w:hAnsi="仿宋_GB2312" w:eastAsia="仿宋_GB2312" w:cs="仿宋_GB2312"/>
            <w:sz w:val="21"/>
            <w:szCs w:val="21"/>
            <w:highlight w:val="none"/>
            <w:rPrChange w:id="1434" w:author="金美玲" w:date="2022-06-08T18:34:24Z">
              <w:rPr>
                <w:rFonts w:ascii="仿宋_GB2312" w:hAnsi="仿宋_GB2312" w:eastAsia="仿宋_GB2312" w:cs="仿宋_GB2312"/>
                <w:sz w:val="28"/>
                <w:szCs w:val="28"/>
              </w:rPr>
            </w:rPrChange>
          </w:rPr>
          <w:delText xml:space="preserve"> </w:delText>
        </w:r>
      </w:del>
      <w:del w:id="1435" w:author="金美玲" w:date="2022-06-08T18:31:58Z">
        <w:r>
          <w:rPr>
            <w:rFonts w:ascii="仿宋_GB2312" w:hAnsi="仿宋_GB2312" w:eastAsia="仿宋_GB2312" w:cs="仿宋_GB2312"/>
            <w:sz w:val="21"/>
            <w:szCs w:val="21"/>
            <w:highlight w:val="none"/>
            <w:rPrChange w:id="1436" w:author="金美玲" w:date="2022-06-08T18:34:24Z">
              <w:rPr>
                <w:rFonts w:ascii="仿宋_GB2312" w:hAnsi="仿宋_GB2312" w:eastAsia="仿宋_GB2312" w:cs="仿宋_GB2312"/>
                <w:sz w:val="28"/>
                <w:szCs w:val="28"/>
              </w:rPr>
            </w:rPrChange>
          </w:rPr>
          <w:delText xml:space="preserve"> </w:delText>
        </w:r>
      </w:del>
      <w:r>
        <w:rPr>
          <w:rFonts w:ascii="仿宋_GB2312" w:hAnsi="仿宋_GB2312" w:eastAsia="仿宋_GB2312" w:cs="仿宋_GB2312"/>
          <w:sz w:val="21"/>
          <w:szCs w:val="21"/>
          <w:highlight w:val="none"/>
          <w:rPrChange w:id="1437" w:author="金美玲" w:date="2022-06-08T18:34:24Z">
            <w:rPr>
              <w:rFonts w:ascii="仿宋_GB2312" w:hAnsi="仿宋_GB2312" w:eastAsia="仿宋_GB2312" w:cs="仿宋_GB2312"/>
              <w:sz w:val="28"/>
              <w:szCs w:val="28"/>
            </w:rPr>
          </w:rPrChange>
        </w:rPr>
        <w:t>乙 方（盖章）：</w:t>
      </w:r>
      <w:ins w:id="1438" w:author="金美玲" w:date="2022-06-08T18:32:07Z">
        <w:r>
          <w:rPr>
            <w:rFonts w:ascii="仿宋_GB2312" w:hAnsi="仿宋_GB2312" w:eastAsia="仿宋_GB2312" w:cs="仿宋_GB2312"/>
            <w:sz w:val="21"/>
            <w:szCs w:val="21"/>
            <w:highlight w:val="none"/>
            <w:rPrChange w:id="1439" w:author="金美玲" w:date="2022-06-08T18:34:24Z">
              <w:rPr>
                <w:rFonts w:ascii="仿宋_GB2312" w:hAnsi="仿宋_GB2312" w:eastAsia="仿宋_GB2312" w:cs="仿宋_GB2312"/>
                <w:sz w:val="28"/>
                <w:szCs w:val="28"/>
                <w:highlight w:val="none"/>
              </w:rPr>
            </w:rPrChange>
          </w:rPr>
          <w:t>深圳</w:t>
        </w:r>
      </w:ins>
      <w:ins w:id="1440" w:author="金美玲" w:date="2022-06-08T18:32:08Z">
        <w:r>
          <w:rPr>
            <w:rFonts w:ascii="仿宋_GB2312" w:hAnsi="仿宋_GB2312" w:eastAsia="仿宋_GB2312" w:cs="仿宋_GB2312"/>
            <w:sz w:val="21"/>
            <w:szCs w:val="21"/>
            <w:highlight w:val="none"/>
            <w:rPrChange w:id="1441" w:author="金美玲" w:date="2022-06-08T18:34:24Z">
              <w:rPr>
                <w:rFonts w:ascii="仿宋_GB2312" w:hAnsi="仿宋_GB2312" w:eastAsia="仿宋_GB2312" w:cs="仿宋_GB2312"/>
                <w:sz w:val="28"/>
                <w:szCs w:val="28"/>
                <w:highlight w:val="none"/>
              </w:rPr>
            </w:rPrChange>
          </w:rPr>
          <w:t>美团</w:t>
        </w:r>
      </w:ins>
      <w:ins w:id="1442" w:author="金美玲" w:date="2022-06-08T18:32:10Z">
        <w:r>
          <w:rPr>
            <w:rFonts w:ascii="仿宋_GB2312" w:hAnsi="仿宋_GB2312" w:eastAsia="仿宋_GB2312" w:cs="仿宋_GB2312"/>
            <w:sz w:val="21"/>
            <w:szCs w:val="21"/>
            <w:highlight w:val="none"/>
            <w:rPrChange w:id="1443" w:author="金美玲" w:date="2022-06-08T18:34:24Z">
              <w:rPr>
                <w:rFonts w:ascii="仿宋_GB2312" w:hAnsi="仿宋_GB2312" w:eastAsia="仿宋_GB2312" w:cs="仿宋_GB2312"/>
                <w:sz w:val="28"/>
                <w:szCs w:val="28"/>
                <w:highlight w:val="none"/>
              </w:rPr>
            </w:rPrChange>
          </w:rPr>
          <w:t>科技</w:t>
        </w:r>
      </w:ins>
      <w:ins w:id="1444" w:author="金美玲" w:date="2022-06-08T18:32:11Z">
        <w:r>
          <w:rPr>
            <w:rFonts w:ascii="仿宋_GB2312" w:hAnsi="仿宋_GB2312" w:eastAsia="仿宋_GB2312" w:cs="仿宋_GB2312"/>
            <w:sz w:val="21"/>
            <w:szCs w:val="21"/>
            <w:highlight w:val="none"/>
            <w:rPrChange w:id="1445" w:author="金美玲" w:date="2022-06-08T18:34:24Z">
              <w:rPr>
                <w:rFonts w:ascii="仿宋_GB2312" w:hAnsi="仿宋_GB2312" w:eastAsia="仿宋_GB2312" w:cs="仿宋_GB2312"/>
                <w:sz w:val="28"/>
                <w:szCs w:val="28"/>
                <w:highlight w:val="none"/>
              </w:rPr>
            </w:rPrChange>
          </w:rPr>
          <w:t>有限</w:t>
        </w:r>
      </w:ins>
      <w:ins w:id="1446" w:author="金美玲" w:date="2022-06-08T18:32:12Z">
        <w:r>
          <w:rPr>
            <w:rFonts w:ascii="仿宋_GB2312" w:hAnsi="仿宋_GB2312" w:eastAsia="仿宋_GB2312" w:cs="仿宋_GB2312"/>
            <w:sz w:val="21"/>
            <w:szCs w:val="21"/>
            <w:highlight w:val="none"/>
            <w:rPrChange w:id="1447" w:author="金美玲" w:date="2022-06-08T18:34:24Z">
              <w:rPr>
                <w:rFonts w:ascii="仿宋_GB2312" w:hAnsi="仿宋_GB2312" w:eastAsia="仿宋_GB2312" w:cs="仿宋_GB2312"/>
                <w:sz w:val="28"/>
                <w:szCs w:val="28"/>
                <w:highlight w:val="none"/>
              </w:rPr>
            </w:rPrChange>
          </w:rPr>
          <w:t>公司</w:t>
        </w:r>
      </w:ins>
      <w:r>
        <w:rPr>
          <w:rFonts w:ascii="仿宋_GB2312" w:hAnsi="仿宋_GB2312" w:eastAsia="仿宋_GB2312" w:cs="仿宋_GB2312"/>
          <w:sz w:val="21"/>
          <w:szCs w:val="21"/>
          <w:highlight w:val="none"/>
          <w:rPrChange w:id="1448" w:author="金美玲" w:date="2022-06-08T18:34:24Z">
            <w:rPr>
              <w:rFonts w:ascii="仿宋_GB2312" w:hAnsi="仿宋_GB2312" w:eastAsia="仿宋_GB2312" w:cs="仿宋_GB2312"/>
              <w:sz w:val="28"/>
              <w:szCs w:val="28"/>
            </w:rPr>
          </w:rPrChange>
        </w:rPr>
        <w:t xml:space="preserve"> </w:t>
      </w:r>
    </w:p>
    <w:p>
      <w:pPr>
        <w:pStyle w:val="4"/>
        <w:adjustRightInd w:val="0"/>
        <w:snapToGrid w:val="0"/>
        <w:spacing w:line="400" w:lineRule="exact"/>
        <w:ind w:left="6160" w:hanging="4620" w:hangingChars="2200"/>
        <w:rPr>
          <w:rFonts w:ascii="仿宋_GB2312" w:hAnsi="仿宋_GB2312" w:eastAsia="仿宋_GB2312" w:cs="仿宋_GB2312"/>
          <w:sz w:val="21"/>
          <w:szCs w:val="21"/>
          <w:highlight w:val="none"/>
          <w:rPrChange w:id="1450" w:author="金美玲" w:date="2022-06-08T18:34:24Z">
            <w:rPr>
              <w:rFonts w:ascii="仿宋_GB2312" w:hAnsi="仿宋_GB2312" w:eastAsia="仿宋_GB2312" w:cs="仿宋_GB2312"/>
              <w:sz w:val="28"/>
              <w:szCs w:val="28"/>
            </w:rPr>
          </w:rPrChange>
        </w:rPr>
        <w:pPrChange w:id="1449" w:author="金美玲" w:date="2022-06-08T18:35:10Z">
          <w:pPr>
            <w:pStyle w:val="4"/>
            <w:adjustRightInd w:val="0"/>
            <w:snapToGrid w:val="0"/>
            <w:spacing w:line="500" w:lineRule="exact"/>
            <w:ind w:firstLine="0" w:firstLineChars="0"/>
          </w:pPr>
        </w:pPrChange>
      </w:pPr>
    </w:p>
    <w:p>
      <w:pPr>
        <w:pStyle w:val="4"/>
        <w:adjustRightInd w:val="0"/>
        <w:snapToGrid w:val="0"/>
        <w:spacing w:line="400" w:lineRule="exact"/>
        <w:ind w:firstLine="0" w:firstLineChars="0"/>
        <w:rPr>
          <w:ins w:id="1452" w:author="金美玲" w:date="2022-06-08T18:39:45Z"/>
          <w:rFonts w:hint="eastAsia" w:ascii="仿宋_GB2312" w:hAnsi="仿宋_GB2312" w:eastAsia="仿宋_GB2312" w:cs="仿宋_GB2312"/>
          <w:sz w:val="21"/>
          <w:szCs w:val="21"/>
          <w:highlight w:val="none"/>
        </w:rPr>
        <w:pPrChange w:id="1451" w:author="金美玲" w:date="2022-06-08T18:35:10Z">
          <w:pPr>
            <w:pStyle w:val="4"/>
            <w:adjustRightInd w:val="0"/>
            <w:snapToGrid w:val="0"/>
            <w:spacing w:line="500" w:lineRule="exact"/>
            <w:ind w:firstLine="0" w:firstLineChars="0"/>
          </w:pPr>
        </w:pPrChange>
      </w:pPr>
    </w:p>
    <w:p>
      <w:pPr>
        <w:pStyle w:val="4"/>
        <w:adjustRightInd w:val="0"/>
        <w:snapToGrid w:val="0"/>
        <w:spacing w:line="400" w:lineRule="exact"/>
        <w:ind w:firstLine="0" w:firstLineChars="0"/>
        <w:rPr>
          <w:rFonts w:ascii="仿宋_GB2312" w:hAnsi="仿宋_GB2312" w:eastAsia="仿宋_GB2312" w:cs="仿宋_GB2312"/>
          <w:sz w:val="21"/>
          <w:szCs w:val="21"/>
          <w:highlight w:val="none"/>
          <w:rPrChange w:id="1454" w:author="金美玲" w:date="2022-06-08T18:34:24Z">
            <w:rPr>
              <w:rFonts w:ascii="仿宋_GB2312" w:hAnsi="仿宋_GB2312" w:eastAsia="仿宋_GB2312" w:cs="仿宋_GB2312"/>
              <w:sz w:val="28"/>
              <w:szCs w:val="28"/>
            </w:rPr>
          </w:rPrChange>
        </w:rPr>
        <w:pPrChange w:id="1453" w:author="金美玲" w:date="2022-06-08T18:35:10Z">
          <w:pPr>
            <w:pStyle w:val="4"/>
            <w:adjustRightInd w:val="0"/>
            <w:snapToGrid w:val="0"/>
            <w:spacing w:line="500" w:lineRule="exact"/>
            <w:ind w:firstLine="0" w:firstLineChars="0"/>
          </w:pPr>
        </w:pPrChange>
      </w:pPr>
      <w:r>
        <w:rPr>
          <w:rFonts w:hint="eastAsia" w:ascii="仿宋_GB2312" w:hAnsi="仿宋_GB2312" w:eastAsia="仿宋_GB2312" w:cs="仿宋_GB2312"/>
          <w:sz w:val="21"/>
          <w:szCs w:val="21"/>
          <w:highlight w:val="none"/>
          <w:rPrChange w:id="1455" w:author="金美玲" w:date="2022-06-08T18:34:24Z">
            <w:rPr>
              <w:rFonts w:hint="eastAsia" w:ascii="仿宋_GB2312" w:hAnsi="仿宋_GB2312" w:eastAsia="仿宋_GB2312" w:cs="仿宋_GB2312"/>
              <w:sz w:val="28"/>
              <w:szCs w:val="28"/>
            </w:rPr>
          </w:rPrChange>
        </w:rPr>
        <w:t>授权代表（签字）：</w:t>
      </w:r>
      <w:r>
        <w:rPr>
          <w:rFonts w:ascii="仿宋_GB2312" w:hAnsi="仿宋_GB2312" w:eastAsia="仿宋_GB2312" w:cs="仿宋_GB2312"/>
          <w:sz w:val="21"/>
          <w:szCs w:val="21"/>
          <w:highlight w:val="none"/>
          <w:rPrChange w:id="1456" w:author="金美玲" w:date="2022-06-08T18:34:24Z">
            <w:rPr>
              <w:rFonts w:ascii="仿宋_GB2312" w:hAnsi="仿宋_GB2312" w:eastAsia="仿宋_GB2312" w:cs="仿宋_GB2312"/>
              <w:sz w:val="28"/>
              <w:szCs w:val="28"/>
            </w:rPr>
          </w:rPrChange>
        </w:rPr>
        <w:t xml:space="preserve">            </w:t>
      </w:r>
      <w:ins w:id="1457" w:author="金美玲" w:date="2022-06-08T18:39:35Z">
        <w:r>
          <w:rPr>
            <w:rFonts w:hint="default" w:ascii="仿宋_GB2312" w:hAnsi="仿宋_GB2312" w:eastAsia="仿宋_GB2312" w:cs="仿宋_GB2312"/>
            <w:sz w:val="21"/>
            <w:szCs w:val="21"/>
            <w:highlight w:val="none"/>
          </w:rPr>
          <w:t xml:space="preserve">   </w:t>
        </w:r>
      </w:ins>
      <w:ins w:id="1458" w:author="金美玲" w:date="2022-06-08T18:39:36Z">
        <w:r>
          <w:rPr>
            <w:rFonts w:hint="default" w:ascii="仿宋_GB2312" w:hAnsi="仿宋_GB2312" w:eastAsia="仿宋_GB2312" w:cs="仿宋_GB2312"/>
            <w:sz w:val="21"/>
            <w:szCs w:val="21"/>
            <w:highlight w:val="none"/>
          </w:rPr>
          <w:t xml:space="preserve">         </w:t>
        </w:r>
      </w:ins>
      <w:ins w:id="1459" w:author="金美玲" w:date="2022-06-08T18:39:39Z">
        <w:r>
          <w:rPr>
            <w:rFonts w:hint="default" w:ascii="仿宋_GB2312" w:hAnsi="仿宋_GB2312" w:eastAsia="仿宋_GB2312" w:cs="仿宋_GB2312"/>
            <w:sz w:val="21"/>
            <w:szCs w:val="21"/>
            <w:highlight w:val="none"/>
          </w:rPr>
          <w:t xml:space="preserve">   </w:t>
        </w:r>
      </w:ins>
      <w:ins w:id="1460" w:author="金美玲" w:date="2022-06-08T18:39:37Z">
        <w:r>
          <w:rPr>
            <w:rFonts w:hint="default" w:ascii="仿宋_GB2312" w:hAnsi="仿宋_GB2312" w:eastAsia="仿宋_GB2312" w:cs="仿宋_GB2312"/>
            <w:sz w:val="21"/>
            <w:szCs w:val="21"/>
            <w:highlight w:val="none"/>
          </w:rPr>
          <w:t xml:space="preserve">    </w:t>
        </w:r>
      </w:ins>
      <w:r>
        <w:rPr>
          <w:rFonts w:ascii="仿宋_GB2312" w:hAnsi="仿宋_GB2312" w:eastAsia="仿宋_GB2312" w:cs="仿宋_GB2312"/>
          <w:sz w:val="21"/>
          <w:szCs w:val="21"/>
          <w:highlight w:val="none"/>
          <w:rPrChange w:id="1461" w:author="金美玲" w:date="2022-06-08T18:34:24Z">
            <w:rPr>
              <w:rFonts w:ascii="仿宋_GB2312" w:hAnsi="仿宋_GB2312" w:eastAsia="仿宋_GB2312" w:cs="仿宋_GB2312"/>
              <w:sz w:val="28"/>
              <w:szCs w:val="28"/>
            </w:rPr>
          </w:rPrChange>
        </w:rPr>
        <w:t xml:space="preserve"> </w:t>
      </w:r>
      <w:r>
        <w:rPr>
          <w:rFonts w:hint="eastAsia" w:ascii="仿宋_GB2312" w:hAnsi="仿宋_GB2312" w:eastAsia="仿宋_GB2312" w:cs="仿宋_GB2312"/>
          <w:sz w:val="21"/>
          <w:szCs w:val="21"/>
          <w:highlight w:val="none"/>
          <w:rPrChange w:id="1462" w:author="金美玲" w:date="2022-06-08T18:34:24Z">
            <w:rPr>
              <w:rFonts w:hint="eastAsia" w:ascii="仿宋_GB2312" w:hAnsi="仿宋_GB2312" w:eastAsia="仿宋_GB2312" w:cs="仿宋_GB2312"/>
              <w:sz w:val="28"/>
              <w:szCs w:val="28"/>
            </w:rPr>
          </w:rPrChange>
        </w:rPr>
        <w:t>授权代表（签字）：</w:t>
      </w:r>
    </w:p>
    <w:p>
      <w:pPr>
        <w:spacing w:line="400" w:lineRule="exact"/>
        <w:rPr>
          <w:del w:id="1464" w:author="qinyongchang" w:date="2022-05-25T14:02:35Z"/>
          <w:rFonts w:ascii="黑体" w:hAnsi="黑体" w:eastAsia="黑体" w:cs="黑体"/>
          <w:bCs/>
          <w:sz w:val="21"/>
          <w:szCs w:val="21"/>
          <w:highlight w:val="none"/>
          <w:rPrChange w:id="1465" w:author="金美玲" w:date="2022-06-08T18:34:24Z">
            <w:rPr>
              <w:del w:id="1466" w:author="qinyongchang" w:date="2022-05-25T14:02:35Z"/>
              <w:rFonts w:ascii="黑体" w:hAnsi="黑体" w:eastAsia="黑体" w:cs="黑体"/>
              <w:bCs/>
              <w:sz w:val="32"/>
              <w:szCs w:val="32"/>
            </w:rPr>
          </w:rPrChange>
        </w:rPr>
        <w:pPrChange w:id="1463" w:author="金美玲" w:date="2022-06-08T18:35:10Z">
          <w:pPr>
            <w:spacing w:line="560" w:lineRule="exact"/>
          </w:pPr>
        </w:pPrChange>
      </w:pPr>
    </w:p>
    <w:p>
      <w:pPr>
        <w:spacing w:line="400" w:lineRule="exact"/>
        <w:rPr>
          <w:del w:id="1468" w:author="qinyongchang" w:date="2022-05-25T14:02:34Z"/>
          <w:rFonts w:ascii="黑体" w:hAnsi="黑体" w:eastAsia="黑体" w:cs="黑体"/>
          <w:bCs/>
          <w:sz w:val="21"/>
          <w:szCs w:val="21"/>
          <w:highlight w:val="none"/>
          <w:rPrChange w:id="1469" w:author="金美玲" w:date="2022-06-08T18:34:24Z">
            <w:rPr>
              <w:del w:id="1470" w:author="qinyongchang" w:date="2022-05-25T14:02:34Z"/>
              <w:rFonts w:ascii="黑体" w:hAnsi="黑体" w:eastAsia="黑体" w:cs="黑体"/>
              <w:bCs/>
              <w:sz w:val="32"/>
              <w:szCs w:val="32"/>
            </w:rPr>
          </w:rPrChange>
        </w:rPr>
        <w:pPrChange w:id="1467" w:author="金美玲" w:date="2022-06-08T18:35:10Z">
          <w:pPr>
            <w:spacing w:line="560" w:lineRule="exact"/>
          </w:pPr>
        </w:pPrChange>
      </w:pPr>
    </w:p>
    <w:p>
      <w:pPr>
        <w:spacing w:line="400" w:lineRule="exact"/>
        <w:rPr>
          <w:del w:id="1472" w:author="qinyongchang" w:date="2022-05-25T14:02:34Z"/>
          <w:rFonts w:ascii="黑体" w:hAnsi="黑体" w:eastAsia="黑体" w:cs="黑体"/>
          <w:bCs/>
          <w:sz w:val="21"/>
          <w:szCs w:val="21"/>
          <w:highlight w:val="none"/>
          <w:rPrChange w:id="1473" w:author="金美玲" w:date="2022-06-08T18:34:24Z">
            <w:rPr>
              <w:del w:id="1474" w:author="qinyongchang" w:date="2022-05-25T14:02:34Z"/>
              <w:rFonts w:ascii="黑体" w:hAnsi="黑体" w:eastAsia="黑体" w:cs="黑体"/>
              <w:bCs/>
              <w:sz w:val="32"/>
              <w:szCs w:val="32"/>
            </w:rPr>
          </w:rPrChange>
        </w:rPr>
        <w:pPrChange w:id="1471" w:author="金美玲" w:date="2022-06-08T18:35:10Z">
          <w:pPr>
            <w:spacing w:line="560" w:lineRule="exact"/>
          </w:pPr>
        </w:pPrChange>
      </w:pPr>
    </w:p>
    <w:p>
      <w:pPr>
        <w:spacing w:line="400" w:lineRule="exact"/>
        <w:rPr>
          <w:del w:id="1476" w:author="qinyongchang" w:date="2022-05-25T14:02:33Z"/>
          <w:rFonts w:ascii="黑体" w:hAnsi="黑体" w:eastAsia="黑体" w:cs="黑体"/>
          <w:bCs/>
          <w:sz w:val="21"/>
          <w:szCs w:val="21"/>
          <w:highlight w:val="none"/>
          <w:rPrChange w:id="1477" w:author="金美玲" w:date="2022-06-08T18:34:24Z">
            <w:rPr>
              <w:del w:id="1478" w:author="qinyongchang" w:date="2022-05-25T14:02:33Z"/>
              <w:rFonts w:ascii="黑体" w:hAnsi="黑体" w:eastAsia="黑体" w:cs="黑体"/>
              <w:bCs/>
              <w:sz w:val="32"/>
              <w:szCs w:val="32"/>
            </w:rPr>
          </w:rPrChange>
        </w:rPr>
        <w:pPrChange w:id="1475" w:author="金美玲" w:date="2022-06-08T18:35:10Z">
          <w:pPr>
            <w:spacing w:line="560" w:lineRule="exact"/>
          </w:pPr>
        </w:pPrChange>
      </w:pPr>
    </w:p>
    <w:p>
      <w:pPr>
        <w:spacing w:line="400" w:lineRule="exact"/>
        <w:rPr>
          <w:del w:id="1480" w:author="qinyongchang" w:date="2022-05-25T14:02:33Z"/>
          <w:rFonts w:ascii="黑体" w:hAnsi="黑体" w:eastAsia="黑体" w:cs="黑体"/>
          <w:bCs/>
          <w:sz w:val="21"/>
          <w:szCs w:val="21"/>
          <w:highlight w:val="none"/>
          <w:rPrChange w:id="1481" w:author="金美玲" w:date="2022-06-08T18:34:24Z">
            <w:rPr>
              <w:del w:id="1482" w:author="qinyongchang" w:date="2022-05-25T14:02:33Z"/>
              <w:rFonts w:ascii="黑体" w:hAnsi="黑体" w:eastAsia="黑体" w:cs="黑体"/>
              <w:bCs/>
              <w:sz w:val="32"/>
              <w:szCs w:val="32"/>
            </w:rPr>
          </w:rPrChange>
        </w:rPr>
        <w:pPrChange w:id="1479" w:author="金美玲" w:date="2022-06-08T18:35:10Z">
          <w:pPr>
            <w:spacing w:line="560" w:lineRule="exact"/>
          </w:pPr>
        </w:pPrChange>
      </w:pPr>
    </w:p>
    <w:p>
      <w:pPr>
        <w:spacing w:line="400" w:lineRule="exact"/>
        <w:rPr>
          <w:del w:id="1484" w:author="qinyongchang" w:date="2022-05-25T14:02:33Z"/>
          <w:rFonts w:ascii="黑体" w:hAnsi="黑体" w:eastAsia="黑体" w:cs="黑体"/>
          <w:bCs/>
          <w:sz w:val="21"/>
          <w:szCs w:val="21"/>
          <w:highlight w:val="none"/>
          <w:rPrChange w:id="1485" w:author="金美玲" w:date="2022-06-08T18:34:24Z">
            <w:rPr>
              <w:del w:id="1486" w:author="qinyongchang" w:date="2022-05-25T14:02:33Z"/>
              <w:rFonts w:ascii="黑体" w:hAnsi="黑体" w:eastAsia="黑体" w:cs="黑体"/>
              <w:bCs/>
              <w:sz w:val="32"/>
              <w:szCs w:val="32"/>
            </w:rPr>
          </w:rPrChange>
        </w:rPr>
        <w:pPrChange w:id="1483" w:author="金美玲" w:date="2022-06-08T18:35:10Z">
          <w:pPr>
            <w:spacing w:line="560" w:lineRule="exact"/>
          </w:pPr>
        </w:pPrChange>
      </w:pPr>
    </w:p>
    <w:p>
      <w:pPr>
        <w:spacing w:line="400" w:lineRule="exact"/>
        <w:rPr>
          <w:del w:id="1488" w:author="qinyongchang" w:date="2022-05-25T14:02:33Z"/>
          <w:rFonts w:ascii="黑体" w:hAnsi="黑体" w:eastAsia="黑体" w:cs="黑体"/>
          <w:bCs/>
          <w:sz w:val="21"/>
          <w:szCs w:val="21"/>
          <w:highlight w:val="none"/>
          <w:rPrChange w:id="1489" w:author="金美玲" w:date="2022-06-08T18:34:24Z">
            <w:rPr>
              <w:del w:id="1490" w:author="qinyongchang" w:date="2022-05-25T14:02:33Z"/>
              <w:rFonts w:ascii="黑体" w:hAnsi="黑体" w:eastAsia="黑体" w:cs="黑体"/>
              <w:bCs/>
              <w:sz w:val="32"/>
              <w:szCs w:val="32"/>
            </w:rPr>
          </w:rPrChange>
        </w:rPr>
        <w:pPrChange w:id="1487" w:author="金美玲" w:date="2022-06-08T18:35:10Z">
          <w:pPr>
            <w:spacing w:line="560" w:lineRule="exact"/>
          </w:pPr>
        </w:pPrChange>
      </w:pPr>
    </w:p>
    <w:p>
      <w:pPr>
        <w:spacing w:line="400" w:lineRule="exact"/>
        <w:rPr>
          <w:ins w:id="1492" w:author="金美玲" w:date="2022-05-25T11:51:29Z"/>
          <w:del w:id="1493" w:author="qinyongchang" w:date="2022-05-25T14:02:33Z"/>
          <w:rFonts w:ascii="黑体" w:hAnsi="黑体" w:eastAsia="黑体" w:cs="黑体"/>
          <w:bCs/>
          <w:sz w:val="21"/>
          <w:szCs w:val="21"/>
          <w:highlight w:val="none"/>
          <w:rPrChange w:id="1494" w:author="金美玲" w:date="2022-06-08T18:34:24Z">
            <w:rPr>
              <w:ins w:id="1495" w:author="金美玲" w:date="2022-05-25T11:51:29Z"/>
              <w:del w:id="1496" w:author="qinyongchang" w:date="2022-05-25T14:02:33Z"/>
              <w:rFonts w:ascii="黑体" w:hAnsi="黑体" w:eastAsia="黑体" w:cs="黑体"/>
              <w:bCs/>
              <w:sz w:val="32"/>
              <w:szCs w:val="32"/>
            </w:rPr>
          </w:rPrChange>
        </w:rPr>
        <w:pPrChange w:id="1491" w:author="金美玲" w:date="2022-06-08T18:35:10Z">
          <w:pPr>
            <w:spacing w:line="560" w:lineRule="exact"/>
          </w:pPr>
        </w:pPrChange>
      </w:pPr>
    </w:p>
    <w:p>
      <w:pPr>
        <w:pStyle w:val="2"/>
        <w:spacing w:line="400" w:lineRule="exact"/>
        <w:rPr>
          <w:ins w:id="1498" w:author="金美玲" w:date="2022-05-25T11:51:29Z"/>
          <w:del w:id="1499" w:author="qinyongchang" w:date="2022-05-25T14:02:33Z"/>
          <w:rFonts w:ascii="黑体" w:hAnsi="黑体" w:eastAsia="黑体" w:cs="黑体"/>
          <w:bCs/>
          <w:sz w:val="21"/>
          <w:szCs w:val="21"/>
          <w:highlight w:val="none"/>
          <w:rPrChange w:id="1500" w:author="金美玲" w:date="2022-06-08T18:34:24Z">
            <w:rPr>
              <w:ins w:id="1501" w:author="金美玲" w:date="2022-05-25T11:51:29Z"/>
              <w:del w:id="1502" w:author="qinyongchang" w:date="2022-05-25T14:02:33Z"/>
              <w:rFonts w:ascii="黑体" w:hAnsi="黑体" w:eastAsia="黑体" w:cs="黑体"/>
              <w:bCs/>
              <w:sz w:val="32"/>
              <w:szCs w:val="32"/>
            </w:rPr>
          </w:rPrChange>
        </w:rPr>
        <w:pPrChange w:id="1497" w:author="金美玲" w:date="2022-06-08T18:35:10Z">
          <w:pPr>
            <w:pStyle w:val="2"/>
          </w:pPr>
        </w:pPrChange>
      </w:pPr>
    </w:p>
    <w:p>
      <w:pPr>
        <w:spacing w:line="400" w:lineRule="exact"/>
        <w:rPr>
          <w:ins w:id="1504" w:author="金美玲" w:date="2022-05-25T11:51:29Z"/>
          <w:del w:id="1505" w:author="qinyongchang" w:date="2022-05-25T14:02:32Z"/>
          <w:rFonts w:ascii="黑体" w:hAnsi="黑体" w:eastAsia="黑体" w:cs="黑体"/>
          <w:bCs/>
          <w:sz w:val="21"/>
          <w:szCs w:val="21"/>
          <w:highlight w:val="none"/>
          <w:rPrChange w:id="1506" w:author="金美玲" w:date="2022-06-08T18:34:24Z">
            <w:rPr>
              <w:ins w:id="1507" w:author="金美玲" w:date="2022-05-25T11:51:29Z"/>
              <w:del w:id="1508" w:author="qinyongchang" w:date="2022-05-25T14:02:32Z"/>
              <w:rFonts w:ascii="黑体" w:hAnsi="黑体" w:eastAsia="黑体" w:cs="黑体"/>
              <w:bCs/>
              <w:sz w:val="32"/>
              <w:szCs w:val="32"/>
            </w:rPr>
          </w:rPrChange>
        </w:rPr>
        <w:pPrChange w:id="1503" w:author="金美玲" w:date="2022-06-08T18:35:10Z">
          <w:pPr/>
        </w:pPrChange>
      </w:pPr>
    </w:p>
    <w:p>
      <w:pPr>
        <w:pStyle w:val="2"/>
        <w:spacing w:line="400" w:lineRule="exact"/>
        <w:rPr>
          <w:ins w:id="1510" w:author="金美玲" w:date="2022-05-25T11:51:29Z"/>
          <w:del w:id="1511" w:author="qinyongchang" w:date="2022-05-25T14:02:32Z"/>
          <w:rFonts w:ascii="黑体" w:hAnsi="黑体" w:eastAsia="黑体" w:cs="黑体"/>
          <w:bCs/>
          <w:sz w:val="21"/>
          <w:szCs w:val="21"/>
          <w:highlight w:val="none"/>
          <w:rPrChange w:id="1512" w:author="金美玲" w:date="2022-06-08T18:34:24Z">
            <w:rPr>
              <w:ins w:id="1513" w:author="金美玲" w:date="2022-05-25T11:51:29Z"/>
              <w:del w:id="1514" w:author="qinyongchang" w:date="2022-05-25T14:02:32Z"/>
              <w:rFonts w:ascii="黑体" w:hAnsi="黑体" w:eastAsia="黑体" w:cs="黑体"/>
              <w:bCs/>
              <w:sz w:val="32"/>
              <w:szCs w:val="32"/>
            </w:rPr>
          </w:rPrChange>
        </w:rPr>
        <w:pPrChange w:id="1509" w:author="金美玲" w:date="2022-06-08T18:35:10Z">
          <w:pPr>
            <w:pStyle w:val="2"/>
          </w:pPr>
        </w:pPrChange>
      </w:pPr>
    </w:p>
    <w:p>
      <w:pPr>
        <w:spacing w:line="400" w:lineRule="exact"/>
        <w:rPr>
          <w:ins w:id="1516" w:author="金美玲" w:date="2022-05-25T11:51:30Z"/>
          <w:del w:id="1517" w:author="qinyongchang" w:date="2022-05-25T14:02:31Z"/>
          <w:rFonts w:ascii="黑体" w:hAnsi="黑体" w:eastAsia="黑体" w:cs="黑体"/>
          <w:bCs/>
          <w:sz w:val="21"/>
          <w:szCs w:val="21"/>
          <w:highlight w:val="none"/>
          <w:rPrChange w:id="1518" w:author="金美玲" w:date="2022-06-08T18:34:24Z">
            <w:rPr>
              <w:ins w:id="1519" w:author="金美玲" w:date="2022-05-25T11:51:30Z"/>
              <w:del w:id="1520" w:author="qinyongchang" w:date="2022-05-25T14:02:31Z"/>
              <w:rFonts w:ascii="黑体" w:hAnsi="黑体" w:eastAsia="黑体" w:cs="黑体"/>
              <w:bCs/>
              <w:sz w:val="32"/>
              <w:szCs w:val="32"/>
            </w:rPr>
          </w:rPrChange>
        </w:rPr>
        <w:pPrChange w:id="1515" w:author="金美玲" w:date="2022-06-08T18:35:10Z">
          <w:pPr/>
        </w:pPrChange>
      </w:pPr>
    </w:p>
    <w:p>
      <w:pPr>
        <w:pStyle w:val="2"/>
        <w:spacing w:line="400" w:lineRule="exact"/>
        <w:rPr>
          <w:ins w:id="1522" w:author="金美玲" w:date="2022-05-25T11:51:30Z"/>
          <w:del w:id="1523" w:author="qinyongchang" w:date="2022-05-25T14:02:30Z"/>
          <w:rFonts w:ascii="黑体" w:hAnsi="黑体" w:eastAsia="黑体" w:cs="黑体"/>
          <w:bCs/>
          <w:sz w:val="21"/>
          <w:szCs w:val="21"/>
          <w:highlight w:val="none"/>
          <w:rPrChange w:id="1524" w:author="金美玲" w:date="2022-06-08T18:34:24Z">
            <w:rPr>
              <w:ins w:id="1525" w:author="金美玲" w:date="2022-05-25T11:51:30Z"/>
              <w:del w:id="1526" w:author="qinyongchang" w:date="2022-05-25T14:02:30Z"/>
              <w:rFonts w:ascii="黑体" w:hAnsi="黑体" w:eastAsia="黑体" w:cs="黑体"/>
              <w:bCs/>
              <w:sz w:val="32"/>
              <w:szCs w:val="32"/>
            </w:rPr>
          </w:rPrChange>
        </w:rPr>
        <w:pPrChange w:id="1521" w:author="金美玲" w:date="2022-06-08T18:35:10Z">
          <w:pPr>
            <w:pStyle w:val="2"/>
          </w:pPr>
        </w:pPrChange>
      </w:pPr>
    </w:p>
    <w:p>
      <w:pPr>
        <w:spacing w:line="400" w:lineRule="exact"/>
        <w:rPr>
          <w:ins w:id="1528" w:author="金美玲" w:date="2022-05-25T11:51:30Z"/>
          <w:del w:id="1529" w:author="qinyongchang" w:date="2022-05-25T14:02:30Z"/>
          <w:rFonts w:ascii="黑体" w:hAnsi="黑体" w:eastAsia="黑体" w:cs="黑体"/>
          <w:bCs/>
          <w:sz w:val="21"/>
          <w:szCs w:val="21"/>
          <w:highlight w:val="none"/>
          <w:rPrChange w:id="1530" w:author="金美玲" w:date="2022-06-08T18:34:24Z">
            <w:rPr>
              <w:ins w:id="1531" w:author="金美玲" w:date="2022-05-25T11:51:30Z"/>
              <w:del w:id="1532" w:author="qinyongchang" w:date="2022-05-25T14:02:30Z"/>
              <w:rFonts w:ascii="黑体" w:hAnsi="黑体" w:eastAsia="黑体" w:cs="黑体"/>
              <w:bCs/>
              <w:sz w:val="32"/>
              <w:szCs w:val="32"/>
            </w:rPr>
          </w:rPrChange>
        </w:rPr>
        <w:pPrChange w:id="1527" w:author="金美玲" w:date="2022-06-08T18:35:10Z">
          <w:pPr/>
        </w:pPrChange>
      </w:pPr>
    </w:p>
    <w:p>
      <w:pPr>
        <w:pStyle w:val="2"/>
        <w:spacing w:line="400" w:lineRule="exact"/>
        <w:rPr>
          <w:ins w:id="1534" w:author="金美玲" w:date="2022-05-25T11:51:30Z"/>
          <w:del w:id="1535" w:author="qinyongchang" w:date="2022-05-25T14:02:30Z"/>
          <w:rFonts w:ascii="黑体" w:hAnsi="黑体" w:eastAsia="黑体" w:cs="黑体"/>
          <w:bCs/>
          <w:sz w:val="21"/>
          <w:szCs w:val="21"/>
          <w:highlight w:val="none"/>
          <w:rPrChange w:id="1536" w:author="金美玲" w:date="2022-06-08T18:34:24Z">
            <w:rPr>
              <w:ins w:id="1537" w:author="金美玲" w:date="2022-05-25T11:51:30Z"/>
              <w:del w:id="1538" w:author="qinyongchang" w:date="2022-05-25T14:02:30Z"/>
              <w:rFonts w:ascii="黑体" w:hAnsi="黑体" w:eastAsia="黑体" w:cs="黑体"/>
              <w:bCs/>
              <w:sz w:val="32"/>
              <w:szCs w:val="32"/>
            </w:rPr>
          </w:rPrChange>
        </w:rPr>
        <w:pPrChange w:id="1533" w:author="金美玲" w:date="2022-06-08T18:35:10Z">
          <w:pPr>
            <w:pStyle w:val="2"/>
          </w:pPr>
        </w:pPrChange>
      </w:pPr>
    </w:p>
    <w:p>
      <w:pPr>
        <w:spacing w:line="400" w:lineRule="exact"/>
        <w:rPr>
          <w:ins w:id="1540" w:author="金美玲" w:date="2022-05-25T11:51:31Z"/>
          <w:del w:id="1541" w:author="qinyongchang" w:date="2022-05-25T14:02:30Z"/>
          <w:rFonts w:ascii="黑体" w:hAnsi="黑体" w:eastAsia="黑体" w:cs="黑体"/>
          <w:bCs/>
          <w:sz w:val="21"/>
          <w:szCs w:val="21"/>
          <w:highlight w:val="none"/>
          <w:rPrChange w:id="1542" w:author="金美玲" w:date="2022-06-08T18:34:24Z">
            <w:rPr>
              <w:ins w:id="1543" w:author="金美玲" w:date="2022-05-25T11:51:31Z"/>
              <w:del w:id="1544" w:author="qinyongchang" w:date="2022-05-25T14:02:30Z"/>
              <w:rFonts w:ascii="黑体" w:hAnsi="黑体" w:eastAsia="黑体" w:cs="黑体"/>
              <w:bCs/>
              <w:sz w:val="32"/>
              <w:szCs w:val="32"/>
            </w:rPr>
          </w:rPrChange>
        </w:rPr>
        <w:pPrChange w:id="1539" w:author="金美玲" w:date="2022-06-08T18:35:10Z">
          <w:pPr/>
        </w:pPrChange>
      </w:pPr>
    </w:p>
    <w:p>
      <w:pPr>
        <w:pStyle w:val="2"/>
        <w:spacing w:line="400" w:lineRule="exact"/>
        <w:rPr>
          <w:del w:id="1546" w:author="qinyongchang" w:date="2022-05-25T14:02:30Z"/>
          <w:sz w:val="21"/>
          <w:szCs w:val="21"/>
          <w:highlight w:val="none"/>
          <w:rPrChange w:id="1547" w:author="金美玲" w:date="2022-06-08T18:34:24Z">
            <w:rPr>
              <w:del w:id="1548" w:author="qinyongchang" w:date="2022-05-25T14:02:30Z"/>
            </w:rPr>
          </w:rPrChange>
        </w:rPr>
        <w:pPrChange w:id="1545" w:author="金美玲" w:date="2022-06-08T18:35:10Z">
          <w:pPr>
            <w:pStyle w:val="2"/>
          </w:pPr>
        </w:pPrChange>
      </w:pPr>
    </w:p>
    <w:p>
      <w:pPr>
        <w:spacing w:line="400" w:lineRule="exact"/>
        <w:rPr>
          <w:ins w:id="1550" w:author="Chuey" w:date="2022-05-13T16:13:23Z"/>
          <w:del w:id="1551" w:author="qinyongchang" w:date="2022-05-25T14:02:30Z"/>
          <w:rFonts w:hint="eastAsia" w:ascii="黑体" w:hAnsi="黑体" w:eastAsia="黑体" w:cs="黑体"/>
          <w:bCs/>
          <w:sz w:val="21"/>
          <w:szCs w:val="21"/>
          <w:highlight w:val="none"/>
          <w:rPrChange w:id="1552" w:author="金美玲" w:date="2022-06-08T18:34:24Z">
            <w:rPr>
              <w:ins w:id="1553" w:author="Chuey" w:date="2022-05-13T16:13:23Z"/>
              <w:del w:id="1554" w:author="qinyongchang" w:date="2022-05-25T14:02:30Z"/>
              <w:rFonts w:hint="eastAsia" w:ascii="黑体" w:hAnsi="黑体" w:eastAsia="黑体" w:cs="黑体"/>
              <w:bCs/>
              <w:sz w:val="32"/>
              <w:szCs w:val="32"/>
            </w:rPr>
          </w:rPrChange>
        </w:rPr>
        <w:pPrChange w:id="1549" w:author="金美玲" w:date="2022-06-08T18:35:10Z">
          <w:pPr>
            <w:spacing w:line="560" w:lineRule="exact"/>
          </w:pPr>
        </w:pPrChange>
      </w:pPr>
    </w:p>
    <w:p>
      <w:pPr>
        <w:spacing w:line="400" w:lineRule="exact"/>
        <w:rPr>
          <w:ins w:id="1556" w:author="金美玲" w:date="2022-05-30T09:14:40Z"/>
          <w:rFonts w:hint="eastAsia" w:ascii="黑体" w:hAnsi="黑体" w:eastAsia="黑体" w:cs="黑体"/>
          <w:bCs/>
          <w:sz w:val="21"/>
          <w:szCs w:val="21"/>
          <w:highlight w:val="none"/>
          <w:rPrChange w:id="1557" w:author="金美玲" w:date="2022-06-08T18:34:24Z">
            <w:rPr>
              <w:ins w:id="1558" w:author="金美玲" w:date="2022-05-30T09:14:40Z"/>
              <w:rFonts w:hint="eastAsia" w:ascii="黑体" w:hAnsi="黑体" w:eastAsia="黑体" w:cs="黑体"/>
              <w:bCs/>
              <w:sz w:val="32"/>
              <w:szCs w:val="32"/>
            </w:rPr>
          </w:rPrChange>
        </w:rPr>
        <w:pPrChange w:id="1555" w:author="金美玲" w:date="2022-06-08T18:35:10Z">
          <w:pPr>
            <w:spacing w:line="560" w:lineRule="exact"/>
          </w:pPr>
        </w:pPrChange>
      </w:pPr>
    </w:p>
    <w:p>
      <w:pPr>
        <w:spacing w:line="400" w:lineRule="exact"/>
        <w:rPr>
          <w:ins w:id="1560" w:author="金美玲" w:date="2022-05-30T09:14:40Z"/>
          <w:rFonts w:hint="eastAsia" w:ascii="黑体" w:hAnsi="黑体" w:eastAsia="黑体" w:cs="黑体"/>
          <w:bCs/>
          <w:sz w:val="21"/>
          <w:szCs w:val="21"/>
          <w:highlight w:val="none"/>
          <w:rPrChange w:id="1561" w:author="金美玲" w:date="2022-06-08T18:34:24Z">
            <w:rPr>
              <w:ins w:id="1562" w:author="金美玲" w:date="2022-05-30T09:14:40Z"/>
              <w:rFonts w:hint="eastAsia" w:ascii="黑体" w:hAnsi="黑体" w:eastAsia="黑体" w:cs="黑体"/>
              <w:bCs/>
              <w:sz w:val="32"/>
              <w:szCs w:val="32"/>
            </w:rPr>
          </w:rPrChange>
        </w:rPr>
        <w:pPrChange w:id="1559" w:author="金美玲" w:date="2022-06-08T18:35:10Z">
          <w:pPr>
            <w:spacing w:line="560" w:lineRule="exact"/>
          </w:pPr>
        </w:pPrChange>
      </w:pPr>
    </w:p>
    <w:p>
      <w:pPr>
        <w:spacing w:line="560" w:lineRule="exact"/>
        <w:rPr>
          <w:ins w:id="1563" w:author="金美玲" w:date="2022-05-30T09:14:40Z"/>
          <w:rFonts w:hint="eastAsia" w:ascii="黑体" w:hAnsi="黑体" w:eastAsia="黑体" w:cs="黑体"/>
          <w:bCs/>
          <w:sz w:val="21"/>
          <w:szCs w:val="21"/>
          <w:highlight w:val="none"/>
          <w:rPrChange w:id="1564" w:author="金美玲" w:date="2022-06-08T18:34:24Z">
            <w:rPr>
              <w:ins w:id="1565" w:author="金美玲" w:date="2022-05-30T09:14:40Z"/>
              <w:rFonts w:hint="eastAsia" w:ascii="黑体" w:hAnsi="黑体" w:eastAsia="黑体" w:cs="黑体"/>
              <w:bCs/>
              <w:sz w:val="32"/>
              <w:szCs w:val="32"/>
            </w:rPr>
          </w:rPrChange>
        </w:rPr>
      </w:pPr>
    </w:p>
    <w:p>
      <w:pPr>
        <w:spacing w:line="560" w:lineRule="exact"/>
        <w:rPr>
          <w:ins w:id="1566" w:author="金美玲" w:date="2022-05-30T09:14:41Z"/>
          <w:rFonts w:hint="eastAsia" w:ascii="黑体" w:hAnsi="黑体" w:eastAsia="黑体" w:cs="黑体"/>
          <w:bCs/>
          <w:sz w:val="21"/>
          <w:szCs w:val="21"/>
          <w:highlight w:val="none"/>
          <w:rPrChange w:id="1567" w:author="金美玲" w:date="2022-06-08T18:34:24Z">
            <w:rPr>
              <w:ins w:id="1568" w:author="金美玲" w:date="2022-05-30T09:14:41Z"/>
              <w:rFonts w:hint="eastAsia" w:ascii="黑体" w:hAnsi="黑体" w:eastAsia="黑体" w:cs="黑体"/>
              <w:bCs/>
              <w:sz w:val="32"/>
              <w:szCs w:val="32"/>
            </w:rPr>
          </w:rPrChange>
        </w:rPr>
      </w:pPr>
    </w:p>
    <w:p>
      <w:pPr>
        <w:spacing w:line="560" w:lineRule="exact"/>
        <w:rPr>
          <w:ins w:id="1569" w:author="金美玲" w:date="2022-05-30T09:14:41Z"/>
          <w:rFonts w:hint="eastAsia" w:ascii="黑体" w:hAnsi="黑体" w:eastAsia="黑体" w:cs="黑体"/>
          <w:bCs/>
          <w:sz w:val="21"/>
          <w:szCs w:val="21"/>
          <w:highlight w:val="none"/>
          <w:rPrChange w:id="1570" w:author="金美玲" w:date="2022-06-08T18:34:24Z">
            <w:rPr>
              <w:ins w:id="1571" w:author="金美玲" w:date="2022-05-30T09:14:41Z"/>
              <w:rFonts w:hint="eastAsia" w:ascii="黑体" w:hAnsi="黑体" w:eastAsia="黑体" w:cs="黑体"/>
              <w:bCs/>
              <w:sz w:val="32"/>
              <w:szCs w:val="32"/>
            </w:rPr>
          </w:rPrChange>
        </w:rPr>
      </w:pPr>
    </w:p>
    <w:p>
      <w:pPr>
        <w:spacing w:line="560" w:lineRule="exact"/>
        <w:rPr>
          <w:ins w:id="1572" w:author="金美玲" w:date="2022-05-30T09:14:41Z"/>
          <w:rFonts w:hint="eastAsia" w:ascii="黑体" w:hAnsi="黑体" w:eastAsia="黑体" w:cs="黑体"/>
          <w:bCs/>
          <w:sz w:val="21"/>
          <w:szCs w:val="21"/>
          <w:highlight w:val="none"/>
          <w:rPrChange w:id="1573" w:author="金美玲" w:date="2022-06-08T18:34:24Z">
            <w:rPr>
              <w:ins w:id="1574" w:author="金美玲" w:date="2022-05-30T09:14:41Z"/>
              <w:rFonts w:hint="eastAsia" w:ascii="黑体" w:hAnsi="黑体" w:eastAsia="黑体" w:cs="黑体"/>
              <w:bCs/>
              <w:sz w:val="32"/>
              <w:szCs w:val="32"/>
            </w:rPr>
          </w:rPrChange>
        </w:rPr>
      </w:pPr>
    </w:p>
    <w:p>
      <w:pPr>
        <w:spacing w:line="560" w:lineRule="exact"/>
        <w:rPr>
          <w:ins w:id="1575" w:author="金美玲" w:date="2022-05-30T09:14:41Z"/>
          <w:rFonts w:hint="eastAsia" w:ascii="黑体" w:hAnsi="黑体" w:eastAsia="黑体" w:cs="黑体"/>
          <w:bCs/>
          <w:sz w:val="21"/>
          <w:szCs w:val="21"/>
          <w:highlight w:val="none"/>
          <w:rPrChange w:id="1576" w:author="金美玲" w:date="2022-06-08T18:34:24Z">
            <w:rPr>
              <w:ins w:id="1577" w:author="金美玲" w:date="2022-05-30T09:14:41Z"/>
              <w:rFonts w:hint="eastAsia" w:ascii="黑体" w:hAnsi="黑体" w:eastAsia="黑体" w:cs="黑体"/>
              <w:bCs/>
              <w:sz w:val="32"/>
              <w:szCs w:val="32"/>
            </w:rPr>
          </w:rPrChange>
        </w:rPr>
      </w:pPr>
    </w:p>
    <w:p>
      <w:pPr>
        <w:spacing w:line="560" w:lineRule="exact"/>
        <w:rPr>
          <w:ins w:id="1578" w:author="金美玲" w:date="2022-05-30T09:14:41Z"/>
          <w:rFonts w:hint="eastAsia" w:ascii="黑体" w:hAnsi="黑体" w:eastAsia="黑体" w:cs="黑体"/>
          <w:bCs/>
          <w:sz w:val="21"/>
          <w:szCs w:val="21"/>
          <w:highlight w:val="none"/>
          <w:rPrChange w:id="1579" w:author="金美玲" w:date="2022-06-08T18:34:24Z">
            <w:rPr>
              <w:ins w:id="1580" w:author="金美玲" w:date="2022-05-30T09:14:41Z"/>
              <w:rFonts w:hint="eastAsia" w:ascii="黑体" w:hAnsi="黑体" w:eastAsia="黑体" w:cs="黑体"/>
              <w:bCs/>
              <w:sz w:val="32"/>
              <w:szCs w:val="32"/>
            </w:rPr>
          </w:rPrChange>
        </w:rPr>
      </w:pPr>
    </w:p>
    <w:p>
      <w:pPr>
        <w:spacing w:line="560" w:lineRule="exact"/>
        <w:rPr>
          <w:ins w:id="1581" w:author="金美玲" w:date="2022-05-30T09:14:41Z"/>
          <w:rFonts w:hint="eastAsia" w:ascii="黑体" w:hAnsi="黑体" w:eastAsia="黑体" w:cs="黑体"/>
          <w:bCs/>
          <w:sz w:val="21"/>
          <w:szCs w:val="21"/>
          <w:highlight w:val="none"/>
          <w:rPrChange w:id="1582" w:author="金美玲" w:date="2022-06-08T18:34:24Z">
            <w:rPr>
              <w:ins w:id="1583" w:author="金美玲" w:date="2022-05-30T09:14:41Z"/>
              <w:rFonts w:hint="eastAsia" w:ascii="黑体" w:hAnsi="黑体" w:eastAsia="黑体" w:cs="黑体"/>
              <w:bCs/>
              <w:sz w:val="32"/>
              <w:szCs w:val="32"/>
            </w:rPr>
          </w:rPrChange>
        </w:rPr>
      </w:pPr>
    </w:p>
    <w:p>
      <w:pPr>
        <w:spacing w:line="560" w:lineRule="exact"/>
        <w:rPr>
          <w:ins w:id="1584" w:author="金美玲" w:date="2022-05-30T09:14:42Z"/>
          <w:rFonts w:hint="eastAsia" w:ascii="黑体" w:hAnsi="黑体" w:eastAsia="黑体" w:cs="黑体"/>
          <w:bCs/>
          <w:sz w:val="21"/>
          <w:szCs w:val="21"/>
          <w:highlight w:val="none"/>
          <w:rPrChange w:id="1585" w:author="金美玲" w:date="2022-06-08T18:34:24Z">
            <w:rPr>
              <w:ins w:id="1586" w:author="金美玲" w:date="2022-05-30T09:14:42Z"/>
              <w:rFonts w:hint="eastAsia" w:ascii="黑体" w:hAnsi="黑体" w:eastAsia="黑体" w:cs="黑体"/>
              <w:bCs/>
              <w:sz w:val="32"/>
              <w:szCs w:val="32"/>
            </w:rPr>
          </w:rPrChange>
        </w:rPr>
      </w:pPr>
    </w:p>
    <w:p>
      <w:pPr>
        <w:spacing w:line="560" w:lineRule="exact"/>
        <w:rPr>
          <w:ins w:id="1587" w:author="金美玲" w:date="2022-05-30T09:14:42Z"/>
          <w:rFonts w:hint="eastAsia" w:ascii="黑体" w:hAnsi="黑体" w:eastAsia="黑体" w:cs="黑体"/>
          <w:bCs/>
          <w:sz w:val="21"/>
          <w:szCs w:val="21"/>
          <w:highlight w:val="none"/>
          <w:rPrChange w:id="1588" w:author="金美玲" w:date="2022-06-08T18:34:24Z">
            <w:rPr>
              <w:ins w:id="1589" w:author="金美玲" w:date="2022-05-30T09:14:42Z"/>
              <w:rFonts w:hint="eastAsia" w:ascii="黑体" w:hAnsi="黑体" w:eastAsia="黑体" w:cs="黑体"/>
              <w:bCs/>
              <w:sz w:val="32"/>
              <w:szCs w:val="32"/>
            </w:rPr>
          </w:rPrChange>
        </w:rPr>
      </w:pPr>
    </w:p>
    <w:p>
      <w:pPr>
        <w:spacing w:line="560" w:lineRule="exact"/>
        <w:rPr>
          <w:ins w:id="1590" w:author="金美玲" w:date="2022-05-30T09:14:42Z"/>
          <w:rFonts w:hint="eastAsia" w:ascii="黑体" w:hAnsi="黑体" w:eastAsia="黑体" w:cs="黑体"/>
          <w:bCs/>
          <w:sz w:val="21"/>
          <w:szCs w:val="21"/>
          <w:highlight w:val="none"/>
          <w:rPrChange w:id="1591" w:author="金美玲" w:date="2022-06-08T18:34:24Z">
            <w:rPr>
              <w:ins w:id="1592" w:author="金美玲" w:date="2022-05-30T09:14:42Z"/>
              <w:rFonts w:hint="eastAsia" w:ascii="黑体" w:hAnsi="黑体" w:eastAsia="黑体" w:cs="黑体"/>
              <w:bCs/>
              <w:sz w:val="32"/>
              <w:szCs w:val="32"/>
            </w:rPr>
          </w:rPrChange>
        </w:rPr>
      </w:pPr>
    </w:p>
    <w:p>
      <w:pPr>
        <w:spacing w:line="560" w:lineRule="exact"/>
        <w:rPr>
          <w:ins w:id="1593" w:author="金美玲" w:date="2022-05-30T09:14:42Z"/>
          <w:rFonts w:hint="eastAsia" w:ascii="黑体" w:hAnsi="黑体" w:eastAsia="黑体" w:cs="黑体"/>
          <w:bCs/>
          <w:sz w:val="21"/>
          <w:szCs w:val="21"/>
          <w:highlight w:val="none"/>
          <w:rPrChange w:id="1594" w:author="金美玲" w:date="2022-06-08T18:34:24Z">
            <w:rPr>
              <w:ins w:id="1595" w:author="金美玲" w:date="2022-05-30T09:14:42Z"/>
              <w:rFonts w:hint="eastAsia" w:ascii="黑体" w:hAnsi="黑体" w:eastAsia="黑体" w:cs="黑体"/>
              <w:bCs/>
              <w:sz w:val="32"/>
              <w:szCs w:val="32"/>
            </w:rPr>
          </w:rPrChange>
        </w:rPr>
      </w:pPr>
    </w:p>
    <w:p>
      <w:pPr>
        <w:spacing w:line="560" w:lineRule="exact"/>
        <w:rPr>
          <w:ins w:id="1596" w:author="金美玲" w:date="2022-05-30T09:14:43Z"/>
          <w:rFonts w:hint="eastAsia" w:ascii="黑体" w:hAnsi="黑体" w:eastAsia="黑体" w:cs="黑体"/>
          <w:bCs/>
          <w:sz w:val="21"/>
          <w:szCs w:val="21"/>
          <w:highlight w:val="none"/>
          <w:rPrChange w:id="1597" w:author="金美玲" w:date="2022-06-08T18:34:24Z">
            <w:rPr>
              <w:ins w:id="1598" w:author="金美玲" w:date="2022-05-30T09:14:43Z"/>
              <w:rFonts w:hint="eastAsia" w:ascii="黑体" w:hAnsi="黑体" w:eastAsia="黑体" w:cs="黑体"/>
              <w:bCs/>
              <w:sz w:val="32"/>
              <w:szCs w:val="32"/>
            </w:rPr>
          </w:rPrChange>
        </w:rPr>
      </w:pPr>
    </w:p>
    <w:p>
      <w:pPr>
        <w:spacing w:line="560" w:lineRule="exact"/>
        <w:rPr>
          <w:ins w:id="1599" w:author="金美玲" w:date="2022-05-30T09:14:43Z"/>
          <w:rFonts w:hint="eastAsia" w:ascii="黑体" w:hAnsi="黑体" w:eastAsia="黑体" w:cs="黑体"/>
          <w:bCs/>
          <w:sz w:val="21"/>
          <w:szCs w:val="21"/>
          <w:highlight w:val="none"/>
          <w:rPrChange w:id="1600" w:author="金美玲" w:date="2022-06-08T18:34:24Z">
            <w:rPr>
              <w:ins w:id="1601" w:author="金美玲" w:date="2022-05-30T09:14:43Z"/>
              <w:rFonts w:hint="eastAsia" w:ascii="黑体" w:hAnsi="黑体" w:eastAsia="黑体" w:cs="黑体"/>
              <w:bCs/>
              <w:sz w:val="32"/>
              <w:szCs w:val="32"/>
            </w:rPr>
          </w:rPrChange>
        </w:rPr>
      </w:pPr>
    </w:p>
    <w:p>
      <w:pPr>
        <w:spacing w:line="560" w:lineRule="exact"/>
        <w:rPr>
          <w:ins w:id="1602" w:author="金美玲" w:date="2022-06-08T18:32:46Z"/>
          <w:rFonts w:hint="eastAsia" w:ascii="黑体" w:hAnsi="黑体" w:eastAsia="黑体" w:cs="黑体"/>
          <w:bCs/>
          <w:sz w:val="21"/>
          <w:szCs w:val="21"/>
          <w:highlight w:val="none"/>
          <w:rPrChange w:id="1603" w:author="金美玲" w:date="2022-06-08T18:34:24Z">
            <w:rPr>
              <w:ins w:id="1604" w:author="金美玲" w:date="2022-06-08T18:32:46Z"/>
              <w:rFonts w:hint="eastAsia" w:ascii="黑体" w:hAnsi="黑体" w:eastAsia="黑体" w:cs="黑体"/>
              <w:bCs/>
              <w:sz w:val="32"/>
              <w:szCs w:val="32"/>
              <w:highlight w:val="none"/>
            </w:rPr>
          </w:rPrChange>
        </w:rPr>
      </w:pPr>
    </w:p>
    <w:p>
      <w:pPr>
        <w:rPr>
          <w:ins w:id="1605" w:author="金美玲" w:date="2022-06-08T18:38:27Z"/>
          <w:rFonts w:hint="default" w:ascii="Times New Roman" w:hAnsi="Times New Roman" w:eastAsia="宋体" w:cs="Times New Roman"/>
          <w:bCs w:val="0"/>
          <w:sz w:val="21"/>
          <w:szCs w:val="21"/>
        </w:rPr>
      </w:pPr>
    </w:p>
    <w:p>
      <w:pPr>
        <w:pStyle w:val="2"/>
        <w:rPr>
          <w:ins w:id="1606" w:author="金美玲" w:date="2022-06-08T18:38:28Z"/>
          <w:rFonts w:hint="default" w:ascii="Times New Roman" w:hAnsi="Times New Roman" w:eastAsia="宋体" w:cs="Times New Roman"/>
          <w:bCs w:val="0"/>
          <w:sz w:val="21"/>
          <w:szCs w:val="21"/>
        </w:rPr>
      </w:pPr>
    </w:p>
    <w:p>
      <w:pPr>
        <w:rPr>
          <w:ins w:id="1607" w:author="金美玲" w:date="2022-06-08T18:38:29Z"/>
          <w:rFonts w:hint="default" w:ascii="Times New Roman" w:hAnsi="Times New Roman" w:eastAsia="宋体" w:cs="Times New Roman"/>
          <w:bCs w:val="0"/>
          <w:sz w:val="21"/>
          <w:szCs w:val="21"/>
        </w:rPr>
      </w:pPr>
    </w:p>
    <w:p>
      <w:pPr>
        <w:pStyle w:val="2"/>
        <w:rPr>
          <w:ins w:id="1608" w:author="金美玲" w:date="2022-06-08T18:32:49Z"/>
          <w:rFonts w:hint="default" w:ascii="Calibri Light" w:hAnsi="Calibri Light" w:eastAsia="宋体" w:cs="Times New Roman"/>
          <w:bCs w:val="0"/>
          <w:sz w:val="56"/>
          <w:szCs w:val="56"/>
          <w:rPrChange w:id="1609" w:author="金美玲" w:date="2022-06-08T18:34:24Z">
            <w:rPr>
              <w:ins w:id="1610" w:author="金美玲" w:date="2022-06-08T18:32:49Z"/>
              <w:rFonts w:hint="default" w:ascii="Times New Roman" w:hAnsi="Times New Roman" w:eastAsia="宋体" w:cs="Times New Roman"/>
              <w:bCs w:val="0"/>
              <w:sz w:val="21"/>
              <w:szCs w:val="24"/>
            </w:rPr>
          </w:rPrChange>
        </w:rPr>
      </w:pPr>
    </w:p>
    <w:p>
      <w:pPr>
        <w:spacing w:line="560" w:lineRule="exact"/>
        <w:rPr>
          <w:rFonts w:hint="default" w:ascii="黑体" w:hAnsi="黑体" w:eastAsia="黑体" w:cs="黑体"/>
          <w:bCs/>
          <w:sz w:val="32"/>
          <w:szCs w:val="32"/>
          <w:highlight w:val="none"/>
          <w:lang w:val="en-US" w:eastAsia="zh-CN"/>
          <w:rPrChange w:id="1611" w:author="金美玲" w:date="2022-05-30T09:16:35Z">
            <w:rPr>
              <w:rFonts w:hint="default" w:ascii="黑体" w:hAnsi="黑体" w:eastAsia="黑体" w:cs="黑体"/>
              <w:bCs/>
              <w:sz w:val="32"/>
              <w:szCs w:val="32"/>
              <w:lang w:val="en-US" w:eastAsia="zh-CN"/>
            </w:rPr>
          </w:rPrChange>
        </w:rPr>
      </w:pPr>
      <w:r>
        <w:rPr>
          <w:rFonts w:hint="eastAsia" w:ascii="黑体" w:hAnsi="黑体" w:eastAsia="黑体" w:cs="黑体"/>
          <w:bCs/>
          <w:sz w:val="32"/>
          <w:szCs w:val="32"/>
          <w:highlight w:val="none"/>
          <w:rPrChange w:id="1612" w:author="金美玲" w:date="2022-05-30T09:16:35Z">
            <w:rPr>
              <w:rFonts w:hint="eastAsia" w:ascii="黑体" w:hAnsi="黑体" w:eastAsia="黑体" w:cs="黑体"/>
              <w:bCs/>
              <w:sz w:val="32"/>
              <w:szCs w:val="32"/>
            </w:rPr>
          </w:rPrChange>
        </w:rPr>
        <w:t>附件</w:t>
      </w:r>
      <w:ins w:id="1613" w:author="qinyongchang" w:date="2022-05-25T14:02:36Z">
        <w:r>
          <w:rPr>
            <w:rFonts w:hint="eastAsia" w:ascii="黑体" w:hAnsi="黑体" w:eastAsia="黑体" w:cs="黑体"/>
            <w:bCs/>
            <w:sz w:val="32"/>
            <w:szCs w:val="32"/>
            <w:highlight w:val="none"/>
            <w:lang w:val="en-US" w:eastAsia="zh-CN"/>
            <w:rPrChange w:id="1614" w:author="金美玲" w:date="2022-05-30T09:16:35Z">
              <w:rPr>
                <w:rFonts w:hint="eastAsia" w:ascii="黑体" w:hAnsi="黑体" w:eastAsia="黑体" w:cs="黑体"/>
                <w:bCs/>
                <w:sz w:val="32"/>
                <w:szCs w:val="32"/>
                <w:lang w:val="en-US" w:eastAsia="zh-CN"/>
              </w:rPr>
            </w:rPrChange>
          </w:rPr>
          <w:t>1</w:t>
        </w:r>
      </w:ins>
      <w:ins w:id="1615" w:author="qinyongchang" w:date="2022-05-25T14:02:37Z">
        <w:r>
          <w:rPr>
            <w:rFonts w:hint="eastAsia" w:ascii="黑体" w:hAnsi="黑体" w:eastAsia="黑体" w:cs="黑体"/>
            <w:bCs/>
            <w:sz w:val="32"/>
            <w:szCs w:val="32"/>
            <w:highlight w:val="none"/>
            <w:lang w:val="en-US" w:eastAsia="zh-CN"/>
            <w:rPrChange w:id="1616" w:author="金美玲" w:date="2022-05-30T09:16:35Z">
              <w:rPr>
                <w:rFonts w:hint="eastAsia" w:ascii="黑体" w:hAnsi="黑体" w:eastAsia="黑体" w:cs="黑体"/>
                <w:bCs/>
                <w:sz w:val="32"/>
                <w:szCs w:val="32"/>
                <w:lang w:val="en-US" w:eastAsia="zh-CN"/>
              </w:rPr>
            </w:rPrChange>
          </w:rPr>
          <w:t>-1</w:t>
        </w:r>
      </w:ins>
    </w:p>
    <w:p>
      <w:pPr>
        <w:pStyle w:val="19"/>
        <w:spacing w:line="560" w:lineRule="exact"/>
        <w:ind w:firstLine="800"/>
        <w:rPr>
          <w:rFonts w:ascii="方正小标宋简体" w:hAnsi="方正小标宋简体" w:eastAsia="方正小标宋简体" w:cs="方正小标宋简体"/>
          <w:sz w:val="40"/>
          <w:szCs w:val="40"/>
          <w:highlight w:val="none"/>
          <w:rPrChange w:id="1617" w:author="金美玲" w:date="2022-05-30T09:16:35Z">
            <w:rPr>
              <w:rFonts w:ascii="方正小标宋简体" w:hAnsi="方正小标宋简体" w:eastAsia="方正小标宋简体" w:cs="方正小标宋简体"/>
              <w:sz w:val="40"/>
              <w:szCs w:val="40"/>
            </w:rPr>
          </w:rPrChange>
        </w:rPr>
      </w:pPr>
    </w:p>
    <w:p>
      <w:pPr>
        <w:pStyle w:val="9"/>
        <w:shd w:val="clear" w:color="auto" w:fill="FFFFFF"/>
        <w:spacing w:before="0" w:beforeAutospacing="0" w:after="0" w:afterAutospacing="0" w:line="560" w:lineRule="exact"/>
        <w:ind w:firstLine="0" w:firstLineChars="0"/>
        <w:jc w:val="center"/>
        <w:rPr>
          <w:rFonts w:ascii="方正小标宋简体" w:hAnsi="方正小标宋简体" w:eastAsia="方正小标宋简体" w:cs="方正小标宋简体"/>
          <w:color w:val="000000"/>
          <w:sz w:val="40"/>
          <w:szCs w:val="40"/>
          <w:highlight w:val="none"/>
          <w:rPrChange w:id="1619" w:author="金美玲" w:date="2022-05-30T09:16:35Z">
            <w:rPr>
              <w:rFonts w:ascii="方正小标宋简体" w:hAnsi="方正小标宋简体" w:eastAsia="方正小标宋简体" w:cs="方正小标宋简体"/>
              <w:color w:val="000000"/>
              <w:sz w:val="40"/>
              <w:szCs w:val="40"/>
            </w:rPr>
          </w:rPrChange>
        </w:rPr>
        <w:pPrChange w:id="1618" w:author="Chuey" w:date="2022-05-13T15:49:09Z">
          <w:pPr>
            <w:pStyle w:val="9"/>
            <w:shd w:val="clear" w:color="auto" w:fill="FFFFFF"/>
            <w:spacing w:before="0" w:beforeAutospacing="0" w:after="0" w:afterAutospacing="0" w:line="560" w:lineRule="exact"/>
            <w:ind w:firstLine="800" w:firstLineChars="200"/>
            <w:jc w:val="both"/>
          </w:pPr>
        </w:pPrChange>
      </w:pPr>
      <w:del w:id="1620" w:author="Chuey" w:date="2022-05-13T15:48:58Z">
        <w:r>
          <w:rPr>
            <w:rFonts w:hint="eastAsia" w:ascii="方正小标宋简体" w:hAnsi="方正小标宋简体" w:eastAsia="方正小标宋简体" w:cs="方正小标宋简体"/>
            <w:bCs/>
            <w:color w:val="000000"/>
            <w:sz w:val="40"/>
            <w:szCs w:val="40"/>
            <w:highlight w:val="none"/>
            <w:rPrChange w:id="1621" w:author="金美玲" w:date="2022-05-30T09:16:35Z">
              <w:rPr>
                <w:rFonts w:hint="eastAsia" w:ascii="方正小标宋简体" w:hAnsi="方正小标宋简体" w:eastAsia="方正小标宋简体" w:cs="方正小标宋简体"/>
                <w:bCs/>
                <w:color w:val="000000"/>
                <w:sz w:val="40"/>
                <w:szCs w:val="40"/>
              </w:rPr>
            </w:rPrChange>
          </w:rPr>
          <w:delText>深圳助力消费</w:delText>
        </w:r>
      </w:del>
      <w:ins w:id="1622" w:author="Chuey" w:date="2022-05-13T15:48:58Z">
        <w:r>
          <w:rPr>
            <w:rFonts w:hint="eastAsia" w:ascii="方正小标宋简体" w:hAnsi="方正小标宋简体" w:eastAsia="方正小标宋简体" w:cs="方正小标宋简体"/>
            <w:bCs/>
            <w:color w:val="000000"/>
            <w:sz w:val="40"/>
            <w:szCs w:val="40"/>
            <w:highlight w:val="none"/>
            <w:lang w:eastAsia="zh-CN"/>
            <w:rPrChange w:id="1623" w:author="金美玲" w:date="2022-05-30T09:16:35Z">
              <w:rPr>
                <w:rFonts w:hint="eastAsia" w:ascii="方正小标宋简体" w:hAnsi="方正小标宋简体" w:eastAsia="方正小标宋简体" w:cs="方正小标宋简体"/>
                <w:bCs/>
                <w:color w:val="000000"/>
                <w:sz w:val="40"/>
                <w:szCs w:val="40"/>
                <w:lang w:eastAsia="zh-CN"/>
              </w:rPr>
            </w:rPrChange>
          </w:rPr>
          <w:t>“</w:t>
        </w:r>
      </w:ins>
      <w:ins w:id="1624" w:author="Chuey" w:date="2022-05-13T15:48:59Z">
        <w:r>
          <w:rPr>
            <w:rFonts w:hint="eastAsia" w:ascii="方正小标宋简体" w:hAnsi="方正小标宋简体" w:eastAsia="方正小标宋简体" w:cs="方正小标宋简体"/>
            <w:bCs/>
            <w:color w:val="000000"/>
            <w:sz w:val="40"/>
            <w:szCs w:val="40"/>
            <w:highlight w:val="none"/>
            <w:lang w:val="en-US" w:eastAsia="zh-CN"/>
            <w:rPrChange w:id="1625" w:author="金美玲" w:date="2022-05-30T09:16:35Z">
              <w:rPr>
                <w:rFonts w:hint="eastAsia" w:ascii="方正小标宋简体" w:hAnsi="方正小标宋简体" w:eastAsia="方正小标宋简体" w:cs="方正小标宋简体"/>
                <w:bCs/>
                <w:color w:val="000000"/>
                <w:sz w:val="40"/>
                <w:szCs w:val="40"/>
                <w:lang w:val="en-US" w:eastAsia="zh-CN"/>
              </w:rPr>
            </w:rPrChange>
          </w:rPr>
          <w:t>乐购深圳</w:t>
        </w:r>
      </w:ins>
      <w:ins w:id="1626" w:author="Chuey" w:date="2022-05-13T15:48:58Z">
        <w:r>
          <w:rPr>
            <w:rFonts w:hint="eastAsia" w:ascii="方正小标宋简体" w:hAnsi="方正小标宋简体" w:eastAsia="方正小标宋简体" w:cs="方正小标宋简体"/>
            <w:bCs/>
            <w:color w:val="000000"/>
            <w:sz w:val="40"/>
            <w:szCs w:val="40"/>
            <w:highlight w:val="none"/>
            <w:lang w:eastAsia="zh-CN"/>
            <w:rPrChange w:id="1627" w:author="金美玲" w:date="2022-05-30T09:16:35Z">
              <w:rPr>
                <w:rFonts w:hint="eastAsia" w:ascii="方正小标宋简体" w:hAnsi="方正小标宋简体" w:eastAsia="方正小标宋简体" w:cs="方正小标宋简体"/>
                <w:bCs/>
                <w:color w:val="000000"/>
                <w:sz w:val="40"/>
                <w:szCs w:val="40"/>
                <w:lang w:eastAsia="zh-CN"/>
              </w:rPr>
            </w:rPrChange>
          </w:rPr>
          <w:t>”</w:t>
        </w:r>
      </w:ins>
      <w:r>
        <w:rPr>
          <w:rFonts w:hint="eastAsia" w:ascii="方正小标宋简体" w:hAnsi="方正小标宋简体" w:eastAsia="方正小标宋简体" w:cs="方正小标宋简体"/>
          <w:bCs/>
          <w:color w:val="000000"/>
          <w:sz w:val="40"/>
          <w:szCs w:val="40"/>
          <w:highlight w:val="none"/>
          <w:rPrChange w:id="1628" w:author="金美玲" w:date="2022-05-30T09:16:35Z">
            <w:rPr>
              <w:rFonts w:hint="eastAsia" w:ascii="方正小标宋简体" w:hAnsi="方正小标宋简体" w:eastAsia="方正小标宋简体" w:cs="方正小标宋简体"/>
              <w:bCs/>
              <w:color w:val="000000"/>
              <w:sz w:val="40"/>
              <w:szCs w:val="40"/>
            </w:rPr>
          </w:rPrChange>
        </w:rPr>
        <w:t>数字人民币活动方案</w:t>
      </w:r>
    </w:p>
    <w:p>
      <w:pPr>
        <w:widowControl/>
        <w:spacing w:line="560" w:lineRule="exact"/>
        <w:ind w:firstLine="560" w:firstLineChars="200"/>
        <w:rPr>
          <w:rFonts w:ascii="仿宋" w:hAnsi="仿宋" w:eastAsia="仿宋"/>
          <w:color w:val="000000"/>
          <w:sz w:val="28"/>
          <w:szCs w:val="28"/>
          <w:highlight w:val="none"/>
          <w:rPrChange w:id="1629" w:author="金美玲" w:date="2022-05-30T09:16:35Z">
            <w:rPr>
              <w:rFonts w:ascii="仿宋" w:hAnsi="仿宋" w:eastAsia="仿宋"/>
              <w:color w:val="000000"/>
              <w:sz w:val="28"/>
              <w:szCs w:val="28"/>
            </w:rPr>
          </w:rPrChange>
        </w:rPr>
      </w:pPr>
    </w:p>
    <w:p>
      <w:pPr>
        <w:widowControl/>
        <w:spacing w:line="560" w:lineRule="exact"/>
        <w:ind w:firstLine="560" w:firstLineChars="200"/>
        <w:rPr>
          <w:rFonts w:ascii="仿宋_GB2312" w:hAnsi="仿宋_GB2312" w:eastAsia="仿宋_GB2312" w:cs="仿宋_GB2312"/>
          <w:color w:val="000000"/>
          <w:sz w:val="28"/>
          <w:szCs w:val="28"/>
          <w:highlight w:val="none"/>
          <w:rPrChange w:id="1630"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631" w:author="金美玲" w:date="2022-05-30T09:16:35Z">
            <w:rPr>
              <w:rFonts w:hint="eastAsia" w:ascii="仿宋_GB2312" w:hAnsi="仿宋_GB2312" w:eastAsia="仿宋_GB2312" w:cs="仿宋_GB2312"/>
              <w:color w:val="000000"/>
              <w:sz w:val="28"/>
              <w:szCs w:val="28"/>
            </w:rPr>
          </w:rPrChange>
        </w:rPr>
        <w:t>美团作为一家生活服务类电子商务企业，在深圳市</w:t>
      </w:r>
      <w:del w:id="1632" w:author="Chuey" w:date="2022-05-13T15:49:41Z">
        <w:r>
          <w:rPr>
            <w:rFonts w:hint="default" w:ascii="仿宋_GB2312" w:hAnsi="仿宋_GB2312" w:eastAsia="仿宋_GB2312" w:cs="仿宋_GB2312"/>
            <w:color w:val="000000"/>
            <w:sz w:val="28"/>
            <w:szCs w:val="28"/>
            <w:highlight w:val="none"/>
            <w:lang w:val="en-US"/>
            <w:rPrChange w:id="1633" w:author="金美玲" w:date="2022-05-30T09:16:35Z">
              <w:rPr>
                <w:rFonts w:hint="default" w:ascii="仿宋_GB2312" w:hAnsi="仿宋_GB2312" w:eastAsia="仿宋_GB2312" w:cs="仿宋_GB2312"/>
                <w:color w:val="000000"/>
                <w:sz w:val="28"/>
                <w:szCs w:val="28"/>
                <w:lang w:val="en-US"/>
              </w:rPr>
            </w:rPrChange>
          </w:rPr>
          <w:delText>政府</w:delText>
        </w:r>
      </w:del>
      <w:ins w:id="1634" w:author="Chuey" w:date="2022-05-13T15:49:42Z">
        <w:r>
          <w:rPr>
            <w:rFonts w:hint="eastAsia" w:ascii="仿宋_GB2312" w:hAnsi="仿宋_GB2312" w:eastAsia="仿宋_GB2312" w:cs="仿宋_GB2312"/>
            <w:color w:val="000000"/>
            <w:sz w:val="28"/>
            <w:szCs w:val="28"/>
            <w:highlight w:val="none"/>
            <w:lang w:val="en-US" w:eastAsia="zh-CN"/>
            <w:rPrChange w:id="1635" w:author="金美玲" w:date="2022-05-30T09:16:35Z">
              <w:rPr>
                <w:rFonts w:hint="eastAsia" w:ascii="仿宋_GB2312" w:hAnsi="仿宋_GB2312" w:eastAsia="仿宋_GB2312" w:cs="仿宋_GB2312"/>
                <w:color w:val="000000"/>
                <w:sz w:val="28"/>
                <w:szCs w:val="28"/>
                <w:lang w:val="en-US" w:eastAsia="zh-CN"/>
              </w:rPr>
            </w:rPrChange>
          </w:rPr>
          <w:t>商务局</w:t>
        </w:r>
      </w:ins>
      <w:r>
        <w:rPr>
          <w:rFonts w:hint="eastAsia" w:ascii="仿宋_GB2312" w:hAnsi="仿宋_GB2312" w:eastAsia="仿宋_GB2312" w:cs="仿宋_GB2312"/>
          <w:color w:val="000000"/>
          <w:sz w:val="28"/>
          <w:szCs w:val="28"/>
          <w:highlight w:val="none"/>
          <w:rPrChange w:id="1636" w:author="金美玲" w:date="2022-05-30T09:16:35Z">
            <w:rPr>
              <w:rFonts w:hint="eastAsia" w:ascii="仿宋_GB2312" w:hAnsi="仿宋_GB2312" w:eastAsia="仿宋_GB2312" w:cs="仿宋_GB2312"/>
              <w:color w:val="000000"/>
              <w:sz w:val="28"/>
              <w:szCs w:val="28"/>
            </w:rPr>
          </w:rPrChange>
        </w:rPr>
        <w:t>、人民银行深圳支行和央行数研所指导下，拟在深圳市开展“乐购深圳”民生消费活动，为居民提供</w:t>
      </w:r>
      <w:r>
        <w:rPr>
          <w:rFonts w:ascii="仿宋_GB2312" w:hAnsi="仿宋_GB2312" w:eastAsia="仿宋_GB2312" w:cs="仿宋_GB2312"/>
          <w:color w:val="000000"/>
          <w:sz w:val="28"/>
          <w:szCs w:val="28"/>
          <w:highlight w:val="none"/>
          <w:rPrChange w:id="1637" w:author="金美玲" w:date="2022-05-30T09:16:35Z">
            <w:rPr>
              <w:rFonts w:ascii="仿宋_GB2312" w:hAnsi="仿宋_GB2312" w:eastAsia="仿宋_GB2312" w:cs="仿宋_GB2312"/>
              <w:color w:val="000000"/>
              <w:sz w:val="28"/>
              <w:szCs w:val="28"/>
            </w:rPr>
          </w:rPrChange>
        </w:rPr>
        <w:t>民生消费</w:t>
      </w:r>
      <w:r>
        <w:rPr>
          <w:rFonts w:hint="eastAsia" w:ascii="仿宋_GB2312" w:hAnsi="仿宋_GB2312" w:eastAsia="仿宋_GB2312" w:cs="仿宋_GB2312"/>
          <w:color w:val="000000"/>
          <w:sz w:val="28"/>
          <w:szCs w:val="28"/>
          <w:highlight w:val="none"/>
          <w:rPrChange w:id="1638" w:author="金美玲" w:date="2022-05-30T09:16:35Z">
            <w:rPr>
              <w:rFonts w:hint="eastAsia" w:ascii="仿宋_GB2312" w:hAnsi="仿宋_GB2312" w:eastAsia="仿宋_GB2312" w:cs="仿宋_GB2312"/>
              <w:color w:val="000000"/>
              <w:sz w:val="28"/>
              <w:szCs w:val="28"/>
            </w:rPr>
          </w:rPrChange>
        </w:rPr>
        <w:t>红包，</w:t>
      </w:r>
      <w:r>
        <w:rPr>
          <w:rFonts w:ascii="仿宋_GB2312" w:hAnsi="仿宋_GB2312" w:eastAsia="仿宋_GB2312" w:cs="仿宋_GB2312"/>
          <w:color w:val="000000"/>
          <w:sz w:val="28"/>
          <w:szCs w:val="28"/>
          <w:highlight w:val="none"/>
          <w:rPrChange w:id="1639" w:author="金美玲" w:date="2022-05-30T09:16:35Z">
            <w:rPr>
              <w:rFonts w:ascii="仿宋_GB2312" w:hAnsi="仿宋_GB2312" w:eastAsia="仿宋_GB2312" w:cs="仿宋_GB2312"/>
              <w:color w:val="000000"/>
              <w:sz w:val="28"/>
              <w:szCs w:val="28"/>
            </w:rPr>
          </w:rPrChange>
        </w:rPr>
        <w:t>全力提振消费需求</w:t>
      </w:r>
      <w:r>
        <w:rPr>
          <w:rFonts w:hint="eastAsia" w:ascii="仿宋_GB2312" w:hAnsi="仿宋_GB2312" w:eastAsia="仿宋_GB2312" w:cs="仿宋_GB2312"/>
          <w:color w:val="000000"/>
          <w:sz w:val="28"/>
          <w:szCs w:val="28"/>
          <w:highlight w:val="none"/>
          <w:rPrChange w:id="1640" w:author="金美玲" w:date="2022-05-30T09:16:35Z">
            <w:rPr>
              <w:rFonts w:hint="eastAsia" w:ascii="仿宋_GB2312" w:hAnsi="仿宋_GB2312" w:eastAsia="仿宋_GB2312" w:cs="仿宋_GB2312"/>
              <w:color w:val="000000"/>
              <w:sz w:val="28"/>
              <w:szCs w:val="28"/>
            </w:rPr>
          </w:rPrChange>
        </w:rPr>
        <w:t>。</w:t>
      </w:r>
    </w:p>
    <w:p>
      <w:pPr>
        <w:pStyle w:val="29"/>
        <w:widowControl/>
        <w:numPr>
          <w:ilvl w:val="0"/>
          <w:numId w:val="3"/>
        </w:numPr>
        <w:shd w:val="clear" w:color="auto" w:fill="FFFFFF"/>
        <w:spacing w:line="560" w:lineRule="exact"/>
        <w:ind w:firstLineChars="0"/>
        <w:outlineLvl w:val="2"/>
        <w:rPr>
          <w:rFonts w:ascii="黑体" w:hAnsi="黑体" w:eastAsia="黑体"/>
          <w:bCs/>
          <w:color w:val="000000"/>
          <w:kern w:val="0"/>
          <w:sz w:val="28"/>
          <w:szCs w:val="28"/>
          <w:highlight w:val="none"/>
          <w:rPrChange w:id="1641"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1642" w:author="金美玲" w:date="2022-05-30T09:16:35Z">
            <w:rPr>
              <w:rFonts w:hint="eastAsia" w:ascii="黑体" w:hAnsi="黑体" w:eastAsia="黑体"/>
              <w:bCs/>
              <w:color w:val="000000"/>
              <w:kern w:val="0"/>
              <w:sz w:val="28"/>
              <w:szCs w:val="28"/>
            </w:rPr>
          </w:rPrChange>
        </w:rPr>
        <w:t>方案理念</w:t>
      </w:r>
    </w:p>
    <w:p>
      <w:pPr>
        <w:widowControl/>
        <w:spacing w:line="560" w:lineRule="exact"/>
        <w:ind w:firstLine="560" w:firstLineChars="200"/>
        <w:rPr>
          <w:rFonts w:ascii="仿宋_GB2312" w:hAnsi="仿宋_GB2312" w:eastAsia="仿宋_GB2312" w:cs="仿宋_GB2312"/>
          <w:color w:val="000000"/>
          <w:sz w:val="28"/>
          <w:szCs w:val="28"/>
          <w:highlight w:val="none"/>
          <w:rPrChange w:id="1643"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644" w:author="金美玲" w:date="2022-05-30T09:16:35Z">
            <w:rPr>
              <w:rFonts w:hint="eastAsia" w:ascii="仿宋_GB2312" w:hAnsi="仿宋_GB2312" w:eastAsia="仿宋_GB2312" w:cs="仿宋_GB2312"/>
              <w:color w:val="000000"/>
              <w:sz w:val="28"/>
              <w:szCs w:val="28"/>
            </w:rPr>
          </w:rPrChange>
        </w:rPr>
        <w:t>以习近平新时代中国特色社会主义思想为指导，落实“六稳”、“六保”要求，立足便民普惠，发挥数字人民币定向支付特性，提升城市数字化服务水平，实现拉动消费稳增长目标，推动地区经济高质量发展。</w:t>
      </w:r>
    </w:p>
    <w:p>
      <w:pPr>
        <w:pStyle w:val="29"/>
        <w:widowControl/>
        <w:numPr>
          <w:ilvl w:val="0"/>
          <w:numId w:val="3"/>
        </w:numPr>
        <w:shd w:val="clear" w:color="auto" w:fill="FFFFFF"/>
        <w:spacing w:line="560" w:lineRule="exact"/>
        <w:ind w:firstLineChars="0"/>
        <w:outlineLvl w:val="2"/>
        <w:rPr>
          <w:rFonts w:ascii="黑体" w:hAnsi="黑体" w:eastAsia="黑体"/>
          <w:bCs/>
          <w:color w:val="000000"/>
          <w:kern w:val="0"/>
          <w:sz w:val="28"/>
          <w:szCs w:val="28"/>
          <w:highlight w:val="none"/>
          <w:rPrChange w:id="1645"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1646" w:author="金美玲" w:date="2022-05-30T09:16:35Z">
            <w:rPr>
              <w:rFonts w:hint="eastAsia" w:ascii="黑体" w:hAnsi="黑体" w:eastAsia="黑体"/>
              <w:bCs/>
              <w:color w:val="000000"/>
              <w:kern w:val="0"/>
              <w:sz w:val="28"/>
              <w:szCs w:val="28"/>
            </w:rPr>
          </w:rPrChange>
        </w:rPr>
        <w:t>活动设计</w:t>
      </w:r>
    </w:p>
    <w:p>
      <w:pPr>
        <w:spacing w:line="560" w:lineRule="exact"/>
        <w:ind w:firstLine="560" w:firstLineChars="200"/>
        <w:rPr>
          <w:rFonts w:ascii="楷体" w:hAnsi="楷体" w:eastAsia="楷体"/>
          <w:bCs/>
          <w:color w:val="000000"/>
          <w:sz w:val="28"/>
          <w:szCs w:val="28"/>
          <w:highlight w:val="none"/>
          <w:rPrChange w:id="1647" w:author="金美玲" w:date="2022-05-30T09:16:35Z">
            <w:rPr>
              <w:rFonts w:ascii="楷体" w:hAnsi="楷体" w:eastAsia="楷体"/>
              <w:bCs/>
              <w:color w:val="000000"/>
              <w:sz w:val="28"/>
              <w:szCs w:val="28"/>
            </w:rPr>
          </w:rPrChange>
        </w:rPr>
      </w:pPr>
      <w:r>
        <w:rPr>
          <w:rFonts w:hint="eastAsia" w:ascii="仿宋" w:hAnsi="仿宋" w:eastAsia="仿宋"/>
          <w:bCs/>
          <w:color w:val="000000"/>
          <w:sz w:val="28"/>
          <w:szCs w:val="28"/>
          <w:highlight w:val="none"/>
          <w:rPrChange w:id="1648" w:author="金美玲" w:date="2022-05-30T09:16:35Z">
            <w:rPr>
              <w:rFonts w:hint="eastAsia" w:ascii="仿宋" w:hAnsi="仿宋" w:eastAsia="仿宋"/>
              <w:bCs/>
              <w:color w:val="000000"/>
              <w:sz w:val="28"/>
              <w:szCs w:val="28"/>
            </w:rPr>
          </w:rPrChange>
        </w:rPr>
        <w:t>（一）</w:t>
      </w:r>
      <w:r>
        <w:rPr>
          <w:rFonts w:hint="eastAsia" w:ascii="楷体" w:hAnsi="楷体" w:eastAsia="楷体"/>
          <w:bCs/>
          <w:color w:val="000000"/>
          <w:sz w:val="28"/>
          <w:szCs w:val="28"/>
          <w:highlight w:val="none"/>
          <w:rPrChange w:id="1649" w:author="金美玲" w:date="2022-05-30T09:16:35Z">
            <w:rPr>
              <w:rFonts w:hint="eastAsia" w:ascii="楷体" w:hAnsi="楷体" w:eastAsia="楷体"/>
              <w:bCs/>
              <w:color w:val="000000"/>
              <w:sz w:val="28"/>
              <w:szCs w:val="28"/>
            </w:rPr>
          </w:rPrChange>
        </w:rPr>
        <w:t>活动主题</w:t>
      </w:r>
    </w:p>
    <w:p>
      <w:pPr>
        <w:spacing w:line="560" w:lineRule="exact"/>
        <w:ind w:firstLine="560" w:firstLineChars="200"/>
        <w:rPr>
          <w:rFonts w:ascii="仿宋_GB2312" w:hAnsi="仿宋_GB2312" w:eastAsia="仿宋_GB2312" w:cs="仿宋_GB2312"/>
          <w:color w:val="000000"/>
          <w:sz w:val="28"/>
          <w:szCs w:val="28"/>
          <w:highlight w:val="none"/>
          <w:rPrChange w:id="1650"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651" w:author="金美玲" w:date="2022-05-30T09:16:35Z">
            <w:rPr>
              <w:rFonts w:hint="eastAsia" w:ascii="仿宋_GB2312" w:hAnsi="仿宋_GB2312" w:eastAsia="仿宋_GB2312" w:cs="仿宋_GB2312"/>
              <w:color w:val="000000"/>
              <w:sz w:val="28"/>
              <w:szCs w:val="28"/>
            </w:rPr>
          </w:rPrChange>
        </w:rPr>
        <w:t>乐购深圳·数字人民币红包发放</w:t>
      </w:r>
    </w:p>
    <w:p>
      <w:pPr>
        <w:spacing w:line="560" w:lineRule="exact"/>
        <w:ind w:firstLine="560" w:firstLineChars="200"/>
        <w:rPr>
          <w:rFonts w:ascii="楷体" w:hAnsi="楷体" w:eastAsia="楷体"/>
          <w:bCs/>
          <w:color w:val="000000"/>
          <w:sz w:val="28"/>
          <w:szCs w:val="28"/>
          <w:highlight w:val="none"/>
          <w:rPrChange w:id="1652" w:author="金美玲" w:date="2022-05-30T09:16:35Z">
            <w:rPr>
              <w:rFonts w:ascii="楷体" w:hAnsi="楷体" w:eastAsia="楷体"/>
              <w:bCs/>
              <w:color w:val="000000"/>
              <w:sz w:val="28"/>
              <w:szCs w:val="28"/>
            </w:rPr>
          </w:rPrChange>
        </w:rPr>
      </w:pPr>
      <w:r>
        <w:rPr>
          <w:rFonts w:hint="eastAsia" w:ascii="楷体" w:hAnsi="楷体" w:eastAsia="楷体"/>
          <w:bCs/>
          <w:color w:val="000000"/>
          <w:sz w:val="28"/>
          <w:szCs w:val="28"/>
          <w:highlight w:val="none"/>
          <w:rPrChange w:id="1653" w:author="金美玲" w:date="2022-05-30T09:16:35Z">
            <w:rPr>
              <w:rFonts w:hint="eastAsia" w:ascii="楷体" w:hAnsi="楷体" w:eastAsia="楷体"/>
              <w:bCs/>
              <w:color w:val="000000"/>
              <w:sz w:val="28"/>
              <w:szCs w:val="28"/>
            </w:rPr>
          </w:rPrChange>
        </w:rPr>
        <w:t>（二）活动时间</w:t>
      </w:r>
    </w:p>
    <w:p>
      <w:pPr>
        <w:spacing w:line="560" w:lineRule="exact"/>
        <w:ind w:firstLine="560" w:firstLineChars="200"/>
        <w:rPr>
          <w:rFonts w:ascii="仿宋_GB2312" w:hAnsi="仿宋_GB2312" w:eastAsia="仿宋_GB2312" w:cs="仿宋_GB2312"/>
          <w:color w:val="000000"/>
          <w:sz w:val="28"/>
          <w:szCs w:val="28"/>
          <w:highlight w:val="none"/>
          <w:rPrChange w:id="1654"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1655" w:author="金美玲" w:date="2022-05-30T09:16:35Z">
            <w:rPr>
              <w:rFonts w:ascii="仿宋_GB2312" w:hAnsi="仿宋_GB2312" w:eastAsia="仿宋_GB2312" w:cs="仿宋_GB2312"/>
              <w:color w:val="000000"/>
              <w:sz w:val="28"/>
              <w:szCs w:val="28"/>
            </w:rPr>
          </w:rPrChange>
        </w:rPr>
        <w:t>2022</w:t>
      </w:r>
      <w:r>
        <w:rPr>
          <w:rFonts w:hint="eastAsia" w:ascii="仿宋_GB2312" w:hAnsi="仿宋_GB2312" w:eastAsia="仿宋_GB2312" w:cs="仿宋_GB2312"/>
          <w:color w:val="000000"/>
          <w:sz w:val="28"/>
          <w:szCs w:val="28"/>
          <w:highlight w:val="none"/>
          <w:rPrChange w:id="1656" w:author="金美玲" w:date="2022-05-30T09:16:35Z">
            <w:rPr>
              <w:rFonts w:hint="eastAsia" w:ascii="仿宋_GB2312" w:hAnsi="仿宋_GB2312" w:eastAsia="仿宋_GB2312" w:cs="仿宋_GB2312"/>
              <w:color w:val="000000"/>
              <w:sz w:val="28"/>
              <w:szCs w:val="28"/>
            </w:rPr>
          </w:rPrChange>
        </w:rPr>
        <w:t>年</w:t>
      </w:r>
      <w:r>
        <w:rPr>
          <w:rFonts w:ascii="仿宋_GB2312" w:hAnsi="仿宋_GB2312" w:eastAsia="仿宋_GB2312" w:cs="仿宋_GB2312"/>
          <w:color w:val="000000"/>
          <w:sz w:val="28"/>
          <w:szCs w:val="28"/>
          <w:highlight w:val="none"/>
          <w:rPrChange w:id="1657" w:author="金美玲" w:date="2022-05-30T09:16:35Z">
            <w:rPr>
              <w:rFonts w:ascii="仿宋_GB2312" w:hAnsi="仿宋_GB2312" w:eastAsia="仿宋_GB2312" w:cs="仿宋_GB2312"/>
              <w:color w:val="000000"/>
              <w:sz w:val="28"/>
              <w:szCs w:val="28"/>
            </w:rPr>
          </w:rPrChange>
        </w:rPr>
        <w:t>5月30</w:t>
      </w:r>
      <w:r>
        <w:rPr>
          <w:rFonts w:hint="eastAsia" w:ascii="仿宋_GB2312" w:hAnsi="仿宋_GB2312" w:eastAsia="仿宋_GB2312" w:cs="仿宋_GB2312"/>
          <w:color w:val="000000"/>
          <w:sz w:val="28"/>
          <w:szCs w:val="28"/>
          <w:highlight w:val="none"/>
          <w:rPrChange w:id="1658" w:author="金美玲" w:date="2022-05-30T09:16:35Z">
            <w:rPr>
              <w:rFonts w:hint="eastAsia" w:ascii="仿宋_GB2312" w:hAnsi="仿宋_GB2312" w:eastAsia="仿宋_GB2312" w:cs="仿宋_GB2312"/>
              <w:color w:val="000000"/>
              <w:sz w:val="28"/>
              <w:szCs w:val="28"/>
            </w:rPr>
          </w:rPrChange>
        </w:rPr>
        <w:t>日至</w:t>
      </w:r>
      <w:r>
        <w:rPr>
          <w:rFonts w:ascii="仿宋_GB2312" w:hAnsi="仿宋_GB2312" w:eastAsia="仿宋_GB2312" w:cs="仿宋_GB2312"/>
          <w:color w:val="000000"/>
          <w:sz w:val="28"/>
          <w:szCs w:val="28"/>
          <w:highlight w:val="none"/>
          <w:rPrChange w:id="1659" w:author="金美玲" w:date="2022-05-30T09:16:35Z">
            <w:rPr>
              <w:rFonts w:ascii="仿宋_GB2312" w:hAnsi="仿宋_GB2312" w:eastAsia="仿宋_GB2312" w:cs="仿宋_GB2312"/>
              <w:color w:val="000000"/>
              <w:sz w:val="28"/>
              <w:szCs w:val="28"/>
            </w:rPr>
          </w:rPrChange>
        </w:rPr>
        <w:t>6</w:t>
      </w:r>
      <w:r>
        <w:rPr>
          <w:rFonts w:hint="eastAsia" w:ascii="仿宋_GB2312" w:hAnsi="仿宋_GB2312" w:eastAsia="仿宋_GB2312" w:cs="仿宋_GB2312"/>
          <w:color w:val="000000"/>
          <w:sz w:val="28"/>
          <w:szCs w:val="28"/>
          <w:highlight w:val="none"/>
          <w:rPrChange w:id="1660" w:author="金美玲" w:date="2022-05-30T09:16:35Z">
            <w:rPr>
              <w:rFonts w:hint="eastAsia" w:ascii="仿宋_GB2312" w:hAnsi="仿宋_GB2312" w:eastAsia="仿宋_GB2312" w:cs="仿宋_GB2312"/>
              <w:color w:val="000000"/>
              <w:sz w:val="28"/>
              <w:szCs w:val="28"/>
            </w:rPr>
          </w:rPrChange>
        </w:rPr>
        <w:t>月</w:t>
      </w:r>
      <w:del w:id="1661" w:author="Chuey" w:date="2022-05-13T17:21:56Z">
        <w:r>
          <w:rPr>
            <w:rFonts w:hint="default" w:ascii="仿宋_GB2312" w:hAnsi="仿宋_GB2312" w:eastAsia="仿宋_GB2312" w:cs="仿宋_GB2312"/>
            <w:color w:val="000000"/>
            <w:sz w:val="28"/>
            <w:szCs w:val="28"/>
            <w:highlight w:val="none"/>
            <w:lang w:val="en-US"/>
            <w:rPrChange w:id="1662" w:author="金美玲" w:date="2022-05-30T09:16:35Z">
              <w:rPr>
                <w:rFonts w:hint="default" w:ascii="仿宋_GB2312" w:hAnsi="仿宋_GB2312" w:eastAsia="仿宋_GB2312" w:cs="仿宋_GB2312"/>
                <w:color w:val="000000"/>
                <w:sz w:val="28"/>
                <w:szCs w:val="28"/>
                <w:lang w:val="en-US"/>
              </w:rPr>
            </w:rPrChange>
          </w:rPr>
          <w:delText>2</w:delText>
        </w:r>
      </w:del>
      <w:ins w:id="1663" w:author="Chuey" w:date="2022-05-13T17:21:56Z">
        <w:r>
          <w:rPr>
            <w:rFonts w:hint="eastAsia" w:ascii="仿宋_GB2312" w:hAnsi="仿宋_GB2312" w:eastAsia="仿宋_GB2312" w:cs="仿宋_GB2312"/>
            <w:color w:val="000000"/>
            <w:sz w:val="28"/>
            <w:szCs w:val="28"/>
            <w:highlight w:val="none"/>
            <w:lang w:val="en-US" w:eastAsia="zh-CN"/>
            <w:rPrChange w:id="1664" w:author="金美玲" w:date="2022-05-30T09:16:35Z">
              <w:rPr>
                <w:rFonts w:hint="eastAsia" w:ascii="仿宋_GB2312" w:hAnsi="仿宋_GB2312" w:eastAsia="仿宋_GB2312" w:cs="仿宋_GB2312"/>
                <w:color w:val="000000"/>
                <w:sz w:val="28"/>
                <w:szCs w:val="28"/>
                <w:lang w:val="en-US" w:eastAsia="zh-CN"/>
              </w:rPr>
            </w:rPrChange>
          </w:rPr>
          <w:t>3</w:t>
        </w:r>
      </w:ins>
      <w:r>
        <w:rPr>
          <w:rFonts w:ascii="仿宋_GB2312" w:hAnsi="仿宋_GB2312" w:eastAsia="仿宋_GB2312" w:cs="仿宋_GB2312"/>
          <w:color w:val="000000"/>
          <w:sz w:val="28"/>
          <w:szCs w:val="28"/>
          <w:highlight w:val="none"/>
          <w:rPrChange w:id="1665" w:author="金美玲" w:date="2022-05-30T09:16:35Z">
            <w:rPr>
              <w:rFonts w:ascii="仿宋_GB2312" w:hAnsi="仿宋_GB2312" w:eastAsia="仿宋_GB2312" w:cs="仿宋_GB2312"/>
              <w:color w:val="000000"/>
              <w:sz w:val="28"/>
              <w:szCs w:val="28"/>
            </w:rPr>
          </w:rPrChange>
        </w:rPr>
        <w:t>0</w:t>
      </w:r>
      <w:r>
        <w:rPr>
          <w:rFonts w:hint="eastAsia" w:ascii="仿宋_GB2312" w:hAnsi="仿宋_GB2312" w:eastAsia="仿宋_GB2312" w:cs="仿宋_GB2312"/>
          <w:color w:val="000000"/>
          <w:sz w:val="28"/>
          <w:szCs w:val="28"/>
          <w:highlight w:val="none"/>
          <w:rPrChange w:id="1666" w:author="金美玲" w:date="2022-05-30T09:16:35Z">
            <w:rPr>
              <w:rFonts w:hint="eastAsia" w:ascii="仿宋_GB2312" w:hAnsi="仿宋_GB2312" w:eastAsia="仿宋_GB2312" w:cs="仿宋_GB2312"/>
              <w:color w:val="000000"/>
              <w:sz w:val="28"/>
              <w:szCs w:val="28"/>
            </w:rPr>
          </w:rPrChange>
        </w:rPr>
        <w:t>日</w:t>
      </w:r>
    </w:p>
    <w:p>
      <w:pPr>
        <w:spacing w:line="560" w:lineRule="exact"/>
        <w:ind w:firstLine="560" w:firstLineChars="200"/>
        <w:rPr>
          <w:rFonts w:ascii="楷体" w:hAnsi="楷体" w:eastAsia="楷体"/>
          <w:bCs/>
          <w:color w:val="000000"/>
          <w:sz w:val="28"/>
          <w:szCs w:val="28"/>
          <w:highlight w:val="none"/>
          <w:rPrChange w:id="1667" w:author="金美玲" w:date="2022-05-30T09:16:35Z">
            <w:rPr>
              <w:rFonts w:ascii="楷体" w:hAnsi="楷体" w:eastAsia="楷体"/>
              <w:bCs/>
              <w:color w:val="000000"/>
              <w:sz w:val="28"/>
              <w:szCs w:val="28"/>
            </w:rPr>
          </w:rPrChange>
        </w:rPr>
      </w:pPr>
      <w:r>
        <w:rPr>
          <w:rFonts w:hint="eastAsia" w:ascii="楷体" w:hAnsi="楷体" w:eastAsia="楷体"/>
          <w:bCs/>
          <w:color w:val="000000"/>
          <w:sz w:val="28"/>
          <w:szCs w:val="28"/>
          <w:highlight w:val="none"/>
          <w:rPrChange w:id="1668" w:author="金美玲" w:date="2022-05-30T09:16:35Z">
            <w:rPr>
              <w:rFonts w:hint="eastAsia" w:ascii="楷体" w:hAnsi="楷体" w:eastAsia="楷体"/>
              <w:bCs/>
              <w:color w:val="000000"/>
              <w:sz w:val="28"/>
              <w:szCs w:val="28"/>
            </w:rPr>
          </w:rPrChange>
        </w:rPr>
        <w:t>（三）资金支持</w:t>
      </w:r>
    </w:p>
    <w:p>
      <w:pPr>
        <w:spacing w:line="560" w:lineRule="exact"/>
        <w:ind w:firstLine="560" w:firstLineChars="200"/>
        <w:rPr>
          <w:rFonts w:ascii="仿宋_GB2312" w:hAnsi="仿宋_GB2312" w:eastAsia="仿宋_GB2312" w:cs="仿宋_GB2312"/>
          <w:color w:val="000000"/>
          <w:sz w:val="28"/>
          <w:szCs w:val="28"/>
          <w:highlight w:val="none"/>
          <w:rPrChange w:id="1669"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670" w:author="金美玲" w:date="2022-05-30T09:16:35Z">
            <w:rPr>
              <w:rFonts w:hint="eastAsia" w:ascii="仿宋_GB2312" w:hAnsi="仿宋_GB2312" w:eastAsia="仿宋_GB2312" w:cs="仿宋_GB2312"/>
              <w:color w:val="000000"/>
              <w:sz w:val="28"/>
              <w:szCs w:val="28"/>
            </w:rPr>
          </w:rPrChange>
        </w:rPr>
        <w:t>本次活动预计投入资金</w:t>
      </w:r>
      <w:r>
        <w:rPr>
          <w:rFonts w:ascii="仿宋_GB2312" w:hAnsi="仿宋_GB2312" w:eastAsia="仿宋_GB2312" w:cs="仿宋_GB2312"/>
          <w:color w:val="000000"/>
          <w:sz w:val="28"/>
          <w:szCs w:val="28"/>
          <w:highlight w:val="none"/>
          <w:rPrChange w:id="1671" w:author="金美玲" w:date="2022-05-30T09:16:35Z">
            <w:rPr>
              <w:rFonts w:ascii="仿宋_GB2312" w:hAnsi="仿宋_GB2312" w:eastAsia="仿宋_GB2312" w:cs="仿宋_GB2312"/>
              <w:color w:val="000000"/>
              <w:sz w:val="28"/>
              <w:szCs w:val="28"/>
            </w:rPr>
          </w:rPrChange>
        </w:rPr>
        <w:t>3,000</w:t>
      </w:r>
      <w:r>
        <w:rPr>
          <w:rFonts w:hint="eastAsia" w:ascii="仿宋_GB2312" w:hAnsi="仿宋_GB2312" w:eastAsia="仿宋_GB2312" w:cs="仿宋_GB2312"/>
          <w:color w:val="000000"/>
          <w:sz w:val="28"/>
          <w:szCs w:val="28"/>
          <w:highlight w:val="none"/>
          <w:rPrChange w:id="1672" w:author="金美玲" w:date="2022-05-30T09:16:35Z">
            <w:rPr>
              <w:rFonts w:hint="eastAsia" w:ascii="仿宋_GB2312" w:hAnsi="仿宋_GB2312" w:eastAsia="仿宋_GB2312" w:cs="仿宋_GB2312"/>
              <w:color w:val="000000"/>
              <w:sz w:val="28"/>
              <w:szCs w:val="28"/>
            </w:rPr>
          </w:rPrChange>
        </w:rPr>
        <w:t>万，由</w:t>
      </w:r>
      <w:ins w:id="1673" w:author="Chuey" w:date="2022-05-13T15:50:33Z">
        <w:r>
          <w:rPr>
            <w:rFonts w:hint="eastAsia" w:ascii="仿宋_GB2312" w:hAnsi="仿宋_GB2312" w:eastAsia="仿宋_GB2312" w:cs="仿宋_GB2312"/>
            <w:color w:val="000000"/>
            <w:sz w:val="28"/>
            <w:szCs w:val="28"/>
            <w:highlight w:val="none"/>
            <w:rPrChange w:id="1674" w:author="金美玲" w:date="2022-05-30T09:16:35Z">
              <w:rPr>
                <w:rFonts w:hint="eastAsia" w:ascii="仿宋_GB2312" w:hAnsi="仿宋_GB2312" w:eastAsia="仿宋_GB2312" w:cs="仿宋_GB2312"/>
                <w:color w:val="000000"/>
                <w:sz w:val="28"/>
                <w:szCs w:val="28"/>
              </w:rPr>
            </w:rPrChange>
          </w:rPr>
          <w:t>深圳市</w:t>
        </w:r>
      </w:ins>
      <w:ins w:id="1675" w:author="Chuey" w:date="2022-05-13T15:50:33Z">
        <w:del w:id="1676" w:author="金美玲" w:date="2022-05-25T11:51:59Z">
          <w:r>
            <w:rPr>
              <w:rFonts w:hint="eastAsia" w:ascii="仿宋_GB2312" w:hAnsi="仿宋_GB2312" w:eastAsia="仿宋_GB2312" w:cs="仿宋_GB2312"/>
              <w:color w:val="000000"/>
              <w:sz w:val="28"/>
              <w:szCs w:val="28"/>
              <w:highlight w:val="none"/>
              <w:rPrChange w:id="1677" w:author="金美玲" w:date="2022-05-30T09:16:35Z">
                <w:rPr>
                  <w:rFonts w:hint="eastAsia" w:ascii="仿宋_GB2312" w:hAnsi="仿宋_GB2312" w:eastAsia="仿宋_GB2312" w:cs="仿宋_GB2312"/>
                  <w:color w:val="000000"/>
                  <w:sz w:val="28"/>
                  <w:szCs w:val="28"/>
                </w:rPr>
              </w:rPrChange>
            </w:rPr>
            <w:delText>级财政</w:delText>
          </w:r>
        </w:del>
      </w:ins>
      <w:ins w:id="1678" w:author="金美玲" w:date="2022-05-25T11:51:59Z">
        <w:r>
          <w:rPr>
            <w:rFonts w:hint="default" w:ascii="仿宋_GB2312" w:hAnsi="仿宋_GB2312" w:eastAsia="仿宋_GB2312" w:cs="仿宋_GB2312"/>
            <w:color w:val="000000"/>
            <w:sz w:val="28"/>
            <w:szCs w:val="28"/>
            <w:highlight w:val="none"/>
            <w:rPrChange w:id="1679" w:author="金美玲" w:date="2022-05-30T09:16:35Z">
              <w:rPr>
                <w:rFonts w:hint="default" w:ascii="仿宋_GB2312" w:hAnsi="仿宋_GB2312" w:eastAsia="仿宋_GB2312" w:cs="仿宋_GB2312"/>
                <w:color w:val="000000"/>
                <w:sz w:val="28"/>
                <w:szCs w:val="28"/>
              </w:rPr>
            </w:rPrChange>
          </w:rPr>
          <w:t>商务局</w:t>
        </w:r>
      </w:ins>
      <w:ins w:id="1680" w:author="Chuey" w:date="2022-05-13T15:50:33Z">
        <w:r>
          <w:rPr>
            <w:rFonts w:hint="eastAsia" w:ascii="仿宋_GB2312" w:hAnsi="仿宋_GB2312" w:eastAsia="仿宋_GB2312" w:cs="仿宋_GB2312"/>
            <w:color w:val="000000"/>
            <w:sz w:val="28"/>
            <w:szCs w:val="28"/>
            <w:highlight w:val="none"/>
            <w:rPrChange w:id="1681" w:author="金美玲" w:date="2022-05-30T09:16:35Z">
              <w:rPr>
                <w:rFonts w:hint="eastAsia" w:ascii="仿宋_GB2312" w:hAnsi="仿宋_GB2312" w:eastAsia="仿宋_GB2312" w:cs="仿宋_GB2312"/>
                <w:color w:val="000000"/>
                <w:sz w:val="28"/>
                <w:szCs w:val="28"/>
              </w:rPr>
            </w:rPrChange>
          </w:rPr>
          <w:t>支持</w:t>
        </w:r>
      </w:ins>
      <w:del w:id="1682" w:author="Chuey" w:date="2022-05-13T15:50:33Z">
        <w:r>
          <w:rPr>
            <w:rFonts w:hint="eastAsia" w:ascii="仿宋_GB2312" w:hAnsi="仿宋_GB2312" w:eastAsia="仿宋_GB2312" w:cs="仿宋_GB2312"/>
            <w:color w:val="000000"/>
            <w:sz w:val="28"/>
            <w:szCs w:val="28"/>
            <w:highlight w:val="none"/>
            <w:rPrChange w:id="1683" w:author="金美玲" w:date="2022-05-30T09:16:35Z">
              <w:rPr>
                <w:rFonts w:hint="eastAsia" w:ascii="仿宋_GB2312" w:hAnsi="仿宋_GB2312" w:eastAsia="仿宋_GB2312" w:cs="仿宋_GB2312"/>
                <w:color w:val="000000"/>
                <w:sz w:val="28"/>
                <w:szCs w:val="28"/>
              </w:rPr>
            </w:rPrChange>
          </w:rPr>
          <w:delText>深圳市政府出资</w:delText>
        </w:r>
      </w:del>
      <w:r>
        <w:rPr>
          <w:rFonts w:hint="eastAsia" w:ascii="仿宋_GB2312" w:hAnsi="仿宋_GB2312" w:eastAsia="仿宋_GB2312" w:cs="仿宋_GB2312"/>
          <w:color w:val="000000"/>
          <w:sz w:val="28"/>
          <w:szCs w:val="28"/>
          <w:highlight w:val="none"/>
          <w:rPrChange w:id="1684" w:author="金美玲" w:date="2022-05-30T09:16:35Z">
            <w:rPr>
              <w:rFonts w:hint="eastAsia" w:ascii="仿宋_GB2312" w:hAnsi="仿宋_GB2312" w:eastAsia="仿宋_GB2312" w:cs="仿宋_GB2312"/>
              <w:color w:val="000000"/>
              <w:sz w:val="28"/>
              <w:szCs w:val="28"/>
            </w:rPr>
          </w:rPrChange>
        </w:rPr>
        <w:t>，美团先行垫资，待活动结束完成审计后，</w:t>
      </w:r>
      <w:del w:id="1685" w:author="金美玲" w:date="2022-05-25T11:52:05Z">
        <w:r>
          <w:rPr>
            <w:rFonts w:hint="default" w:ascii="仿宋_GB2312" w:hAnsi="仿宋_GB2312" w:eastAsia="仿宋_GB2312" w:cs="仿宋_GB2312"/>
            <w:color w:val="000000"/>
            <w:sz w:val="28"/>
            <w:szCs w:val="28"/>
            <w:highlight w:val="none"/>
            <w:lang w:val="en-US"/>
            <w:rPrChange w:id="1686" w:author="金美玲" w:date="2022-05-30T09:16:35Z">
              <w:rPr>
                <w:rFonts w:hint="default" w:ascii="仿宋_GB2312" w:hAnsi="仿宋_GB2312" w:eastAsia="仿宋_GB2312" w:cs="仿宋_GB2312"/>
                <w:color w:val="000000"/>
                <w:sz w:val="28"/>
                <w:szCs w:val="28"/>
                <w:lang w:val="en-US"/>
              </w:rPr>
            </w:rPrChange>
          </w:rPr>
          <w:delText>政府</w:delText>
        </w:r>
      </w:del>
      <w:ins w:id="1687" w:author="Chuey" w:date="2022-05-13T15:53:23Z">
        <w:del w:id="1688" w:author="金美玲" w:date="2022-05-25T11:52:05Z">
          <w:r>
            <w:rPr>
              <w:rFonts w:hint="eastAsia" w:ascii="仿宋_GB2312" w:hAnsi="仿宋_GB2312" w:eastAsia="仿宋_GB2312" w:cs="仿宋_GB2312"/>
              <w:color w:val="000000"/>
              <w:sz w:val="28"/>
              <w:szCs w:val="28"/>
              <w:highlight w:val="none"/>
              <w:lang w:val="en-US" w:eastAsia="zh-CN"/>
              <w:rPrChange w:id="1689" w:author="金美玲" w:date="2022-05-30T09:16:35Z">
                <w:rPr>
                  <w:rFonts w:hint="eastAsia" w:ascii="仿宋_GB2312" w:hAnsi="仿宋_GB2312" w:eastAsia="仿宋_GB2312" w:cs="仿宋_GB2312"/>
                  <w:color w:val="000000"/>
                  <w:sz w:val="28"/>
                  <w:szCs w:val="28"/>
                  <w:lang w:val="en-US" w:eastAsia="zh-CN"/>
                </w:rPr>
              </w:rPrChange>
            </w:rPr>
            <w:delText>甲方</w:delText>
          </w:r>
        </w:del>
      </w:ins>
      <w:ins w:id="1690" w:author="金美玲" w:date="2022-05-25T11:52:08Z">
        <w:r>
          <w:rPr>
            <w:rFonts w:hint="default" w:ascii="仿宋_GB2312" w:hAnsi="仿宋_GB2312" w:eastAsia="仿宋_GB2312" w:cs="仿宋_GB2312"/>
            <w:color w:val="000000"/>
            <w:sz w:val="28"/>
            <w:szCs w:val="28"/>
            <w:highlight w:val="none"/>
            <w:lang w:eastAsia="zh-CN"/>
            <w:rPrChange w:id="1691" w:author="金美玲" w:date="2022-05-30T09:16:35Z">
              <w:rPr>
                <w:rFonts w:hint="default" w:ascii="仿宋_GB2312" w:hAnsi="仿宋_GB2312" w:eastAsia="仿宋_GB2312" w:cs="仿宋_GB2312"/>
                <w:color w:val="000000"/>
                <w:sz w:val="28"/>
                <w:szCs w:val="28"/>
                <w:lang w:eastAsia="zh-CN"/>
              </w:rPr>
            </w:rPrChange>
          </w:rPr>
          <w:t>深圳市</w:t>
        </w:r>
      </w:ins>
      <w:ins w:id="1692" w:author="金美玲" w:date="2022-05-25T11:52:10Z">
        <w:r>
          <w:rPr>
            <w:rFonts w:hint="default" w:ascii="仿宋_GB2312" w:hAnsi="仿宋_GB2312" w:eastAsia="仿宋_GB2312" w:cs="仿宋_GB2312"/>
            <w:color w:val="000000"/>
            <w:sz w:val="28"/>
            <w:szCs w:val="28"/>
            <w:highlight w:val="none"/>
            <w:lang w:eastAsia="zh-CN"/>
            <w:rPrChange w:id="1693" w:author="金美玲" w:date="2022-05-30T09:16:35Z">
              <w:rPr>
                <w:rFonts w:hint="default" w:ascii="仿宋_GB2312" w:hAnsi="仿宋_GB2312" w:eastAsia="仿宋_GB2312" w:cs="仿宋_GB2312"/>
                <w:color w:val="000000"/>
                <w:sz w:val="28"/>
                <w:szCs w:val="28"/>
                <w:lang w:eastAsia="zh-CN"/>
              </w:rPr>
            </w:rPrChange>
          </w:rPr>
          <w:t>商务局</w:t>
        </w:r>
      </w:ins>
      <w:r>
        <w:rPr>
          <w:rFonts w:hint="eastAsia" w:ascii="仿宋_GB2312" w:hAnsi="仿宋_GB2312" w:eastAsia="仿宋_GB2312" w:cs="仿宋_GB2312"/>
          <w:color w:val="000000"/>
          <w:sz w:val="28"/>
          <w:szCs w:val="28"/>
          <w:highlight w:val="none"/>
          <w:rPrChange w:id="1694" w:author="金美玲" w:date="2022-05-30T09:16:35Z">
            <w:rPr>
              <w:rFonts w:hint="eastAsia" w:ascii="仿宋_GB2312" w:hAnsi="仿宋_GB2312" w:eastAsia="仿宋_GB2312" w:cs="仿宋_GB2312"/>
              <w:color w:val="000000"/>
              <w:sz w:val="28"/>
              <w:szCs w:val="28"/>
            </w:rPr>
          </w:rPrChange>
        </w:rPr>
        <w:t>按照活动实际核销金额付款。</w:t>
      </w:r>
    </w:p>
    <w:p>
      <w:pPr>
        <w:spacing w:line="560" w:lineRule="exact"/>
        <w:ind w:firstLine="560" w:firstLineChars="200"/>
        <w:rPr>
          <w:rFonts w:ascii="楷体" w:hAnsi="楷体" w:eastAsia="楷体"/>
          <w:bCs/>
          <w:color w:val="000000"/>
          <w:sz w:val="28"/>
          <w:szCs w:val="28"/>
          <w:highlight w:val="none"/>
          <w:rPrChange w:id="1695" w:author="金美玲" w:date="2022-05-30T09:16:35Z">
            <w:rPr>
              <w:rFonts w:ascii="楷体" w:hAnsi="楷体" w:eastAsia="楷体"/>
              <w:bCs/>
              <w:color w:val="000000"/>
              <w:sz w:val="28"/>
              <w:szCs w:val="28"/>
            </w:rPr>
          </w:rPrChange>
        </w:rPr>
      </w:pPr>
      <w:r>
        <w:rPr>
          <w:rFonts w:hint="eastAsia" w:ascii="楷体" w:hAnsi="楷体" w:eastAsia="楷体"/>
          <w:bCs/>
          <w:color w:val="000000"/>
          <w:sz w:val="28"/>
          <w:szCs w:val="28"/>
          <w:highlight w:val="none"/>
          <w:rPrChange w:id="1696" w:author="金美玲" w:date="2022-05-30T09:16:35Z">
            <w:rPr>
              <w:rFonts w:hint="eastAsia" w:ascii="楷体" w:hAnsi="楷体" w:eastAsia="楷体"/>
              <w:bCs/>
              <w:color w:val="000000"/>
              <w:sz w:val="28"/>
              <w:szCs w:val="28"/>
            </w:rPr>
          </w:rPrChange>
        </w:rPr>
        <w:t>（四）活动规模</w:t>
      </w:r>
      <w:r>
        <w:rPr>
          <w:rFonts w:ascii="楷体" w:hAnsi="楷体" w:eastAsia="楷体"/>
          <w:bCs/>
          <w:color w:val="000000"/>
          <w:sz w:val="28"/>
          <w:szCs w:val="28"/>
          <w:highlight w:val="none"/>
          <w:rPrChange w:id="1697" w:author="金美玲" w:date="2022-05-30T09:16:35Z">
            <w:rPr>
              <w:rFonts w:ascii="楷体" w:hAnsi="楷体" w:eastAsia="楷体"/>
              <w:bCs/>
              <w:color w:val="000000"/>
              <w:sz w:val="28"/>
              <w:szCs w:val="28"/>
            </w:rPr>
          </w:rPrChange>
        </w:rPr>
        <w:t xml:space="preserve"> </w:t>
      </w:r>
    </w:p>
    <w:p>
      <w:pPr>
        <w:spacing w:line="560" w:lineRule="exact"/>
        <w:ind w:firstLine="560" w:firstLineChars="200"/>
        <w:rPr>
          <w:rFonts w:ascii="仿宋_GB2312" w:hAnsi="仿宋_GB2312" w:eastAsia="仿宋_GB2312" w:cs="仿宋_GB2312"/>
          <w:color w:val="000000"/>
          <w:sz w:val="28"/>
          <w:szCs w:val="28"/>
          <w:highlight w:val="none"/>
          <w:rPrChange w:id="1698"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699" w:author="金美玲" w:date="2022-05-30T09:16:35Z">
            <w:rPr>
              <w:rFonts w:hint="eastAsia" w:ascii="仿宋_GB2312" w:hAnsi="仿宋_GB2312" w:eastAsia="仿宋_GB2312" w:cs="仿宋_GB2312"/>
              <w:color w:val="000000"/>
              <w:sz w:val="28"/>
              <w:szCs w:val="28"/>
            </w:rPr>
          </w:rPrChange>
        </w:rPr>
        <w:t>本次活动持续时间约</w:t>
      </w:r>
      <w:r>
        <w:rPr>
          <w:rFonts w:ascii="仿宋_GB2312" w:hAnsi="仿宋_GB2312" w:eastAsia="仿宋_GB2312" w:cs="仿宋_GB2312"/>
          <w:color w:val="000000"/>
          <w:sz w:val="28"/>
          <w:szCs w:val="28"/>
          <w:highlight w:val="none"/>
          <w:rPrChange w:id="1700" w:author="金美玲" w:date="2022-05-30T09:16:35Z">
            <w:rPr>
              <w:rFonts w:ascii="仿宋_GB2312" w:hAnsi="仿宋_GB2312" w:eastAsia="仿宋_GB2312" w:cs="仿宋_GB2312"/>
              <w:color w:val="000000"/>
              <w:sz w:val="28"/>
              <w:szCs w:val="28"/>
            </w:rPr>
          </w:rPrChange>
        </w:rPr>
        <w:t>1个月，</w:t>
      </w:r>
      <w:ins w:id="1701" w:author="金美玲" w:date="2022-05-25T11:52:23Z">
        <w:r>
          <w:rPr>
            <w:rFonts w:ascii="仿宋_GB2312" w:hAnsi="仿宋_GB2312" w:eastAsia="仿宋_GB2312" w:cs="仿宋_GB2312"/>
            <w:color w:val="000000"/>
            <w:sz w:val="28"/>
            <w:szCs w:val="28"/>
            <w:highlight w:val="none"/>
            <w:rPrChange w:id="1702" w:author="金美玲" w:date="2022-05-30T09:16:35Z">
              <w:rPr>
                <w:rFonts w:ascii="仿宋_GB2312" w:hAnsi="仿宋_GB2312" w:eastAsia="仿宋_GB2312" w:cs="仿宋_GB2312"/>
                <w:color w:val="000000"/>
                <w:sz w:val="28"/>
                <w:szCs w:val="28"/>
              </w:rPr>
            </w:rPrChange>
          </w:rPr>
          <w:t>数字</w:t>
        </w:r>
      </w:ins>
      <w:ins w:id="1703" w:author="金美玲" w:date="2022-05-25T11:52:25Z">
        <w:r>
          <w:rPr>
            <w:rFonts w:ascii="仿宋_GB2312" w:hAnsi="仿宋_GB2312" w:eastAsia="仿宋_GB2312" w:cs="仿宋_GB2312"/>
            <w:color w:val="000000"/>
            <w:sz w:val="28"/>
            <w:szCs w:val="28"/>
            <w:highlight w:val="none"/>
            <w:rPrChange w:id="1704" w:author="金美玲" w:date="2022-05-30T09:16:35Z">
              <w:rPr>
                <w:rFonts w:ascii="仿宋_GB2312" w:hAnsi="仿宋_GB2312" w:eastAsia="仿宋_GB2312" w:cs="仿宋_GB2312"/>
                <w:color w:val="000000"/>
                <w:sz w:val="28"/>
                <w:szCs w:val="28"/>
              </w:rPr>
            </w:rPrChange>
          </w:rPr>
          <w:t>人民币红包</w:t>
        </w:r>
      </w:ins>
      <w:r>
        <w:rPr>
          <w:rFonts w:ascii="仿宋_GB2312" w:hAnsi="仿宋_GB2312" w:eastAsia="仿宋_GB2312" w:cs="仿宋_GB2312"/>
          <w:color w:val="000000"/>
          <w:sz w:val="28"/>
          <w:szCs w:val="28"/>
          <w:highlight w:val="none"/>
          <w:rPrChange w:id="1705" w:author="金美玲" w:date="2022-05-30T09:16:35Z">
            <w:rPr>
              <w:rFonts w:ascii="仿宋_GB2312" w:hAnsi="仿宋_GB2312" w:eastAsia="仿宋_GB2312" w:cs="仿宋_GB2312"/>
              <w:color w:val="000000"/>
              <w:sz w:val="28"/>
              <w:szCs w:val="28"/>
            </w:rPr>
          </w:rPrChange>
        </w:rPr>
        <w:t>分为88元，100元，128元无门槛数字人民币红包三种面额，88元红包预计发放15万份，100元红包预计发放9.12万份，128元红包计划发放6万份。预计发放30.12万用户</w:t>
      </w:r>
      <w:r>
        <w:rPr>
          <w:rFonts w:hint="eastAsia" w:ascii="仿宋_GB2312" w:hAnsi="仿宋_GB2312" w:eastAsia="仿宋_GB2312" w:cs="仿宋_GB2312"/>
          <w:color w:val="000000"/>
          <w:sz w:val="28"/>
          <w:szCs w:val="28"/>
          <w:highlight w:val="none"/>
          <w:rPrChange w:id="1706" w:author="金美玲" w:date="2022-05-30T09:16:35Z">
            <w:rPr>
              <w:rFonts w:hint="eastAsia" w:ascii="仿宋_GB2312" w:hAnsi="仿宋_GB2312" w:eastAsia="仿宋_GB2312" w:cs="仿宋_GB2312"/>
              <w:color w:val="000000"/>
              <w:sz w:val="28"/>
              <w:szCs w:val="28"/>
            </w:rPr>
          </w:rPrChange>
        </w:rPr>
        <w:t>。</w:t>
      </w:r>
    </w:p>
    <w:p>
      <w:pPr>
        <w:spacing w:line="560" w:lineRule="exact"/>
        <w:ind w:firstLine="560" w:firstLineChars="200"/>
        <w:rPr>
          <w:rFonts w:ascii="楷体" w:hAnsi="楷体" w:eastAsia="楷体"/>
          <w:bCs/>
          <w:color w:val="000000"/>
          <w:sz w:val="28"/>
          <w:szCs w:val="28"/>
          <w:highlight w:val="none"/>
          <w:rPrChange w:id="1707" w:author="金美玲" w:date="2022-05-30T09:16:35Z">
            <w:rPr>
              <w:rFonts w:ascii="楷体" w:hAnsi="楷体" w:eastAsia="楷体"/>
              <w:bCs/>
              <w:color w:val="000000"/>
              <w:sz w:val="28"/>
              <w:szCs w:val="28"/>
            </w:rPr>
          </w:rPrChange>
        </w:rPr>
      </w:pPr>
      <w:r>
        <w:rPr>
          <w:rFonts w:hint="eastAsia" w:ascii="楷体" w:hAnsi="楷体" w:eastAsia="楷体"/>
          <w:bCs/>
          <w:color w:val="000000"/>
          <w:sz w:val="28"/>
          <w:szCs w:val="28"/>
          <w:highlight w:val="none"/>
          <w:rPrChange w:id="1708" w:author="金美玲" w:date="2022-05-30T09:16:35Z">
            <w:rPr>
              <w:rFonts w:hint="eastAsia" w:ascii="楷体" w:hAnsi="楷体" w:eastAsia="楷体"/>
              <w:bCs/>
              <w:color w:val="000000"/>
              <w:sz w:val="28"/>
              <w:szCs w:val="28"/>
            </w:rPr>
          </w:rPrChange>
        </w:rPr>
        <w:t>（五）活动方案</w:t>
      </w:r>
    </w:p>
    <w:p>
      <w:pPr>
        <w:spacing w:line="560" w:lineRule="exact"/>
        <w:ind w:firstLine="560" w:firstLineChars="200"/>
        <w:rPr>
          <w:rFonts w:ascii="仿宋_GB2312" w:hAnsi="仿宋_GB2312" w:eastAsia="仿宋_GB2312" w:cs="仿宋_GB2312"/>
          <w:color w:val="000000"/>
          <w:sz w:val="28"/>
          <w:szCs w:val="28"/>
          <w:highlight w:val="none"/>
          <w:rPrChange w:id="1709"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1710" w:author="金美玲" w:date="2022-05-30T09:16:35Z">
            <w:rPr>
              <w:rFonts w:ascii="仿宋_GB2312" w:hAnsi="仿宋_GB2312" w:eastAsia="仿宋_GB2312" w:cs="仿宋_GB2312"/>
              <w:color w:val="000000"/>
              <w:sz w:val="28"/>
              <w:szCs w:val="28"/>
            </w:rPr>
          </w:rPrChange>
        </w:rPr>
        <w:t>5月30日</w:t>
      </w:r>
      <w:r>
        <w:rPr>
          <w:rFonts w:hint="eastAsia" w:ascii="仿宋_GB2312" w:hAnsi="仿宋_GB2312" w:eastAsia="仿宋_GB2312" w:cs="仿宋_GB2312"/>
          <w:color w:val="000000"/>
          <w:sz w:val="28"/>
          <w:szCs w:val="28"/>
          <w:highlight w:val="none"/>
          <w:rPrChange w:id="1711" w:author="金美玲" w:date="2022-05-30T09:16:35Z">
            <w:rPr>
              <w:rFonts w:hint="eastAsia" w:ascii="仿宋_GB2312" w:hAnsi="仿宋_GB2312" w:eastAsia="仿宋_GB2312" w:cs="仿宋_GB2312"/>
              <w:color w:val="000000"/>
              <w:sz w:val="28"/>
              <w:szCs w:val="28"/>
            </w:rPr>
          </w:rPrChange>
        </w:rPr>
        <w:t>地理位置在深圳地区的用户可以报名“乐购深圳”活动，红包分为两轮发放，第一轮发放</w:t>
      </w:r>
      <w:r>
        <w:rPr>
          <w:rFonts w:ascii="仿宋_GB2312" w:hAnsi="仿宋_GB2312" w:eastAsia="仿宋_GB2312" w:cs="仿宋_GB2312"/>
          <w:color w:val="000000"/>
          <w:sz w:val="28"/>
          <w:szCs w:val="28"/>
          <w:highlight w:val="none"/>
          <w:rPrChange w:id="1712" w:author="金美玲" w:date="2022-05-30T09:16:35Z">
            <w:rPr>
              <w:rFonts w:ascii="仿宋_GB2312" w:hAnsi="仿宋_GB2312" w:eastAsia="仿宋_GB2312" w:cs="仿宋_GB2312"/>
              <w:color w:val="000000"/>
              <w:sz w:val="28"/>
              <w:szCs w:val="28"/>
            </w:rPr>
          </w:rPrChange>
        </w:rPr>
        <w:t>1500</w:t>
      </w:r>
      <w:r>
        <w:rPr>
          <w:rFonts w:hint="eastAsia" w:ascii="仿宋_GB2312" w:hAnsi="仿宋_GB2312" w:eastAsia="仿宋_GB2312" w:cs="仿宋_GB2312"/>
          <w:color w:val="000000"/>
          <w:sz w:val="28"/>
          <w:szCs w:val="28"/>
          <w:highlight w:val="none"/>
          <w:rPrChange w:id="1713" w:author="金美玲" w:date="2022-05-30T09:16:35Z">
            <w:rPr>
              <w:rFonts w:hint="eastAsia" w:ascii="仿宋_GB2312" w:hAnsi="仿宋_GB2312" w:eastAsia="仿宋_GB2312" w:cs="仿宋_GB2312"/>
              <w:color w:val="000000"/>
              <w:sz w:val="28"/>
              <w:szCs w:val="28"/>
            </w:rPr>
          </w:rPrChange>
        </w:rPr>
        <w:t>万元红包，共发放约</w:t>
      </w:r>
      <w:r>
        <w:rPr>
          <w:rFonts w:ascii="仿宋_GB2312" w:hAnsi="仿宋_GB2312" w:eastAsia="仿宋_GB2312" w:cs="仿宋_GB2312"/>
          <w:color w:val="000000"/>
          <w:sz w:val="28"/>
          <w:szCs w:val="28"/>
          <w:highlight w:val="none"/>
          <w:rPrChange w:id="1714" w:author="金美玲" w:date="2022-05-30T09:16:35Z">
            <w:rPr>
              <w:rFonts w:ascii="仿宋_GB2312" w:hAnsi="仿宋_GB2312" w:eastAsia="仿宋_GB2312" w:cs="仿宋_GB2312"/>
              <w:color w:val="000000"/>
              <w:sz w:val="28"/>
              <w:szCs w:val="28"/>
            </w:rPr>
          </w:rPrChange>
        </w:rPr>
        <w:t>15</w:t>
      </w:r>
      <w:r>
        <w:rPr>
          <w:rFonts w:hint="eastAsia" w:ascii="仿宋_GB2312" w:hAnsi="仿宋_GB2312" w:eastAsia="仿宋_GB2312" w:cs="仿宋_GB2312"/>
          <w:color w:val="000000"/>
          <w:sz w:val="28"/>
          <w:szCs w:val="28"/>
          <w:highlight w:val="none"/>
          <w:rPrChange w:id="1715" w:author="金美玲" w:date="2022-05-30T09:16:35Z">
            <w:rPr>
              <w:rFonts w:hint="eastAsia" w:ascii="仿宋_GB2312" w:hAnsi="仿宋_GB2312" w:eastAsia="仿宋_GB2312" w:cs="仿宋_GB2312"/>
              <w:color w:val="000000"/>
              <w:sz w:val="28"/>
              <w:szCs w:val="28"/>
            </w:rPr>
          </w:rPrChange>
        </w:rPr>
        <w:t>万用户；第</w:t>
      </w:r>
      <w:r>
        <w:rPr>
          <w:rFonts w:ascii="仿宋_GB2312" w:hAnsi="仿宋_GB2312" w:eastAsia="仿宋_GB2312" w:cs="仿宋_GB2312"/>
          <w:color w:val="000000"/>
          <w:sz w:val="28"/>
          <w:szCs w:val="28"/>
          <w:highlight w:val="none"/>
          <w:rPrChange w:id="1716" w:author="金美玲" w:date="2022-05-30T09:16:35Z">
            <w:rPr>
              <w:rFonts w:ascii="仿宋_GB2312" w:hAnsi="仿宋_GB2312" w:eastAsia="仿宋_GB2312" w:cs="仿宋_GB2312"/>
              <w:color w:val="000000"/>
              <w:sz w:val="28"/>
              <w:szCs w:val="28"/>
            </w:rPr>
          </w:rPrChange>
        </w:rPr>
        <w:t>1</w:t>
      </w:r>
      <w:r>
        <w:rPr>
          <w:rFonts w:hint="eastAsia" w:ascii="仿宋_GB2312" w:hAnsi="仿宋_GB2312" w:eastAsia="仿宋_GB2312" w:cs="仿宋_GB2312"/>
          <w:color w:val="000000"/>
          <w:sz w:val="28"/>
          <w:szCs w:val="28"/>
          <w:highlight w:val="none"/>
          <w:rPrChange w:id="1717" w:author="金美玲" w:date="2022-05-30T09:16:35Z">
            <w:rPr>
              <w:rFonts w:hint="eastAsia" w:ascii="仿宋_GB2312" w:hAnsi="仿宋_GB2312" w:eastAsia="仿宋_GB2312" w:cs="仿宋_GB2312"/>
              <w:color w:val="000000"/>
              <w:sz w:val="28"/>
              <w:szCs w:val="28"/>
            </w:rPr>
          </w:rPrChange>
        </w:rPr>
        <w:t>轮未核销的资金将会进入第二轮活动资金池。</w:t>
      </w:r>
      <w:commentRangeStart w:id="8"/>
      <w:r>
        <w:rPr>
          <w:rFonts w:hint="eastAsia" w:ascii="仿宋_GB2312" w:hAnsi="仿宋_GB2312" w:eastAsia="仿宋_GB2312" w:cs="仿宋_GB2312"/>
          <w:color w:val="000000"/>
          <w:sz w:val="28"/>
          <w:szCs w:val="28"/>
          <w:highlight w:val="none"/>
          <w:rPrChange w:id="1718" w:author="金美玲" w:date="2022-05-30T09:16:35Z">
            <w:rPr>
              <w:rFonts w:hint="eastAsia" w:ascii="仿宋_GB2312" w:hAnsi="仿宋_GB2312" w:eastAsia="仿宋_GB2312" w:cs="仿宋_GB2312"/>
              <w:color w:val="000000"/>
              <w:sz w:val="28"/>
              <w:szCs w:val="28"/>
            </w:rPr>
          </w:rPrChange>
        </w:rPr>
        <w:t>用户报名时需要选择一家</w:t>
      </w:r>
      <w:del w:id="1719" w:author="金美玲" w:date="2022-05-25T12:12:35Z">
        <w:r>
          <w:rPr>
            <w:rFonts w:hint="eastAsia" w:ascii="仿宋_GB2312" w:hAnsi="仿宋_GB2312" w:eastAsia="仿宋_GB2312" w:cs="仿宋_GB2312"/>
            <w:color w:val="000000"/>
            <w:sz w:val="28"/>
            <w:szCs w:val="28"/>
            <w:highlight w:val="none"/>
            <w:rPrChange w:id="1720" w:author="金美玲" w:date="2022-05-30T09:16:35Z">
              <w:rPr>
                <w:rFonts w:hint="eastAsia" w:ascii="仿宋_GB2312" w:hAnsi="仿宋_GB2312" w:eastAsia="仿宋_GB2312" w:cs="仿宋_GB2312"/>
                <w:color w:val="000000"/>
                <w:sz w:val="28"/>
                <w:szCs w:val="28"/>
              </w:rPr>
            </w:rPrChange>
          </w:rPr>
          <w:delText>运营机构</w:delText>
        </w:r>
        <w:commentRangeEnd w:id="8"/>
      </w:del>
      <w:del w:id="1721" w:author="金美玲" w:date="2022-05-25T12:12:35Z">
        <w:r>
          <w:rPr>
            <w:highlight w:val="none"/>
            <w:rPrChange w:id="1722" w:author="金美玲" w:date="2022-05-30T09:16:35Z">
              <w:rPr/>
            </w:rPrChange>
          </w:rPr>
          <w:commentReference w:id="8"/>
        </w:r>
      </w:del>
      <w:ins w:id="1724" w:author="金美玲" w:date="2022-05-25T12:12:35Z">
        <w:r>
          <w:rPr>
            <w:rFonts w:hint="default" w:ascii="仿宋_GB2312" w:hAnsi="仿宋_GB2312" w:eastAsia="仿宋_GB2312" w:cs="仿宋_GB2312"/>
            <w:color w:val="000000"/>
            <w:sz w:val="28"/>
            <w:szCs w:val="28"/>
            <w:highlight w:val="none"/>
            <w:rPrChange w:id="1725" w:author="金美玲" w:date="2022-05-30T09:16:35Z">
              <w:rPr>
                <w:rFonts w:hint="default" w:ascii="仿宋_GB2312" w:hAnsi="仿宋_GB2312" w:eastAsia="仿宋_GB2312" w:cs="仿宋_GB2312"/>
                <w:color w:val="000000"/>
                <w:sz w:val="28"/>
                <w:szCs w:val="28"/>
              </w:rPr>
            </w:rPrChange>
          </w:rPr>
          <w:t>银行</w:t>
        </w:r>
      </w:ins>
      <w:r>
        <w:rPr>
          <w:rFonts w:hint="eastAsia" w:ascii="仿宋_GB2312" w:hAnsi="仿宋_GB2312" w:eastAsia="仿宋_GB2312" w:cs="仿宋_GB2312"/>
          <w:color w:val="000000"/>
          <w:sz w:val="28"/>
          <w:szCs w:val="28"/>
          <w:highlight w:val="none"/>
          <w:rPrChange w:id="1726" w:author="金美玲" w:date="2022-05-30T09:16:35Z">
            <w:rPr>
              <w:rFonts w:hint="eastAsia" w:ascii="仿宋_GB2312" w:hAnsi="仿宋_GB2312" w:eastAsia="仿宋_GB2312" w:cs="仿宋_GB2312"/>
              <w:color w:val="000000"/>
              <w:sz w:val="28"/>
              <w:szCs w:val="28"/>
            </w:rPr>
          </w:rPrChange>
        </w:rPr>
        <w:t>，并填写身份证号等信息。报名结束后，美团</w:t>
      </w:r>
      <w:r>
        <w:rPr>
          <w:rFonts w:ascii="仿宋_GB2312" w:hAnsi="仿宋_GB2312" w:eastAsia="仿宋_GB2312" w:cs="仿宋_GB2312"/>
          <w:color w:val="000000"/>
          <w:sz w:val="28"/>
          <w:szCs w:val="28"/>
          <w:highlight w:val="none"/>
          <w:rPrChange w:id="1727" w:author="金美玲" w:date="2022-05-30T09:16:35Z">
            <w:rPr>
              <w:rFonts w:ascii="仿宋_GB2312" w:hAnsi="仿宋_GB2312" w:eastAsia="仿宋_GB2312" w:cs="仿宋_GB2312"/>
              <w:color w:val="000000"/>
              <w:sz w:val="28"/>
              <w:szCs w:val="28"/>
            </w:rPr>
          </w:rPrChange>
        </w:rPr>
        <w:t>在公证处的监督下统一进行摇号抽签。</w:t>
      </w:r>
      <w:r>
        <w:rPr>
          <w:rFonts w:hint="eastAsia" w:ascii="仿宋_GB2312" w:hAnsi="仿宋_GB2312" w:eastAsia="仿宋_GB2312" w:cs="仿宋_GB2312"/>
          <w:color w:val="000000"/>
          <w:sz w:val="28"/>
          <w:szCs w:val="28"/>
          <w:highlight w:val="none"/>
          <w:rPrChange w:id="1728" w:author="金美玲" w:date="2022-05-30T09:16:35Z">
            <w:rPr>
              <w:rFonts w:hint="eastAsia" w:ascii="仿宋_GB2312" w:hAnsi="仿宋_GB2312" w:eastAsia="仿宋_GB2312" w:cs="仿宋_GB2312"/>
              <w:color w:val="000000"/>
              <w:sz w:val="28"/>
              <w:szCs w:val="28"/>
            </w:rPr>
          </w:rPrChange>
        </w:rPr>
        <w:t>中签的用户可以通过数字人民币</w:t>
      </w:r>
      <w:r>
        <w:rPr>
          <w:rFonts w:ascii="仿宋_GB2312" w:hAnsi="仿宋_GB2312" w:eastAsia="仿宋_GB2312" w:cs="仿宋_GB2312"/>
          <w:color w:val="000000"/>
          <w:sz w:val="28"/>
          <w:szCs w:val="28"/>
          <w:highlight w:val="none"/>
          <w:rPrChange w:id="1729" w:author="金美玲" w:date="2022-05-30T09:16:35Z">
            <w:rPr>
              <w:rFonts w:ascii="仿宋_GB2312" w:hAnsi="仿宋_GB2312" w:eastAsia="仿宋_GB2312" w:cs="仿宋_GB2312"/>
              <w:color w:val="000000"/>
              <w:sz w:val="28"/>
              <w:szCs w:val="28"/>
            </w:rPr>
          </w:rPrChange>
        </w:rPr>
        <w:t>App领取红包，并到深圳地区已经完成数字人民币能力改造的商户使用，也可以通过美团App/大众点评App/美团外卖App各个</w:t>
      </w:r>
      <w:r>
        <w:rPr>
          <w:rFonts w:hint="eastAsia" w:ascii="仿宋_GB2312" w:hAnsi="仿宋_GB2312" w:eastAsia="仿宋_GB2312" w:cs="仿宋_GB2312"/>
          <w:color w:val="000000"/>
          <w:sz w:val="28"/>
          <w:szCs w:val="28"/>
          <w:highlight w:val="none"/>
          <w:rPrChange w:id="1730" w:author="金美玲" w:date="2022-05-30T09:16:35Z">
            <w:rPr>
              <w:rFonts w:hint="eastAsia" w:ascii="仿宋_GB2312" w:hAnsi="仿宋_GB2312" w:eastAsia="仿宋_GB2312" w:cs="仿宋_GB2312"/>
              <w:color w:val="000000"/>
              <w:sz w:val="28"/>
              <w:szCs w:val="28"/>
            </w:rPr>
          </w:rPrChange>
        </w:rPr>
        <w:t>场景消费。本次</w:t>
      </w:r>
      <w:r>
        <w:rPr>
          <w:rFonts w:ascii="仿宋_GB2312" w:hAnsi="仿宋_GB2312" w:eastAsia="仿宋_GB2312" w:cs="仿宋_GB2312"/>
          <w:color w:val="000000"/>
          <w:sz w:val="28"/>
          <w:szCs w:val="28"/>
          <w:highlight w:val="none"/>
          <w:rPrChange w:id="1731" w:author="金美玲" w:date="2022-05-30T09:16:35Z">
            <w:rPr>
              <w:rFonts w:ascii="仿宋_GB2312" w:hAnsi="仿宋_GB2312" w:eastAsia="仿宋_GB2312" w:cs="仿宋_GB2312"/>
              <w:color w:val="000000"/>
              <w:sz w:val="28"/>
              <w:szCs w:val="28"/>
            </w:rPr>
          </w:rPrChange>
        </w:rPr>
        <w:t>红包</w:t>
      </w:r>
      <w:r>
        <w:rPr>
          <w:rFonts w:hint="eastAsia" w:ascii="仿宋_GB2312" w:hAnsi="仿宋_GB2312" w:eastAsia="仿宋_GB2312" w:cs="仿宋_GB2312"/>
          <w:color w:val="000000"/>
          <w:sz w:val="28"/>
          <w:szCs w:val="28"/>
          <w:highlight w:val="none"/>
          <w:rPrChange w:id="1732" w:author="金美玲" w:date="2022-05-30T09:16:35Z">
            <w:rPr>
              <w:rFonts w:hint="eastAsia" w:ascii="仿宋_GB2312" w:hAnsi="仿宋_GB2312" w:eastAsia="仿宋_GB2312" w:cs="仿宋_GB2312"/>
              <w:color w:val="000000"/>
              <w:sz w:val="28"/>
              <w:szCs w:val="28"/>
            </w:rPr>
          </w:rPrChange>
        </w:rPr>
        <w:t>限</w:t>
      </w:r>
      <w:r>
        <w:rPr>
          <w:rFonts w:ascii="仿宋_GB2312" w:hAnsi="仿宋_GB2312" w:eastAsia="仿宋_GB2312" w:cs="仿宋_GB2312"/>
          <w:color w:val="000000"/>
          <w:sz w:val="28"/>
          <w:szCs w:val="28"/>
          <w:highlight w:val="none"/>
          <w:rPrChange w:id="1733" w:author="金美玲" w:date="2022-05-30T09:16:35Z">
            <w:rPr>
              <w:rFonts w:ascii="仿宋_GB2312" w:hAnsi="仿宋_GB2312" w:eastAsia="仿宋_GB2312" w:cs="仿宋_GB2312"/>
              <w:color w:val="000000"/>
              <w:sz w:val="28"/>
              <w:szCs w:val="28"/>
            </w:rPr>
          </w:rPrChange>
        </w:rPr>
        <w:t>地理位置在</w:t>
      </w:r>
      <w:r>
        <w:rPr>
          <w:rFonts w:hint="eastAsia" w:ascii="仿宋_GB2312" w:hAnsi="仿宋_GB2312" w:eastAsia="仿宋_GB2312" w:cs="仿宋_GB2312"/>
          <w:color w:val="000000"/>
          <w:sz w:val="28"/>
          <w:szCs w:val="28"/>
          <w:highlight w:val="none"/>
          <w:rPrChange w:id="1734" w:author="金美玲" w:date="2022-05-30T09:16:35Z">
            <w:rPr>
              <w:rFonts w:hint="eastAsia" w:ascii="仿宋_GB2312" w:hAnsi="仿宋_GB2312" w:eastAsia="仿宋_GB2312" w:cs="仿宋_GB2312"/>
              <w:color w:val="000000"/>
              <w:sz w:val="28"/>
              <w:szCs w:val="28"/>
            </w:rPr>
          </w:rPrChange>
        </w:rPr>
        <w:t>深圳地区的用户使用</w:t>
      </w:r>
      <w:r>
        <w:rPr>
          <w:rFonts w:ascii="仿宋_GB2312" w:hAnsi="仿宋_GB2312" w:eastAsia="仿宋_GB2312" w:cs="仿宋_GB2312"/>
          <w:color w:val="000000"/>
          <w:sz w:val="28"/>
          <w:szCs w:val="28"/>
          <w:highlight w:val="none"/>
          <w:rPrChange w:id="1735" w:author="金美玲" w:date="2022-05-30T09:16:35Z">
            <w:rPr>
              <w:rFonts w:ascii="仿宋_GB2312" w:hAnsi="仿宋_GB2312" w:eastAsia="仿宋_GB2312" w:cs="仿宋_GB2312"/>
              <w:color w:val="000000"/>
              <w:sz w:val="28"/>
              <w:szCs w:val="28"/>
            </w:rPr>
          </w:rPrChange>
        </w:rPr>
        <w:t>，红包有效期7天。</w:t>
      </w:r>
      <w:r>
        <w:rPr>
          <w:rFonts w:hint="eastAsia" w:ascii="仿宋_GB2312" w:hAnsi="仿宋_GB2312" w:eastAsia="仿宋_GB2312" w:cs="仿宋_GB2312"/>
          <w:color w:val="000000"/>
          <w:sz w:val="28"/>
          <w:szCs w:val="28"/>
          <w:highlight w:val="none"/>
          <w:rPrChange w:id="1736" w:author="金美玲" w:date="2022-05-30T09:16:35Z">
            <w:rPr>
              <w:rFonts w:hint="eastAsia" w:ascii="仿宋_GB2312" w:hAnsi="仿宋_GB2312" w:eastAsia="仿宋_GB2312" w:cs="仿宋_GB2312"/>
              <w:color w:val="000000"/>
              <w:sz w:val="28"/>
              <w:szCs w:val="28"/>
            </w:rPr>
          </w:rPrChange>
        </w:rPr>
        <w:t>数字人民币</w:t>
      </w:r>
      <w:r>
        <w:rPr>
          <w:rFonts w:ascii="仿宋_GB2312" w:hAnsi="仿宋_GB2312" w:eastAsia="仿宋_GB2312" w:cs="仿宋_GB2312"/>
          <w:color w:val="000000"/>
          <w:sz w:val="28"/>
          <w:szCs w:val="28"/>
          <w:highlight w:val="none"/>
          <w:rPrChange w:id="1737" w:author="金美玲" w:date="2022-05-30T09:16:35Z">
            <w:rPr>
              <w:rFonts w:ascii="仿宋_GB2312" w:hAnsi="仿宋_GB2312" w:eastAsia="仿宋_GB2312" w:cs="仿宋_GB2312"/>
              <w:color w:val="000000"/>
              <w:sz w:val="28"/>
              <w:szCs w:val="28"/>
            </w:rPr>
          </w:rPrChange>
        </w:rPr>
        <w:t>活动</w:t>
      </w:r>
      <w:r>
        <w:rPr>
          <w:rFonts w:hint="eastAsia" w:ascii="仿宋_GB2312" w:hAnsi="仿宋_GB2312" w:eastAsia="仿宋_GB2312" w:cs="仿宋_GB2312"/>
          <w:color w:val="000000"/>
          <w:sz w:val="28"/>
          <w:szCs w:val="28"/>
          <w:highlight w:val="none"/>
          <w:rPrChange w:id="1738" w:author="金美玲" w:date="2022-05-30T09:16:35Z">
            <w:rPr>
              <w:rFonts w:hint="eastAsia" w:ascii="仿宋_GB2312" w:hAnsi="仿宋_GB2312" w:eastAsia="仿宋_GB2312" w:cs="仿宋_GB2312"/>
              <w:color w:val="000000"/>
              <w:sz w:val="28"/>
              <w:szCs w:val="28"/>
            </w:rPr>
          </w:rPrChange>
        </w:rPr>
        <w:t>时间线：</w:t>
      </w:r>
    </w:p>
    <w:tbl>
      <w:tblPr>
        <w:tblStyle w:val="11"/>
        <w:tblW w:w="9725" w:type="dxa"/>
        <w:tblInd w:w="-539" w:type="dxa"/>
        <w:shd w:val="clear" w:color="auto" w:fill="FFFFFF"/>
        <w:tblLayout w:type="fixed"/>
        <w:tblCellMar>
          <w:top w:w="15" w:type="dxa"/>
          <w:left w:w="15" w:type="dxa"/>
          <w:bottom w:w="15" w:type="dxa"/>
          <w:right w:w="15" w:type="dxa"/>
        </w:tblCellMar>
        <w:tblPrChange w:id="1739" w:author="金美玲" w:date="2022-05-25T19:12:21Z">
          <w:tblPr>
            <w:tblStyle w:val="11"/>
            <w:tblW w:w="8334" w:type="dxa"/>
            <w:tblInd w:w="0" w:type="dxa"/>
            <w:shd w:val="clear" w:color="auto" w:fill="FFFFFF"/>
            <w:tblLayout w:type="fixed"/>
            <w:tblCellMar>
              <w:top w:w="15" w:type="dxa"/>
              <w:left w:w="15" w:type="dxa"/>
              <w:bottom w:w="15" w:type="dxa"/>
              <w:right w:w="15" w:type="dxa"/>
            </w:tblCellMar>
          </w:tblPr>
        </w:tblPrChange>
      </w:tblPr>
      <w:tblGrid>
        <w:gridCol w:w="1375"/>
        <w:gridCol w:w="4412"/>
        <w:gridCol w:w="3938"/>
        <w:tblGridChange w:id="1740">
          <w:tblGrid>
            <w:gridCol w:w="1208"/>
            <w:gridCol w:w="3586"/>
            <w:gridCol w:w="3540"/>
          </w:tblGrid>
        </w:tblGridChange>
      </w:tblGrid>
      <w:tr>
        <w:tblPrEx>
          <w:tblCellMar>
            <w:top w:w="15" w:type="dxa"/>
            <w:left w:w="15" w:type="dxa"/>
            <w:bottom w:w="15" w:type="dxa"/>
            <w:right w:w="15" w:type="dxa"/>
          </w:tblCellMar>
          <w:tblPrExChange w:id="1741" w:author="金美玲" w:date="2022-05-25T19:12:21Z">
            <w:tblPrEx>
              <w:tblCellMar>
                <w:top w:w="15" w:type="dxa"/>
                <w:left w:w="15" w:type="dxa"/>
                <w:bottom w:w="15" w:type="dxa"/>
                <w:right w:w="15" w:type="dxa"/>
              </w:tblCellMar>
            </w:tblPrEx>
          </w:tblPrExChange>
        </w:tblPrEx>
        <w:tc>
          <w:tcPr>
            <w:tcW w:w="1375" w:type="dxa"/>
            <w:tcBorders>
              <w:top w:val="single" w:color="DDDDDD" w:sz="6" w:space="0"/>
              <w:left w:val="single" w:color="DDDDDD" w:sz="6" w:space="0"/>
              <w:bottom w:val="single" w:color="DDDDDD" w:sz="6" w:space="0"/>
              <w:right w:val="single" w:color="DDDDDD" w:sz="6" w:space="0"/>
            </w:tcBorders>
            <w:shd w:val="clear" w:color="auto" w:fill="F6F6F6"/>
            <w:tcMar>
              <w:top w:w="15" w:type="dxa"/>
              <w:left w:w="120" w:type="dxa"/>
              <w:bottom w:w="15" w:type="dxa"/>
              <w:right w:w="120" w:type="dxa"/>
            </w:tcMar>
            <w:tcPrChange w:id="1742" w:author="金美玲" w:date="2022-05-25T19:12:21Z">
              <w:tcPr>
                <w:tcW w:w="1208" w:type="dxa"/>
                <w:tcBorders>
                  <w:top w:val="single" w:color="DDDDDD" w:sz="6" w:space="0"/>
                  <w:left w:val="single" w:color="DDDDDD" w:sz="6" w:space="0"/>
                  <w:bottom w:val="single" w:color="DDDDDD" w:sz="6" w:space="0"/>
                  <w:right w:val="single" w:color="DDDDDD" w:sz="6" w:space="0"/>
                </w:tcBorders>
                <w:shd w:val="clear" w:color="auto" w:fill="F6F6F6"/>
                <w:tcMar>
                  <w:top w:w="15" w:type="dxa"/>
                  <w:left w:w="120" w:type="dxa"/>
                  <w:bottom w:w="15" w:type="dxa"/>
                  <w:right w:w="120" w:type="dxa"/>
                </w:tcMar>
              </w:tcPr>
            </w:tcPrChange>
          </w:tcPr>
          <w:p>
            <w:pPr>
              <w:widowControl/>
              <w:wordWrap w:val="0"/>
              <w:spacing w:before="120" w:after="120" w:line="330" w:lineRule="atLeast"/>
              <w:jc w:val="left"/>
              <w:rPr>
                <w:rFonts w:ascii="仿宋_GB2312" w:hAnsi="仿宋_GB2312" w:eastAsia="仿宋_GB2312" w:cs="仿宋_GB2312"/>
                <w:b/>
                <w:bCs/>
                <w:color w:val="333333"/>
                <w:kern w:val="0"/>
                <w:sz w:val="22"/>
                <w:szCs w:val="22"/>
                <w:highlight w:val="none"/>
                <w:rPrChange w:id="1743" w:author="金美玲" w:date="2022-05-30T09:16:35Z">
                  <w:rPr>
                    <w:rFonts w:ascii="仿宋_GB2312" w:hAnsi="仿宋_GB2312" w:eastAsia="仿宋_GB2312" w:cs="仿宋_GB2312"/>
                    <w:b/>
                    <w:bCs/>
                    <w:color w:val="333333"/>
                    <w:kern w:val="0"/>
                    <w:sz w:val="22"/>
                    <w:szCs w:val="22"/>
                  </w:rPr>
                </w:rPrChange>
              </w:rPr>
            </w:pPr>
          </w:p>
        </w:tc>
        <w:tc>
          <w:tcPr>
            <w:tcW w:w="4412" w:type="dxa"/>
            <w:tcBorders>
              <w:top w:val="single" w:color="DDDDDD" w:sz="6" w:space="0"/>
              <w:left w:val="single" w:color="DDDDDD" w:sz="6" w:space="0"/>
              <w:bottom w:val="single" w:color="DDDDDD" w:sz="6" w:space="0"/>
              <w:right w:val="single" w:color="DDDDDD" w:sz="6" w:space="0"/>
            </w:tcBorders>
            <w:shd w:val="clear" w:color="auto" w:fill="F6F6F6"/>
            <w:tcMar>
              <w:top w:w="15" w:type="dxa"/>
              <w:left w:w="120" w:type="dxa"/>
              <w:bottom w:w="15" w:type="dxa"/>
              <w:right w:w="120" w:type="dxa"/>
            </w:tcMar>
            <w:tcPrChange w:id="1744" w:author="金美玲" w:date="2022-05-25T19:12:21Z">
              <w:tcPr>
                <w:tcW w:w="3586" w:type="dxa"/>
                <w:tcBorders>
                  <w:top w:val="single" w:color="DDDDDD" w:sz="6" w:space="0"/>
                  <w:left w:val="single" w:color="DDDDDD" w:sz="6" w:space="0"/>
                  <w:bottom w:val="single" w:color="DDDDDD" w:sz="6" w:space="0"/>
                  <w:right w:val="single" w:color="DDDDDD" w:sz="6" w:space="0"/>
                </w:tcBorders>
                <w:shd w:val="clear" w:color="auto" w:fill="F6F6F6"/>
                <w:tcMar>
                  <w:top w:w="15" w:type="dxa"/>
                  <w:left w:w="120" w:type="dxa"/>
                  <w:bottom w:w="15" w:type="dxa"/>
                  <w:right w:w="120" w:type="dxa"/>
                </w:tcMar>
              </w:tcPr>
            </w:tcPrChange>
          </w:tcPr>
          <w:p>
            <w:pPr>
              <w:widowControl/>
              <w:wordWrap w:val="0"/>
              <w:spacing w:before="120" w:after="120" w:line="330" w:lineRule="atLeast"/>
              <w:jc w:val="center"/>
              <w:rPr>
                <w:rFonts w:ascii="仿宋_GB2312" w:hAnsi="仿宋_GB2312" w:eastAsia="仿宋_GB2312" w:cs="仿宋_GB2312"/>
                <w:b/>
                <w:bCs/>
                <w:color w:val="333333"/>
                <w:kern w:val="0"/>
                <w:sz w:val="22"/>
                <w:szCs w:val="22"/>
                <w:highlight w:val="none"/>
                <w:rPrChange w:id="1745" w:author="金美玲" w:date="2022-05-30T09:16:35Z">
                  <w:rPr>
                    <w:rFonts w:ascii="仿宋_GB2312" w:hAnsi="仿宋_GB2312" w:eastAsia="仿宋_GB2312" w:cs="仿宋_GB2312"/>
                    <w:b/>
                    <w:bCs/>
                    <w:color w:val="333333"/>
                    <w:kern w:val="0"/>
                    <w:sz w:val="22"/>
                    <w:szCs w:val="22"/>
                  </w:rPr>
                </w:rPrChange>
              </w:rPr>
            </w:pPr>
            <w:r>
              <w:rPr>
                <w:rFonts w:hint="eastAsia" w:ascii="仿宋_GB2312" w:hAnsi="仿宋_GB2312" w:eastAsia="仿宋_GB2312" w:cs="仿宋_GB2312"/>
                <w:b/>
                <w:bCs/>
                <w:color w:val="333333"/>
                <w:kern w:val="0"/>
                <w:sz w:val="22"/>
                <w:szCs w:val="22"/>
                <w:highlight w:val="none"/>
                <w:rPrChange w:id="1746" w:author="金美玲" w:date="2022-05-30T09:16:35Z">
                  <w:rPr>
                    <w:rFonts w:hint="eastAsia" w:ascii="仿宋_GB2312" w:hAnsi="仿宋_GB2312" w:eastAsia="仿宋_GB2312" w:cs="仿宋_GB2312"/>
                    <w:b/>
                    <w:bCs/>
                    <w:color w:val="333333"/>
                    <w:kern w:val="0"/>
                    <w:sz w:val="22"/>
                    <w:szCs w:val="22"/>
                  </w:rPr>
                </w:rPrChange>
              </w:rPr>
              <w:t>第1轮</w:t>
            </w:r>
          </w:p>
        </w:tc>
        <w:tc>
          <w:tcPr>
            <w:tcW w:w="3938" w:type="dxa"/>
            <w:tcBorders>
              <w:top w:val="single" w:color="DDDDDD" w:sz="6" w:space="0"/>
              <w:left w:val="single" w:color="DDDDDD" w:sz="6" w:space="0"/>
              <w:bottom w:val="single" w:color="DDDDDD" w:sz="6" w:space="0"/>
              <w:right w:val="single" w:color="DDDDDD" w:sz="6" w:space="0"/>
            </w:tcBorders>
            <w:shd w:val="clear" w:color="auto" w:fill="F6F6F6"/>
            <w:tcPrChange w:id="1747" w:author="金美玲" w:date="2022-05-25T19:12:21Z">
              <w:tcPr>
                <w:tcW w:w="3540" w:type="dxa"/>
                <w:tcBorders>
                  <w:top w:val="single" w:color="DDDDDD" w:sz="6" w:space="0"/>
                  <w:left w:val="single" w:color="DDDDDD" w:sz="6" w:space="0"/>
                  <w:bottom w:val="single" w:color="DDDDDD" w:sz="6" w:space="0"/>
                  <w:right w:val="single" w:color="DDDDDD" w:sz="6" w:space="0"/>
                </w:tcBorders>
                <w:shd w:val="clear" w:color="auto" w:fill="F6F6F6"/>
              </w:tcPr>
            </w:tcPrChange>
          </w:tcPr>
          <w:p>
            <w:pPr>
              <w:widowControl/>
              <w:wordWrap w:val="0"/>
              <w:spacing w:before="120" w:after="120" w:line="330" w:lineRule="atLeast"/>
              <w:jc w:val="center"/>
              <w:rPr>
                <w:rFonts w:ascii="仿宋_GB2312" w:hAnsi="仿宋_GB2312" w:eastAsia="仿宋_GB2312" w:cs="仿宋_GB2312"/>
                <w:b/>
                <w:bCs/>
                <w:color w:val="333333"/>
                <w:kern w:val="0"/>
                <w:sz w:val="22"/>
                <w:szCs w:val="22"/>
                <w:highlight w:val="none"/>
                <w:rPrChange w:id="1748" w:author="金美玲" w:date="2022-05-30T09:16:35Z">
                  <w:rPr>
                    <w:rFonts w:ascii="仿宋_GB2312" w:hAnsi="仿宋_GB2312" w:eastAsia="仿宋_GB2312" w:cs="仿宋_GB2312"/>
                    <w:b/>
                    <w:bCs/>
                    <w:color w:val="333333"/>
                    <w:kern w:val="0"/>
                    <w:sz w:val="22"/>
                    <w:szCs w:val="22"/>
                  </w:rPr>
                </w:rPrChange>
              </w:rPr>
            </w:pPr>
            <w:r>
              <w:rPr>
                <w:rFonts w:hint="eastAsia" w:ascii="仿宋_GB2312" w:hAnsi="仿宋_GB2312" w:eastAsia="仿宋_GB2312" w:cs="仿宋_GB2312"/>
                <w:b/>
                <w:bCs/>
                <w:color w:val="333333"/>
                <w:kern w:val="0"/>
                <w:sz w:val="22"/>
                <w:szCs w:val="22"/>
                <w:highlight w:val="none"/>
                <w:rPrChange w:id="1749" w:author="金美玲" w:date="2022-05-30T09:16:35Z">
                  <w:rPr>
                    <w:rFonts w:hint="eastAsia" w:ascii="仿宋_GB2312" w:hAnsi="仿宋_GB2312" w:eastAsia="仿宋_GB2312" w:cs="仿宋_GB2312"/>
                    <w:b/>
                    <w:bCs/>
                    <w:color w:val="333333"/>
                    <w:kern w:val="0"/>
                    <w:sz w:val="22"/>
                    <w:szCs w:val="22"/>
                  </w:rPr>
                </w:rPrChange>
              </w:rPr>
              <w:t>第2轮</w:t>
            </w:r>
          </w:p>
        </w:tc>
      </w:tr>
      <w:tr>
        <w:tblPrEx>
          <w:shd w:val="clear" w:color="auto" w:fill="FFFFFF"/>
          <w:tblCellMar>
            <w:top w:w="15" w:type="dxa"/>
            <w:left w:w="15" w:type="dxa"/>
            <w:bottom w:w="15" w:type="dxa"/>
            <w:right w:w="15" w:type="dxa"/>
          </w:tblCellMar>
          <w:tblPrExChange w:id="1750" w:author="金美玲" w:date="2022-05-25T19:12:21Z">
            <w:tblPrEx>
              <w:tblCellMar>
                <w:top w:w="15" w:type="dxa"/>
                <w:left w:w="15" w:type="dxa"/>
                <w:bottom w:w="15" w:type="dxa"/>
                <w:right w:w="15" w:type="dxa"/>
              </w:tblCellMar>
            </w:tblPrEx>
          </w:tblPrExChange>
        </w:tblPrEx>
        <w:tc>
          <w:tcPr>
            <w:tcW w:w="1375"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51" w:author="金美玲" w:date="2022-05-25T19:12:21Z">
              <w:tcPr>
                <w:tcW w:w="1208"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left"/>
              <w:rPr>
                <w:rFonts w:ascii="仿宋_GB2312" w:hAnsi="仿宋_GB2312" w:eastAsia="仿宋_GB2312" w:cs="仿宋_GB2312"/>
                <w:color w:val="333333"/>
                <w:kern w:val="0"/>
                <w:sz w:val="22"/>
                <w:szCs w:val="22"/>
                <w:highlight w:val="none"/>
                <w:rPrChange w:id="1752"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53" w:author="金美玲" w:date="2022-05-30T09:16:35Z">
                  <w:rPr>
                    <w:rFonts w:hint="eastAsia" w:ascii="仿宋_GB2312" w:hAnsi="仿宋_GB2312" w:eastAsia="仿宋_GB2312" w:cs="仿宋_GB2312"/>
                    <w:color w:val="333333"/>
                    <w:kern w:val="0"/>
                    <w:sz w:val="22"/>
                    <w:szCs w:val="22"/>
                  </w:rPr>
                </w:rPrChange>
              </w:rPr>
              <w:t>报名</w:t>
            </w:r>
          </w:p>
        </w:tc>
        <w:tc>
          <w:tcPr>
            <w:tcW w:w="4412"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54" w:author="金美玲" w:date="2022-05-25T19:12:21Z">
              <w:tcPr>
                <w:tcW w:w="3586"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755"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56" w:author="金美玲" w:date="2022-05-30T09:16:35Z">
                  <w:rPr>
                    <w:rFonts w:hint="eastAsia" w:ascii="仿宋_GB2312" w:hAnsi="仿宋_GB2312" w:eastAsia="仿宋_GB2312" w:cs="仿宋_GB2312"/>
                    <w:color w:val="333333"/>
                    <w:kern w:val="0"/>
                    <w:sz w:val="22"/>
                    <w:szCs w:val="22"/>
                  </w:rPr>
                </w:rPrChange>
              </w:rPr>
              <w:t>5月</w:t>
            </w:r>
            <w:r>
              <w:rPr>
                <w:rFonts w:ascii="仿宋_GB2312" w:hAnsi="仿宋_GB2312" w:eastAsia="仿宋_GB2312" w:cs="仿宋_GB2312"/>
                <w:color w:val="333333"/>
                <w:kern w:val="0"/>
                <w:sz w:val="22"/>
                <w:szCs w:val="22"/>
                <w:highlight w:val="none"/>
                <w:rPrChange w:id="1757" w:author="金美玲" w:date="2022-05-30T09:16:35Z">
                  <w:rPr>
                    <w:rFonts w:ascii="仿宋_GB2312" w:hAnsi="仿宋_GB2312" w:eastAsia="仿宋_GB2312" w:cs="仿宋_GB2312"/>
                    <w:color w:val="333333"/>
                    <w:kern w:val="0"/>
                    <w:sz w:val="22"/>
                    <w:szCs w:val="22"/>
                  </w:rPr>
                </w:rPrChange>
              </w:rPr>
              <w:t>30</w:t>
            </w:r>
            <w:r>
              <w:rPr>
                <w:rFonts w:hint="eastAsia" w:ascii="仿宋_GB2312" w:hAnsi="仿宋_GB2312" w:eastAsia="仿宋_GB2312" w:cs="仿宋_GB2312"/>
                <w:color w:val="333333"/>
                <w:kern w:val="0"/>
                <w:sz w:val="22"/>
                <w:szCs w:val="22"/>
                <w:highlight w:val="none"/>
                <w:rPrChange w:id="1758" w:author="金美玲" w:date="2022-05-30T09:16:35Z">
                  <w:rPr>
                    <w:rFonts w:hint="eastAsia" w:ascii="仿宋_GB2312" w:hAnsi="仿宋_GB2312" w:eastAsia="仿宋_GB2312" w:cs="仿宋_GB2312"/>
                    <w:color w:val="333333"/>
                    <w:kern w:val="0"/>
                    <w:sz w:val="22"/>
                    <w:szCs w:val="22"/>
                  </w:rPr>
                </w:rPrChange>
              </w:rPr>
              <w:t>日10:00:00-</w:t>
            </w:r>
            <w:r>
              <w:rPr>
                <w:rFonts w:ascii="仿宋_GB2312" w:hAnsi="仿宋_GB2312" w:eastAsia="仿宋_GB2312" w:cs="仿宋_GB2312"/>
                <w:color w:val="333333"/>
                <w:kern w:val="0"/>
                <w:sz w:val="22"/>
                <w:szCs w:val="22"/>
                <w:highlight w:val="none"/>
                <w:rPrChange w:id="1759" w:author="金美玲" w:date="2022-05-30T09:16:35Z">
                  <w:rPr>
                    <w:rFonts w:ascii="仿宋_GB2312" w:hAnsi="仿宋_GB2312" w:eastAsia="仿宋_GB2312" w:cs="仿宋_GB2312"/>
                    <w:color w:val="333333"/>
                    <w:kern w:val="0"/>
                    <w:sz w:val="22"/>
                    <w:szCs w:val="22"/>
                  </w:rPr>
                </w:rPrChange>
              </w:rPr>
              <w:t>6</w:t>
            </w:r>
            <w:r>
              <w:rPr>
                <w:rFonts w:hint="eastAsia" w:ascii="仿宋_GB2312" w:hAnsi="仿宋_GB2312" w:eastAsia="仿宋_GB2312" w:cs="仿宋_GB2312"/>
                <w:color w:val="333333"/>
                <w:kern w:val="0"/>
                <w:sz w:val="22"/>
                <w:szCs w:val="22"/>
                <w:highlight w:val="none"/>
                <w:rPrChange w:id="1760" w:author="金美玲" w:date="2022-05-30T09:16:35Z">
                  <w:rPr>
                    <w:rFonts w:hint="eastAsia" w:ascii="仿宋_GB2312" w:hAnsi="仿宋_GB2312" w:eastAsia="仿宋_GB2312" w:cs="仿宋_GB2312"/>
                    <w:color w:val="333333"/>
                    <w:kern w:val="0"/>
                    <w:sz w:val="22"/>
                    <w:szCs w:val="22"/>
                  </w:rPr>
                </w:rPrChange>
              </w:rPr>
              <w:t>月1日 23:59:59</w:t>
            </w:r>
          </w:p>
        </w:tc>
        <w:tc>
          <w:tcPr>
            <w:tcW w:w="3938" w:type="dxa"/>
            <w:tcBorders>
              <w:top w:val="single" w:color="DDDDDD" w:sz="6" w:space="0"/>
              <w:left w:val="single" w:color="DDDDDD" w:sz="6" w:space="0"/>
              <w:bottom w:val="single" w:color="DDDDDD" w:sz="6" w:space="0"/>
              <w:right w:val="single" w:color="DDDDDD" w:sz="6" w:space="0"/>
            </w:tcBorders>
            <w:shd w:val="clear" w:color="auto" w:fill="FFFFFF"/>
            <w:tcPrChange w:id="1761" w:author="金美玲" w:date="2022-05-25T19:12:21Z">
              <w:tcPr>
                <w:tcW w:w="3540" w:type="dxa"/>
                <w:tcBorders>
                  <w:top w:val="single" w:color="DDDDDD" w:sz="6" w:space="0"/>
                  <w:left w:val="single" w:color="DDDDDD" w:sz="6" w:space="0"/>
                  <w:bottom w:val="single" w:color="DDDDDD" w:sz="6" w:space="0"/>
                  <w:right w:val="single" w:color="DDDDDD" w:sz="6" w:space="0"/>
                </w:tcBorders>
                <w:shd w:val="clear" w:color="auto" w:fill="FFFFFF"/>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762"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63" w:author="金美玲" w:date="2022-05-30T09:16:35Z">
                  <w:rPr>
                    <w:rFonts w:hint="eastAsia" w:ascii="仿宋_GB2312" w:hAnsi="仿宋_GB2312" w:eastAsia="仿宋_GB2312" w:cs="仿宋_GB2312"/>
                    <w:color w:val="333333"/>
                    <w:kern w:val="0"/>
                    <w:sz w:val="22"/>
                    <w:szCs w:val="22"/>
                  </w:rPr>
                </w:rPrChange>
              </w:rPr>
              <w:t>6月</w:t>
            </w:r>
            <w:ins w:id="1764" w:author="qinyongchang" w:date="2022-05-25T12:40:17Z">
              <w:r>
                <w:rPr>
                  <w:rFonts w:hint="eastAsia" w:ascii="仿宋_GB2312" w:hAnsi="仿宋_GB2312" w:eastAsia="仿宋_GB2312" w:cs="仿宋_GB2312"/>
                  <w:color w:val="333333"/>
                  <w:kern w:val="0"/>
                  <w:sz w:val="22"/>
                  <w:szCs w:val="22"/>
                  <w:highlight w:val="none"/>
                  <w:lang w:val="en-US" w:eastAsia="zh-CN"/>
                  <w:rPrChange w:id="1765" w:author="金美玲" w:date="2022-05-30T09:16:35Z">
                    <w:rPr>
                      <w:rFonts w:hint="eastAsia" w:ascii="仿宋_GB2312" w:hAnsi="仿宋_GB2312" w:eastAsia="仿宋_GB2312" w:cs="仿宋_GB2312"/>
                      <w:color w:val="333333"/>
                      <w:kern w:val="0"/>
                      <w:sz w:val="22"/>
                      <w:szCs w:val="22"/>
                      <w:lang w:val="en-US" w:eastAsia="zh-CN"/>
                    </w:rPr>
                  </w:rPrChange>
                </w:rPr>
                <w:t>9</w:t>
              </w:r>
            </w:ins>
            <w:del w:id="1766" w:author="qinyongchang" w:date="2022-05-25T12:40:17Z">
              <w:r>
                <w:rPr>
                  <w:rFonts w:hint="eastAsia" w:ascii="仿宋_GB2312" w:hAnsi="仿宋_GB2312" w:eastAsia="仿宋_GB2312" w:cs="仿宋_GB2312"/>
                  <w:color w:val="333333"/>
                  <w:kern w:val="0"/>
                  <w:sz w:val="22"/>
                  <w:szCs w:val="22"/>
                  <w:highlight w:val="none"/>
                  <w:rPrChange w:id="1767" w:author="金美玲" w:date="2022-05-30T09:16:35Z">
                    <w:rPr>
                      <w:rFonts w:hint="eastAsia" w:ascii="仿宋_GB2312" w:hAnsi="仿宋_GB2312" w:eastAsia="仿宋_GB2312" w:cs="仿宋_GB2312"/>
                      <w:color w:val="333333"/>
                      <w:kern w:val="0"/>
                      <w:sz w:val="22"/>
                      <w:szCs w:val="22"/>
                    </w:rPr>
                  </w:rPrChange>
                </w:rPr>
                <w:delText>1</w:delText>
              </w:r>
            </w:del>
            <w:del w:id="1768" w:author="qinyongchang" w:date="2022-05-25T12:40:16Z">
              <w:r>
                <w:rPr>
                  <w:rFonts w:ascii="仿宋_GB2312" w:hAnsi="仿宋_GB2312" w:eastAsia="仿宋_GB2312" w:cs="仿宋_GB2312"/>
                  <w:color w:val="333333"/>
                  <w:kern w:val="0"/>
                  <w:sz w:val="22"/>
                  <w:szCs w:val="22"/>
                  <w:highlight w:val="none"/>
                  <w:rPrChange w:id="1769" w:author="金美玲" w:date="2022-05-30T09:16:35Z">
                    <w:rPr>
                      <w:rFonts w:ascii="仿宋_GB2312" w:hAnsi="仿宋_GB2312" w:eastAsia="仿宋_GB2312" w:cs="仿宋_GB2312"/>
                      <w:color w:val="333333"/>
                      <w:kern w:val="0"/>
                      <w:sz w:val="22"/>
                      <w:szCs w:val="22"/>
                    </w:rPr>
                  </w:rPrChange>
                </w:rPr>
                <w:delText>0</w:delText>
              </w:r>
            </w:del>
            <w:r>
              <w:rPr>
                <w:rFonts w:hint="eastAsia" w:ascii="仿宋_GB2312" w:hAnsi="仿宋_GB2312" w:eastAsia="仿宋_GB2312" w:cs="仿宋_GB2312"/>
                <w:color w:val="333333"/>
                <w:kern w:val="0"/>
                <w:sz w:val="22"/>
                <w:szCs w:val="22"/>
                <w:highlight w:val="none"/>
                <w:rPrChange w:id="1770" w:author="金美玲" w:date="2022-05-30T09:16:35Z">
                  <w:rPr>
                    <w:rFonts w:hint="eastAsia" w:ascii="仿宋_GB2312" w:hAnsi="仿宋_GB2312" w:eastAsia="仿宋_GB2312" w:cs="仿宋_GB2312"/>
                    <w:color w:val="333333"/>
                    <w:kern w:val="0"/>
                    <w:sz w:val="22"/>
                    <w:szCs w:val="22"/>
                  </w:rPr>
                </w:rPrChange>
              </w:rPr>
              <w:t>日 10:00:00 -6月1</w:t>
            </w:r>
            <w:r>
              <w:rPr>
                <w:rFonts w:ascii="仿宋_GB2312" w:hAnsi="仿宋_GB2312" w:eastAsia="仿宋_GB2312" w:cs="仿宋_GB2312"/>
                <w:color w:val="333333"/>
                <w:kern w:val="0"/>
                <w:sz w:val="22"/>
                <w:szCs w:val="22"/>
                <w:highlight w:val="none"/>
                <w:rPrChange w:id="1771" w:author="金美玲" w:date="2022-05-30T09:16:35Z">
                  <w:rPr>
                    <w:rFonts w:ascii="仿宋_GB2312" w:hAnsi="仿宋_GB2312" w:eastAsia="仿宋_GB2312" w:cs="仿宋_GB2312"/>
                    <w:color w:val="333333"/>
                    <w:kern w:val="0"/>
                    <w:sz w:val="22"/>
                    <w:szCs w:val="22"/>
                  </w:rPr>
                </w:rPrChange>
              </w:rPr>
              <w:t>2</w:t>
            </w:r>
            <w:r>
              <w:rPr>
                <w:rFonts w:hint="eastAsia" w:ascii="仿宋_GB2312" w:hAnsi="仿宋_GB2312" w:eastAsia="仿宋_GB2312" w:cs="仿宋_GB2312"/>
                <w:color w:val="333333"/>
                <w:kern w:val="0"/>
                <w:sz w:val="22"/>
                <w:szCs w:val="22"/>
                <w:highlight w:val="none"/>
                <w:rPrChange w:id="1772" w:author="金美玲" w:date="2022-05-30T09:16:35Z">
                  <w:rPr>
                    <w:rFonts w:hint="eastAsia" w:ascii="仿宋_GB2312" w:hAnsi="仿宋_GB2312" w:eastAsia="仿宋_GB2312" w:cs="仿宋_GB2312"/>
                    <w:color w:val="333333"/>
                    <w:kern w:val="0"/>
                    <w:sz w:val="22"/>
                    <w:szCs w:val="22"/>
                  </w:rPr>
                </w:rPrChange>
              </w:rPr>
              <w:t>日 23:59:59</w:t>
            </w:r>
          </w:p>
        </w:tc>
      </w:tr>
      <w:tr>
        <w:tblPrEx>
          <w:shd w:val="clear" w:color="auto" w:fill="FFFFFF"/>
          <w:tblCellMar>
            <w:top w:w="15" w:type="dxa"/>
            <w:left w:w="15" w:type="dxa"/>
            <w:bottom w:w="15" w:type="dxa"/>
            <w:right w:w="15" w:type="dxa"/>
          </w:tblCellMar>
          <w:tblPrExChange w:id="1773" w:author="金美玲" w:date="2022-05-25T19:12:21Z">
            <w:tblPrEx>
              <w:tblCellMar>
                <w:top w:w="15" w:type="dxa"/>
                <w:left w:w="15" w:type="dxa"/>
                <w:bottom w:w="15" w:type="dxa"/>
                <w:right w:w="15" w:type="dxa"/>
              </w:tblCellMar>
            </w:tblPrEx>
          </w:tblPrExChange>
        </w:tblPrEx>
        <w:tc>
          <w:tcPr>
            <w:tcW w:w="1375"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74" w:author="金美玲" w:date="2022-05-25T19:12:21Z">
              <w:tcPr>
                <w:tcW w:w="1208"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left"/>
              <w:rPr>
                <w:rFonts w:ascii="仿宋_GB2312" w:hAnsi="仿宋_GB2312" w:eastAsia="仿宋_GB2312" w:cs="仿宋_GB2312"/>
                <w:color w:val="333333"/>
                <w:kern w:val="0"/>
                <w:sz w:val="22"/>
                <w:szCs w:val="22"/>
                <w:highlight w:val="none"/>
                <w:rPrChange w:id="1775"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76" w:author="金美玲" w:date="2022-05-30T09:16:35Z">
                  <w:rPr>
                    <w:rFonts w:hint="eastAsia" w:ascii="仿宋_GB2312" w:hAnsi="仿宋_GB2312" w:eastAsia="仿宋_GB2312" w:cs="仿宋_GB2312"/>
                    <w:color w:val="333333"/>
                    <w:kern w:val="0"/>
                    <w:sz w:val="22"/>
                    <w:szCs w:val="22"/>
                  </w:rPr>
                </w:rPrChange>
              </w:rPr>
              <w:t>抽签</w:t>
            </w:r>
          </w:p>
        </w:tc>
        <w:tc>
          <w:tcPr>
            <w:tcW w:w="4412"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77" w:author="金美玲" w:date="2022-05-25T19:12:21Z">
              <w:tcPr>
                <w:tcW w:w="3586"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778"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79" w:author="金美玲" w:date="2022-05-30T09:16:35Z">
                  <w:rPr>
                    <w:rFonts w:hint="eastAsia" w:ascii="仿宋_GB2312" w:hAnsi="仿宋_GB2312" w:eastAsia="仿宋_GB2312" w:cs="仿宋_GB2312"/>
                    <w:color w:val="333333"/>
                    <w:kern w:val="0"/>
                    <w:sz w:val="22"/>
                    <w:szCs w:val="22"/>
                  </w:rPr>
                </w:rPrChange>
              </w:rPr>
              <w:t>6月</w:t>
            </w:r>
            <w:r>
              <w:rPr>
                <w:rFonts w:ascii="仿宋_GB2312" w:hAnsi="仿宋_GB2312" w:eastAsia="仿宋_GB2312" w:cs="仿宋_GB2312"/>
                <w:color w:val="333333"/>
                <w:kern w:val="0"/>
                <w:sz w:val="22"/>
                <w:szCs w:val="22"/>
                <w:highlight w:val="none"/>
                <w:rPrChange w:id="1780" w:author="金美玲" w:date="2022-05-30T09:16:35Z">
                  <w:rPr>
                    <w:rFonts w:ascii="仿宋_GB2312" w:hAnsi="仿宋_GB2312" w:eastAsia="仿宋_GB2312" w:cs="仿宋_GB2312"/>
                    <w:color w:val="333333"/>
                    <w:kern w:val="0"/>
                    <w:sz w:val="22"/>
                    <w:szCs w:val="22"/>
                  </w:rPr>
                </w:rPrChange>
              </w:rPr>
              <w:t>2</w:t>
            </w:r>
            <w:r>
              <w:rPr>
                <w:rFonts w:hint="eastAsia" w:ascii="仿宋_GB2312" w:hAnsi="仿宋_GB2312" w:eastAsia="仿宋_GB2312" w:cs="仿宋_GB2312"/>
                <w:color w:val="333333"/>
                <w:kern w:val="0"/>
                <w:sz w:val="22"/>
                <w:szCs w:val="22"/>
                <w:highlight w:val="none"/>
                <w:rPrChange w:id="1781" w:author="金美玲" w:date="2022-05-30T09:16:35Z">
                  <w:rPr>
                    <w:rFonts w:hint="eastAsia" w:ascii="仿宋_GB2312" w:hAnsi="仿宋_GB2312" w:eastAsia="仿宋_GB2312" w:cs="仿宋_GB2312"/>
                    <w:color w:val="333333"/>
                    <w:kern w:val="0"/>
                    <w:sz w:val="22"/>
                    <w:szCs w:val="22"/>
                  </w:rPr>
                </w:rPrChange>
              </w:rPr>
              <w:t>日 10:00-18:00</w:t>
            </w:r>
          </w:p>
        </w:tc>
        <w:tc>
          <w:tcPr>
            <w:tcW w:w="3938" w:type="dxa"/>
            <w:tcBorders>
              <w:top w:val="single" w:color="DDDDDD" w:sz="6" w:space="0"/>
              <w:left w:val="single" w:color="DDDDDD" w:sz="6" w:space="0"/>
              <w:bottom w:val="single" w:color="DDDDDD" w:sz="6" w:space="0"/>
              <w:right w:val="single" w:color="DDDDDD" w:sz="6" w:space="0"/>
            </w:tcBorders>
            <w:shd w:val="clear" w:color="auto" w:fill="FFFFFF"/>
            <w:tcPrChange w:id="1782" w:author="金美玲" w:date="2022-05-25T19:12:21Z">
              <w:tcPr>
                <w:tcW w:w="3540" w:type="dxa"/>
                <w:tcBorders>
                  <w:top w:val="single" w:color="DDDDDD" w:sz="6" w:space="0"/>
                  <w:left w:val="single" w:color="DDDDDD" w:sz="6" w:space="0"/>
                  <w:bottom w:val="single" w:color="DDDDDD" w:sz="6" w:space="0"/>
                  <w:right w:val="single" w:color="DDDDDD" w:sz="6" w:space="0"/>
                </w:tcBorders>
                <w:shd w:val="clear" w:color="auto" w:fill="FFFFFF"/>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783"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84" w:author="金美玲" w:date="2022-05-30T09:16:35Z">
                  <w:rPr>
                    <w:rFonts w:hint="eastAsia" w:ascii="仿宋_GB2312" w:hAnsi="仿宋_GB2312" w:eastAsia="仿宋_GB2312" w:cs="仿宋_GB2312"/>
                    <w:color w:val="333333"/>
                    <w:kern w:val="0"/>
                    <w:sz w:val="22"/>
                    <w:szCs w:val="22"/>
                  </w:rPr>
                </w:rPrChange>
              </w:rPr>
              <w:t>6月</w:t>
            </w:r>
            <w:r>
              <w:rPr>
                <w:rFonts w:ascii="仿宋_GB2312" w:hAnsi="仿宋_GB2312" w:eastAsia="仿宋_GB2312" w:cs="仿宋_GB2312"/>
                <w:color w:val="333333"/>
                <w:kern w:val="0"/>
                <w:sz w:val="22"/>
                <w:szCs w:val="22"/>
                <w:highlight w:val="none"/>
                <w:rPrChange w:id="1785" w:author="金美玲" w:date="2022-05-30T09:16:35Z">
                  <w:rPr>
                    <w:rFonts w:ascii="仿宋_GB2312" w:hAnsi="仿宋_GB2312" w:eastAsia="仿宋_GB2312" w:cs="仿宋_GB2312"/>
                    <w:color w:val="333333"/>
                    <w:kern w:val="0"/>
                    <w:sz w:val="22"/>
                    <w:szCs w:val="22"/>
                  </w:rPr>
                </w:rPrChange>
              </w:rPr>
              <w:t>13</w:t>
            </w:r>
            <w:r>
              <w:rPr>
                <w:rFonts w:hint="eastAsia" w:ascii="仿宋_GB2312" w:hAnsi="仿宋_GB2312" w:eastAsia="仿宋_GB2312" w:cs="仿宋_GB2312"/>
                <w:color w:val="333333"/>
                <w:kern w:val="0"/>
                <w:sz w:val="22"/>
                <w:szCs w:val="22"/>
                <w:highlight w:val="none"/>
                <w:rPrChange w:id="1786" w:author="金美玲" w:date="2022-05-30T09:16:35Z">
                  <w:rPr>
                    <w:rFonts w:hint="eastAsia" w:ascii="仿宋_GB2312" w:hAnsi="仿宋_GB2312" w:eastAsia="仿宋_GB2312" w:cs="仿宋_GB2312"/>
                    <w:color w:val="333333"/>
                    <w:kern w:val="0"/>
                    <w:sz w:val="22"/>
                    <w:szCs w:val="22"/>
                  </w:rPr>
                </w:rPrChange>
              </w:rPr>
              <w:t>日 10:00-18:00</w:t>
            </w:r>
          </w:p>
        </w:tc>
      </w:tr>
      <w:tr>
        <w:tblPrEx>
          <w:shd w:val="clear" w:color="auto" w:fill="FFFFFF"/>
          <w:tblCellMar>
            <w:top w:w="15" w:type="dxa"/>
            <w:left w:w="15" w:type="dxa"/>
            <w:bottom w:w="15" w:type="dxa"/>
            <w:right w:w="15" w:type="dxa"/>
          </w:tblCellMar>
          <w:tblPrExChange w:id="1787" w:author="金美玲" w:date="2022-05-25T19:12:21Z">
            <w:tblPrEx>
              <w:tblCellMar>
                <w:top w:w="15" w:type="dxa"/>
                <w:left w:w="15" w:type="dxa"/>
                <w:bottom w:w="15" w:type="dxa"/>
                <w:right w:w="15" w:type="dxa"/>
              </w:tblCellMar>
            </w:tblPrEx>
          </w:tblPrExChange>
        </w:tblPrEx>
        <w:tc>
          <w:tcPr>
            <w:tcW w:w="1375"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88" w:author="金美玲" w:date="2022-05-25T19:12:21Z">
              <w:tcPr>
                <w:tcW w:w="1208"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left"/>
              <w:rPr>
                <w:rFonts w:ascii="仿宋_GB2312" w:hAnsi="仿宋_GB2312" w:eastAsia="仿宋_GB2312" w:cs="仿宋_GB2312"/>
                <w:color w:val="333333"/>
                <w:kern w:val="0"/>
                <w:sz w:val="22"/>
                <w:szCs w:val="22"/>
                <w:highlight w:val="none"/>
                <w:rPrChange w:id="1789"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90" w:author="金美玲" w:date="2022-05-30T09:16:35Z">
                  <w:rPr>
                    <w:rFonts w:hint="eastAsia" w:ascii="仿宋_GB2312" w:hAnsi="仿宋_GB2312" w:eastAsia="仿宋_GB2312" w:cs="仿宋_GB2312"/>
                    <w:color w:val="333333"/>
                    <w:kern w:val="0"/>
                    <w:sz w:val="22"/>
                    <w:szCs w:val="22"/>
                  </w:rPr>
                </w:rPrChange>
              </w:rPr>
              <w:t>中签结果公布以及可用时间</w:t>
            </w:r>
          </w:p>
        </w:tc>
        <w:tc>
          <w:tcPr>
            <w:tcW w:w="4412"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791" w:author="金美玲" w:date="2022-05-25T19:12:21Z">
              <w:tcPr>
                <w:tcW w:w="3586"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792"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793" w:author="金美玲" w:date="2022-05-30T09:16:35Z">
                  <w:rPr>
                    <w:rFonts w:hint="eastAsia" w:ascii="仿宋_GB2312" w:hAnsi="仿宋_GB2312" w:eastAsia="仿宋_GB2312" w:cs="仿宋_GB2312"/>
                    <w:color w:val="333333"/>
                    <w:kern w:val="0"/>
                    <w:sz w:val="22"/>
                    <w:szCs w:val="22"/>
                  </w:rPr>
                </w:rPrChange>
              </w:rPr>
              <w:t>6月</w:t>
            </w:r>
            <w:ins w:id="1794" w:author="qinyongchang" w:date="2022-05-25T12:40:02Z">
              <w:r>
                <w:rPr>
                  <w:rFonts w:hint="eastAsia" w:ascii="仿宋_GB2312" w:hAnsi="仿宋_GB2312" w:eastAsia="仿宋_GB2312" w:cs="仿宋_GB2312"/>
                  <w:color w:val="333333"/>
                  <w:kern w:val="0"/>
                  <w:sz w:val="22"/>
                  <w:szCs w:val="22"/>
                  <w:highlight w:val="none"/>
                  <w:lang w:val="en-US" w:eastAsia="zh-CN"/>
                  <w:rPrChange w:id="1795" w:author="金美玲" w:date="2022-05-30T09:16:35Z">
                    <w:rPr>
                      <w:rFonts w:hint="eastAsia" w:ascii="仿宋_GB2312" w:hAnsi="仿宋_GB2312" w:eastAsia="仿宋_GB2312" w:cs="仿宋_GB2312"/>
                      <w:color w:val="333333"/>
                      <w:kern w:val="0"/>
                      <w:sz w:val="22"/>
                      <w:szCs w:val="22"/>
                      <w:lang w:val="en-US" w:eastAsia="zh-CN"/>
                    </w:rPr>
                  </w:rPrChange>
                </w:rPr>
                <w:t>2</w:t>
              </w:r>
            </w:ins>
            <w:del w:id="1796" w:author="qinyongchang" w:date="2022-05-25T12:40:02Z">
              <w:r>
                <w:rPr>
                  <w:rFonts w:ascii="仿宋_GB2312" w:hAnsi="仿宋_GB2312" w:eastAsia="仿宋_GB2312" w:cs="仿宋_GB2312"/>
                  <w:color w:val="333333"/>
                  <w:kern w:val="0"/>
                  <w:sz w:val="22"/>
                  <w:szCs w:val="22"/>
                  <w:highlight w:val="none"/>
                  <w:rPrChange w:id="1797" w:author="金美玲" w:date="2022-05-30T09:16:35Z">
                    <w:rPr>
                      <w:rFonts w:ascii="仿宋_GB2312" w:hAnsi="仿宋_GB2312" w:eastAsia="仿宋_GB2312" w:cs="仿宋_GB2312"/>
                      <w:color w:val="333333"/>
                      <w:kern w:val="0"/>
                      <w:sz w:val="22"/>
                      <w:szCs w:val="22"/>
                    </w:rPr>
                  </w:rPrChange>
                </w:rPr>
                <w:delText>3</w:delText>
              </w:r>
            </w:del>
            <w:r>
              <w:rPr>
                <w:rFonts w:hint="eastAsia" w:ascii="仿宋_GB2312" w:hAnsi="仿宋_GB2312" w:eastAsia="仿宋_GB2312" w:cs="仿宋_GB2312"/>
                <w:color w:val="333333"/>
                <w:kern w:val="0"/>
                <w:sz w:val="22"/>
                <w:szCs w:val="22"/>
                <w:highlight w:val="none"/>
                <w:rPrChange w:id="1798" w:author="金美玲" w:date="2022-05-30T09:16:35Z">
                  <w:rPr>
                    <w:rFonts w:hint="eastAsia" w:ascii="仿宋_GB2312" w:hAnsi="仿宋_GB2312" w:eastAsia="仿宋_GB2312" w:cs="仿宋_GB2312"/>
                    <w:color w:val="333333"/>
                    <w:kern w:val="0"/>
                    <w:sz w:val="22"/>
                    <w:szCs w:val="22"/>
                  </w:rPr>
                </w:rPrChange>
              </w:rPr>
              <w:t>日</w:t>
            </w:r>
            <w:ins w:id="1799" w:author="qinyongchang" w:date="2022-05-25T12:40:04Z">
              <w:r>
                <w:rPr>
                  <w:rFonts w:hint="eastAsia" w:ascii="仿宋_GB2312" w:hAnsi="仿宋_GB2312" w:eastAsia="仿宋_GB2312" w:cs="仿宋_GB2312"/>
                  <w:color w:val="333333"/>
                  <w:kern w:val="0"/>
                  <w:sz w:val="22"/>
                  <w:szCs w:val="22"/>
                  <w:highlight w:val="none"/>
                  <w:lang w:val="en-US" w:eastAsia="zh-CN"/>
                  <w:rPrChange w:id="1800" w:author="金美玲" w:date="2022-05-30T09:16:35Z">
                    <w:rPr>
                      <w:rFonts w:hint="eastAsia" w:ascii="仿宋_GB2312" w:hAnsi="仿宋_GB2312" w:eastAsia="仿宋_GB2312" w:cs="仿宋_GB2312"/>
                      <w:color w:val="333333"/>
                      <w:kern w:val="0"/>
                      <w:sz w:val="22"/>
                      <w:szCs w:val="22"/>
                      <w:lang w:val="en-US" w:eastAsia="zh-CN"/>
                    </w:rPr>
                  </w:rPrChange>
                </w:rPr>
                <w:t>20</w:t>
              </w:r>
            </w:ins>
            <w:del w:id="1801" w:author="qinyongchang" w:date="2022-05-25T12:40:04Z">
              <w:r>
                <w:rPr>
                  <w:rFonts w:hint="eastAsia" w:ascii="仿宋_GB2312" w:hAnsi="仿宋_GB2312" w:eastAsia="仿宋_GB2312" w:cs="仿宋_GB2312"/>
                  <w:color w:val="333333"/>
                  <w:kern w:val="0"/>
                  <w:sz w:val="22"/>
                  <w:szCs w:val="22"/>
                  <w:highlight w:val="none"/>
                  <w:rPrChange w:id="1802" w:author="金美玲" w:date="2022-05-30T09:16:35Z">
                    <w:rPr>
                      <w:rFonts w:hint="eastAsia" w:ascii="仿宋_GB2312" w:hAnsi="仿宋_GB2312" w:eastAsia="仿宋_GB2312" w:cs="仿宋_GB2312"/>
                      <w:color w:val="333333"/>
                      <w:kern w:val="0"/>
                      <w:sz w:val="22"/>
                      <w:szCs w:val="22"/>
                    </w:rPr>
                  </w:rPrChange>
                </w:rPr>
                <w:delText>1</w:delText>
              </w:r>
            </w:del>
            <w:del w:id="1803" w:author="qinyongchang" w:date="2022-05-25T12:40:03Z">
              <w:r>
                <w:rPr>
                  <w:rFonts w:ascii="仿宋_GB2312" w:hAnsi="仿宋_GB2312" w:eastAsia="仿宋_GB2312" w:cs="仿宋_GB2312"/>
                  <w:color w:val="333333"/>
                  <w:kern w:val="0"/>
                  <w:sz w:val="22"/>
                  <w:szCs w:val="22"/>
                  <w:highlight w:val="none"/>
                  <w:rPrChange w:id="1804" w:author="金美玲" w:date="2022-05-30T09:16:35Z">
                    <w:rPr>
                      <w:rFonts w:ascii="仿宋_GB2312" w:hAnsi="仿宋_GB2312" w:eastAsia="仿宋_GB2312" w:cs="仿宋_GB2312"/>
                      <w:color w:val="333333"/>
                      <w:kern w:val="0"/>
                      <w:sz w:val="22"/>
                      <w:szCs w:val="22"/>
                    </w:rPr>
                  </w:rPrChange>
                </w:rPr>
                <w:delText>2</w:delText>
              </w:r>
            </w:del>
            <w:r>
              <w:rPr>
                <w:rFonts w:hint="eastAsia" w:ascii="仿宋_GB2312" w:hAnsi="仿宋_GB2312" w:eastAsia="仿宋_GB2312" w:cs="仿宋_GB2312"/>
                <w:color w:val="333333"/>
                <w:kern w:val="0"/>
                <w:sz w:val="22"/>
                <w:szCs w:val="22"/>
                <w:highlight w:val="none"/>
                <w:rPrChange w:id="1805" w:author="金美玲" w:date="2022-05-30T09:16:35Z">
                  <w:rPr>
                    <w:rFonts w:hint="eastAsia" w:ascii="仿宋_GB2312" w:hAnsi="仿宋_GB2312" w:eastAsia="仿宋_GB2312" w:cs="仿宋_GB2312"/>
                    <w:color w:val="333333"/>
                    <w:kern w:val="0"/>
                    <w:sz w:val="22"/>
                    <w:szCs w:val="22"/>
                  </w:rPr>
                </w:rPrChange>
              </w:rPr>
              <w:t>:00:00-6月</w:t>
            </w:r>
            <w:ins w:id="1806" w:author="qinyongchang" w:date="2022-05-25T12:40:09Z">
              <w:r>
                <w:rPr>
                  <w:rFonts w:hint="eastAsia" w:ascii="仿宋_GB2312" w:hAnsi="仿宋_GB2312" w:eastAsia="仿宋_GB2312" w:cs="仿宋_GB2312"/>
                  <w:color w:val="333333"/>
                  <w:kern w:val="0"/>
                  <w:sz w:val="22"/>
                  <w:szCs w:val="22"/>
                  <w:highlight w:val="none"/>
                  <w:lang w:val="en-US" w:eastAsia="zh-CN"/>
                  <w:rPrChange w:id="1807" w:author="金美玲" w:date="2022-05-30T09:16:35Z">
                    <w:rPr>
                      <w:rFonts w:hint="eastAsia" w:ascii="仿宋_GB2312" w:hAnsi="仿宋_GB2312" w:eastAsia="仿宋_GB2312" w:cs="仿宋_GB2312"/>
                      <w:color w:val="333333"/>
                      <w:kern w:val="0"/>
                      <w:sz w:val="22"/>
                      <w:szCs w:val="22"/>
                      <w:lang w:val="en-US" w:eastAsia="zh-CN"/>
                    </w:rPr>
                  </w:rPrChange>
                </w:rPr>
                <w:t>8</w:t>
              </w:r>
            </w:ins>
            <w:del w:id="1808" w:author="qinyongchang" w:date="2022-05-25T12:40:09Z">
              <w:r>
                <w:rPr>
                  <w:rFonts w:ascii="仿宋_GB2312" w:hAnsi="仿宋_GB2312" w:eastAsia="仿宋_GB2312" w:cs="仿宋_GB2312"/>
                  <w:color w:val="333333"/>
                  <w:kern w:val="0"/>
                  <w:sz w:val="22"/>
                  <w:szCs w:val="22"/>
                  <w:highlight w:val="none"/>
                  <w:rPrChange w:id="1809" w:author="金美玲" w:date="2022-05-30T09:16:35Z">
                    <w:rPr>
                      <w:rFonts w:ascii="仿宋_GB2312" w:hAnsi="仿宋_GB2312" w:eastAsia="仿宋_GB2312" w:cs="仿宋_GB2312"/>
                      <w:color w:val="333333"/>
                      <w:kern w:val="0"/>
                      <w:sz w:val="22"/>
                      <w:szCs w:val="22"/>
                    </w:rPr>
                  </w:rPrChange>
                </w:rPr>
                <w:delText>9</w:delText>
              </w:r>
            </w:del>
            <w:r>
              <w:rPr>
                <w:rFonts w:hint="eastAsia" w:ascii="仿宋_GB2312" w:hAnsi="仿宋_GB2312" w:eastAsia="仿宋_GB2312" w:cs="仿宋_GB2312"/>
                <w:color w:val="333333"/>
                <w:kern w:val="0"/>
                <w:sz w:val="22"/>
                <w:szCs w:val="22"/>
                <w:highlight w:val="none"/>
                <w:rPrChange w:id="1810" w:author="金美玲" w:date="2022-05-30T09:16:35Z">
                  <w:rPr>
                    <w:rFonts w:hint="eastAsia" w:ascii="仿宋_GB2312" w:hAnsi="仿宋_GB2312" w:eastAsia="仿宋_GB2312" w:cs="仿宋_GB2312"/>
                    <w:color w:val="333333"/>
                    <w:kern w:val="0"/>
                    <w:sz w:val="22"/>
                    <w:szCs w:val="22"/>
                  </w:rPr>
                </w:rPrChange>
              </w:rPr>
              <w:t>日23:59:59</w:t>
            </w:r>
          </w:p>
        </w:tc>
        <w:tc>
          <w:tcPr>
            <w:tcW w:w="3938" w:type="dxa"/>
            <w:tcBorders>
              <w:top w:val="single" w:color="DDDDDD" w:sz="6" w:space="0"/>
              <w:left w:val="single" w:color="DDDDDD" w:sz="6" w:space="0"/>
              <w:bottom w:val="single" w:color="DDDDDD" w:sz="6" w:space="0"/>
              <w:right w:val="single" w:color="DDDDDD" w:sz="6" w:space="0"/>
            </w:tcBorders>
            <w:shd w:val="clear" w:color="auto" w:fill="FFFFFF"/>
            <w:tcPrChange w:id="1811" w:author="金美玲" w:date="2022-05-25T19:12:21Z">
              <w:tcPr>
                <w:tcW w:w="3540" w:type="dxa"/>
                <w:tcBorders>
                  <w:top w:val="single" w:color="DDDDDD" w:sz="6" w:space="0"/>
                  <w:left w:val="single" w:color="DDDDDD" w:sz="6" w:space="0"/>
                  <w:bottom w:val="single" w:color="DDDDDD" w:sz="6" w:space="0"/>
                  <w:right w:val="single" w:color="DDDDDD" w:sz="6" w:space="0"/>
                </w:tcBorders>
                <w:shd w:val="clear" w:color="auto" w:fill="FFFFFF"/>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812"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813" w:author="金美玲" w:date="2022-05-30T09:16:35Z">
                  <w:rPr>
                    <w:rFonts w:hint="eastAsia" w:ascii="仿宋_GB2312" w:hAnsi="仿宋_GB2312" w:eastAsia="仿宋_GB2312" w:cs="仿宋_GB2312"/>
                    <w:color w:val="333333"/>
                    <w:kern w:val="0"/>
                    <w:sz w:val="22"/>
                    <w:szCs w:val="22"/>
                  </w:rPr>
                </w:rPrChange>
              </w:rPr>
              <w:t>6月</w:t>
            </w:r>
            <w:r>
              <w:rPr>
                <w:rFonts w:ascii="仿宋_GB2312" w:hAnsi="仿宋_GB2312" w:eastAsia="仿宋_GB2312" w:cs="仿宋_GB2312"/>
                <w:color w:val="333333"/>
                <w:kern w:val="0"/>
                <w:sz w:val="22"/>
                <w:szCs w:val="22"/>
                <w:highlight w:val="none"/>
                <w:rPrChange w:id="1814" w:author="金美玲" w:date="2022-05-30T09:16:35Z">
                  <w:rPr>
                    <w:rFonts w:ascii="仿宋_GB2312" w:hAnsi="仿宋_GB2312" w:eastAsia="仿宋_GB2312" w:cs="仿宋_GB2312"/>
                    <w:color w:val="333333"/>
                    <w:kern w:val="0"/>
                    <w:sz w:val="22"/>
                    <w:szCs w:val="22"/>
                  </w:rPr>
                </w:rPrChange>
              </w:rPr>
              <w:t>1</w:t>
            </w:r>
            <w:ins w:id="1815" w:author="qinyongchang" w:date="2022-05-25T12:40:22Z">
              <w:r>
                <w:rPr>
                  <w:rFonts w:hint="eastAsia" w:ascii="仿宋_GB2312" w:hAnsi="仿宋_GB2312" w:eastAsia="仿宋_GB2312" w:cs="仿宋_GB2312"/>
                  <w:color w:val="333333"/>
                  <w:kern w:val="0"/>
                  <w:sz w:val="22"/>
                  <w:szCs w:val="22"/>
                  <w:highlight w:val="none"/>
                  <w:lang w:val="en-US" w:eastAsia="zh-CN"/>
                  <w:rPrChange w:id="1816" w:author="金美玲" w:date="2022-05-30T09:16:35Z">
                    <w:rPr>
                      <w:rFonts w:hint="eastAsia" w:ascii="仿宋_GB2312" w:hAnsi="仿宋_GB2312" w:eastAsia="仿宋_GB2312" w:cs="仿宋_GB2312"/>
                      <w:color w:val="333333"/>
                      <w:kern w:val="0"/>
                      <w:sz w:val="22"/>
                      <w:szCs w:val="22"/>
                      <w:lang w:val="en-US" w:eastAsia="zh-CN"/>
                    </w:rPr>
                  </w:rPrChange>
                </w:rPr>
                <w:t>3</w:t>
              </w:r>
            </w:ins>
            <w:del w:id="1817" w:author="qinyongchang" w:date="2022-05-25T12:40:22Z">
              <w:r>
                <w:rPr>
                  <w:rFonts w:ascii="仿宋_GB2312" w:hAnsi="仿宋_GB2312" w:eastAsia="仿宋_GB2312" w:cs="仿宋_GB2312"/>
                  <w:color w:val="333333"/>
                  <w:kern w:val="0"/>
                  <w:sz w:val="22"/>
                  <w:szCs w:val="22"/>
                  <w:highlight w:val="none"/>
                  <w:rPrChange w:id="1818" w:author="金美玲" w:date="2022-05-30T09:16:35Z">
                    <w:rPr>
                      <w:rFonts w:ascii="仿宋_GB2312" w:hAnsi="仿宋_GB2312" w:eastAsia="仿宋_GB2312" w:cs="仿宋_GB2312"/>
                      <w:color w:val="333333"/>
                      <w:kern w:val="0"/>
                      <w:sz w:val="22"/>
                      <w:szCs w:val="22"/>
                    </w:rPr>
                  </w:rPrChange>
                </w:rPr>
                <w:delText>4</w:delText>
              </w:r>
            </w:del>
            <w:r>
              <w:rPr>
                <w:rFonts w:hint="eastAsia" w:ascii="仿宋_GB2312" w:hAnsi="仿宋_GB2312" w:eastAsia="仿宋_GB2312" w:cs="仿宋_GB2312"/>
                <w:color w:val="333333"/>
                <w:kern w:val="0"/>
                <w:sz w:val="22"/>
                <w:szCs w:val="22"/>
                <w:highlight w:val="none"/>
                <w:rPrChange w:id="1819" w:author="金美玲" w:date="2022-05-30T09:16:35Z">
                  <w:rPr>
                    <w:rFonts w:hint="eastAsia" w:ascii="仿宋_GB2312" w:hAnsi="仿宋_GB2312" w:eastAsia="仿宋_GB2312" w:cs="仿宋_GB2312"/>
                    <w:color w:val="333333"/>
                    <w:kern w:val="0"/>
                    <w:sz w:val="22"/>
                    <w:szCs w:val="22"/>
                  </w:rPr>
                </w:rPrChange>
              </w:rPr>
              <w:t xml:space="preserve">日 </w:t>
            </w:r>
            <w:ins w:id="1820" w:author="qinyongchang" w:date="2022-05-25T12:40:33Z">
              <w:r>
                <w:rPr>
                  <w:rFonts w:hint="eastAsia" w:ascii="仿宋_GB2312" w:hAnsi="仿宋_GB2312" w:eastAsia="仿宋_GB2312" w:cs="仿宋_GB2312"/>
                  <w:color w:val="333333"/>
                  <w:kern w:val="0"/>
                  <w:sz w:val="22"/>
                  <w:szCs w:val="22"/>
                  <w:highlight w:val="none"/>
                  <w:lang w:val="en-US" w:eastAsia="zh-CN"/>
                  <w:rPrChange w:id="1821" w:author="金美玲" w:date="2022-05-30T09:16:35Z">
                    <w:rPr>
                      <w:rFonts w:hint="eastAsia" w:ascii="仿宋_GB2312" w:hAnsi="仿宋_GB2312" w:eastAsia="仿宋_GB2312" w:cs="仿宋_GB2312"/>
                      <w:color w:val="333333"/>
                      <w:kern w:val="0"/>
                      <w:sz w:val="22"/>
                      <w:szCs w:val="22"/>
                      <w:lang w:val="en-US" w:eastAsia="zh-CN"/>
                    </w:rPr>
                  </w:rPrChange>
                </w:rPr>
                <w:t>2</w:t>
              </w:r>
            </w:ins>
            <w:ins w:id="1822" w:author="qinyongchang" w:date="2022-05-25T12:40:34Z">
              <w:r>
                <w:rPr>
                  <w:rFonts w:hint="eastAsia" w:ascii="仿宋_GB2312" w:hAnsi="仿宋_GB2312" w:eastAsia="仿宋_GB2312" w:cs="仿宋_GB2312"/>
                  <w:color w:val="333333"/>
                  <w:kern w:val="0"/>
                  <w:sz w:val="22"/>
                  <w:szCs w:val="22"/>
                  <w:highlight w:val="none"/>
                  <w:lang w:val="en-US" w:eastAsia="zh-CN"/>
                  <w:rPrChange w:id="1823" w:author="金美玲" w:date="2022-05-30T09:16:35Z">
                    <w:rPr>
                      <w:rFonts w:hint="eastAsia" w:ascii="仿宋_GB2312" w:hAnsi="仿宋_GB2312" w:eastAsia="仿宋_GB2312" w:cs="仿宋_GB2312"/>
                      <w:color w:val="333333"/>
                      <w:kern w:val="0"/>
                      <w:sz w:val="22"/>
                      <w:szCs w:val="22"/>
                      <w:lang w:val="en-US" w:eastAsia="zh-CN"/>
                    </w:rPr>
                  </w:rPrChange>
                </w:rPr>
                <w:t>0</w:t>
              </w:r>
            </w:ins>
            <w:del w:id="1824" w:author="qinyongchang" w:date="2022-05-25T12:40:33Z">
              <w:r>
                <w:rPr>
                  <w:rFonts w:ascii="仿宋_GB2312" w:hAnsi="仿宋_GB2312" w:eastAsia="仿宋_GB2312" w:cs="仿宋_GB2312"/>
                  <w:color w:val="333333"/>
                  <w:kern w:val="0"/>
                  <w:sz w:val="22"/>
                  <w:szCs w:val="22"/>
                  <w:highlight w:val="none"/>
                  <w:rPrChange w:id="1825" w:author="金美玲" w:date="2022-05-30T09:16:35Z">
                    <w:rPr>
                      <w:rFonts w:ascii="仿宋_GB2312" w:hAnsi="仿宋_GB2312" w:eastAsia="仿宋_GB2312" w:cs="仿宋_GB2312"/>
                      <w:color w:val="333333"/>
                      <w:kern w:val="0"/>
                      <w:sz w:val="22"/>
                      <w:szCs w:val="22"/>
                    </w:rPr>
                  </w:rPrChange>
                </w:rPr>
                <w:delText>1</w:delText>
              </w:r>
            </w:del>
            <w:del w:id="1826" w:author="qinyongchang" w:date="2022-05-25T12:40:32Z">
              <w:r>
                <w:rPr>
                  <w:rFonts w:ascii="仿宋_GB2312" w:hAnsi="仿宋_GB2312" w:eastAsia="仿宋_GB2312" w:cs="仿宋_GB2312"/>
                  <w:color w:val="333333"/>
                  <w:kern w:val="0"/>
                  <w:sz w:val="22"/>
                  <w:szCs w:val="22"/>
                  <w:highlight w:val="none"/>
                  <w:rPrChange w:id="1827" w:author="金美玲" w:date="2022-05-30T09:16:35Z">
                    <w:rPr>
                      <w:rFonts w:ascii="仿宋_GB2312" w:hAnsi="仿宋_GB2312" w:eastAsia="仿宋_GB2312" w:cs="仿宋_GB2312"/>
                      <w:color w:val="333333"/>
                      <w:kern w:val="0"/>
                      <w:sz w:val="22"/>
                      <w:szCs w:val="22"/>
                    </w:rPr>
                  </w:rPrChange>
                </w:rPr>
                <w:delText>2</w:delText>
              </w:r>
            </w:del>
            <w:r>
              <w:rPr>
                <w:rFonts w:hint="eastAsia" w:ascii="仿宋_GB2312" w:hAnsi="仿宋_GB2312" w:eastAsia="仿宋_GB2312" w:cs="仿宋_GB2312"/>
                <w:color w:val="333333"/>
                <w:kern w:val="0"/>
                <w:sz w:val="22"/>
                <w:szCs w:val="22"/>
                <w:highlight w:val="none"/>
                <w:rPrChange w:id="1828" w:author="金美玲" w:date="2022-05-30T09:16:35Z">
                  <w:rPr>
                    <w:rFonts w:hint="eastAsia" w:ascii="仿宋_GB2312" w:hAnsi="仿宋_GB2312" w:eastAsia="仿宋_GB2312" w:cs="仿宋_GB2312"/>
                    <w:color w:val="333333"/>
                    <w:kern w:val="0"/>
                    <w:sz w:val="22"/>
                    <w:szCs w:val="22"/>
                  </w:rPr>
                </w:rPrChange>
              </w:rPr>
              <w:t>:00:00-</w:t>
            </w:r>
            <w:r>
              <w:rPr>
                <w:rFonts w:ascii="仿宋_GB2312" w:hAnsi="仿宋_GB2312" w:eastAsia="仿宋_GB2312" w:cs="仿宋_GB2312"/>
                <w:color w:val="333333"/>
                <w:kern w:val="0"/>
                <w:sz w:val="22"/>
                <w:szCs w:val="22"/>
                <w:highlight w:val="none"/>
                <w:rPrChange w:id="1829" w:author="金美玲" w:date="2022-05-30T09:16:35Z">
                  <w:rPr>
                    <w:rFonts w:ascii="仿宋_GB2312" w:hAnsi="仿宋_GB2312" w:eastAsia="仿宋_GB2312" w:cs="仿宋_GB2312"/>
                    <w:color w:val="333333"/>
                    <w:kern w:val="0"/>
                    <w:sz w:val="22"/>
                    <w:szCs w:val="22"/>
                  </w:rPr>
                </w:rPrChange>
              </w:rPr>
              <w:t>6</w:t>
            </w:r>
            <w:r>
              <w:rPr>
                <w:rFonts w:hint="eastAsia" w:ascii="仿宋_GB2312" w:hAnsi="仿宋_GB2312" w:eastAsia="仿宋_GB2312" w:cs="仿宋_GB2312"/>
                <w:color w:val="333333"/>
                <w:kern w:val="0"/>
                <w:sz w:val="22"/>
                <w:szCs w:val="22"/>
                <w:highlight w:val="none"/>
                <w:rPrChange w:id="1830" w:author="金美玲" w:date="2022-05-30T09:16:35Z">
                  <w:rPr>
                    <w:rFonts w:hint="eastAsia" w:ascii="仿宋_GB2312" w:hAnsi="仿宋_GB2312" w:eastAsia="仿宋_GB2312" w:cs="仿宋_GB2312"/>
                    <w:color w:val="333333"/>
                    <w:kern w:val="0"/>
                    <w:sz w:val="22"/>
                    <w:szCs w:val="22"/>
                  </w:rPr>
                </w:rPrChange>
              </w:rPr>
              <w:t>月</w:t>
            </w:r>
            <w:ins w:id="1831" w:author="qinyongchang" w:date="2022-05-25T12:40:41Z">
              <w:r>
                <w:rPr>
                  <w:rFonts w:hint="eastAsia" w:ascii="仿宋_GB2312" w:hAnsi="仿宋_GB2312" w:eastAsia="仿宋_GB2312" w:cs="仿宋_GB2312"/>
                  <w:color w:val="333333"/>
                  <w:kern w:val="0"/>
                  <w:sz w:val="22"/>
                  <w:szCs w:val="22"/>
                  <w:highlight w:val="none"/>
                  <w:lang w:val="en-US" w:eastAsia="zh-CN"/>
                  <w:rPrChange w:id="1832" w:author="金美玲" w:date="2022-05-30T09:16:35Z">
                    <w:rPr>
                      <w:rFonts w:hint="eastAsia" w:ascii="仿宋_GB2312" w:hAnsi="仿宋_GB2312" w:eastAsia="仿宋_GB2312" w:cs="仿宋_GB2312"/>
                      <w:color w:val="333333"/>
                      <w:kern w:val="0"/>
                      <w:sz w:val="22"/>
                      <w:szCs w:val="22"/>
                      <w:lang w:val="en-US" w:eastAsia="zh-CN"/>
                    </w:rPr>
                  </w:rPrChange>
                </w:rPr>
                <w:t>19</w:t>
              </w:r>
            </w:ins>
            <w:del w:id="1833" w:author="qinyongchang" w:date="2022-05-25T12:40:40Z">
              <w:r>
                <w:rPr>
                  <w:rFonts w:ascii="仿宋_GB2312" w:hAnsi="仿宋_GB2312" w:eastAsia="仿宋_GB2312" w:cs="仿宋_GB2312"/>
                  <w:color w:val="333333"/>
                  <w:kern w:val="0"/>
                  <w:sz w:val="22"/>
                  <w:szCs w:val="22"/>
                  <w:highlight w:val="none"/>
                  <w:rPrChange w:id="1834" w:author="金美玲" w:date="2022-05-30T09:16:35Z">
                    <w:rPr>
                      <w:rFonts w:ascii="仿宋_GB2312" w:hAnsi="仿宋_GB2312" w:eastAsia="仿宋_GB2312" w:cs="仿宋_GB2312"/>
                      <w:color w:val="333333"/>
                      <w:kern w:val="0"/>
                      <w:sz w:val="22"/>
                      <w:szCs w:val="22"/>
                    </w:rPr>
                  </w:rPrChange>
                </w:rPr>
                <w:delText>20</w:delText>
              </w:r>
            </w:del>
            <w:r>
              <w:rPr>
                <w:rFonts w:hint="eastAsia" w:ascii="仿宋_GB2312" w:hAnsi="仿宋_GB2312" w:eastAsia="仿宋_GB2312" w:cs="仿宋_GB2312"/>
                <w:color w:val="333333"/>
                <w:kern w:val="0"/>
                <w:sz w:val="22"/>
                <w:szCs w:val="22"/>
                <w:highlight w:val="none"/>
                <w:rPrChange w:id="1835" w:author="金美玲" w:date="2022-05-30T09:16:35Z">
                  <w:rPr>
                    <w:rFonts w:hint="eastAsia" w:ascii="仿宋_GB2312" w:hAnsi="仿宋_GB2312" w:eastAsia="仿宋_GB2312" w:cs="仿宋_GB2312"/>
                    <w:color w:val="333333"/>
                    <w:kern w:val="0"/>
                    <w:sz w:val="22"/>
                    <w:szCs w:val="22"/>
                  </w:rPr>
                </w:rPrChange>
              </w:rPr>
              <w:t>日 23:59:59</w:t>
            </w:r>
          </w:p>
        </w:tc>
      </w:tr>
      <w:tr>
        <w:tblPrEx>
          <w:shd w:val="clear" w:color="auto" w:fill="FFFFFF"/>
          <w:tblCellMar>
            <w:top w:w="15" w:type="dxa"/>
            <w:left w:w="15" w:type="dxa"/>
            <w:bottom w:w="15" w:type="dxa"/>
            <w:right w:w="15" w:type="dxa"/>
          </w:tblCellMar>
          <w:tblPrExChange w:id="1836" w:author="金美玲" w:date="2022-05-25T19:12:21Z">
            <w:tblPrEx>
              <w:tblCellMar>
                <w:top w:w="15" w:type="dxa"/>
                <w:left w:w="15" w:type="dxa"/>
                <w:bottom w:w="15" w:type="dxa"/>
                <w:right w:w="15" w:type="dxa"/>
              </w:tblCellMar>
            </w:tblPrEx>
          </w:tblPrExChange>
        </w:tblPrEx>
        <w:tc>
          <w:tcPr>
            <w:tcW w:w="1375"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837" w:author="金美玲" w:date="2022-05-25T19:12:21Z">
              <w:tcPr>
                <w:tcW w:w="1208"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left"/>
              <w:rPr>
                <w:rFonts w:ascii="仿宋_GB2312" w:hAnsi="仿宋_GB2312" w:eastAsia="仿宋_GB2312" w:cs="仿宋_GB2312"/>
                <w:color w:val="333333"/>
                <w:kern w:val="0"/>
                <w:sz w:val="22"/>
                <w:szCs w:val="22"/>
                <w:highlight w:val="none"/>
                <w:rPrChange w:id="1838"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839" w:author="金美玲" w:date="2022-05-30T09:16:35Z">
                  <w:rPr>
                    <w:rFonts w:hint="eastAsia" w:ascii="仿宋_GB2312" w:hAnsi="仿宋_GB2312" w:eastAsia="仿宋_GB2312" w:cs="仿宋_GB2312"/>
                    <w:color w:val="333333"/>
                    <w:kern w:val="0"/>
                    <w:sz w:val="22"/>
                    <w:szCs w:val="22"/>
                  </w:rPr>
                </w:rPrChange>
              </w:rPr>
              <w:t>红包回收</w:t>
            </w:r>
          </w:p>
        </w:tc>
        <w:tc>
          <w:tcPr>
            <w:tcW w:w="4412"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Change w:id="1840" w:author="金美玲" w:date="2022-05-25T19:12:21Z">
              <w:tcPr>
                <w:tcW w:w="3586" w:type="dxa"/>
                <w:tcBorders>
                  <w:top w:val="single" w:color="DDDDDD" w:sz="6" w:space="0"/>
                  <w:left w:val="single" w:color="DDDDDD" w:sz="6" w:space="0"/>
                  <w:bottom w:val="single" w:color="DDDDDD" w:sz="6" w:space="0"/>
                  <w:right w:val="single" w:color="DDDDDD" w:sz="6" w:space="0"/>
                </w:tcBorders>
                <w:shd w:val="clear" w:color="auto" w:fill="FFFFFF"/>
                <w:tcMar>
                  <w:top w:w="15" w:type="dxa"/>
                  <w:left w:w="120" w:type="dxa"/>
                  <w:bottom w:w="15" w:type="dxa"/>
                  <w:right w:w="120" w:type="dxa"/>
                </w:tcMar>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841" w:author="金美玲" w:date="2022-05-30T09:16:35Z">
                  <w:rPr>
                    <w:rFonts w:ascii="仿宋_GB2312" w:hAnsi="仿宋_GB2312" w:eastAsia="仿宋_GB2312" w:cs="仿宋_GB2312"/>
                    <w:color w:val="333333"/>
                    <w:kern w:val="0"/>
                    <w:sz w:val="22"/>
                    <w:szCs w:val="22"/>
                  </w:rPr>
                </w:rPrChange>
              </w:rPr>
            </w:pPr>
            <w:r>
              <w:rPr>
                <w:rFonts w:hint="eastAsia" w:ascii="仿宋_GB2312" w:hAnsi="仿宋_GB2312" w:eastAsia="仿宋_GB2312" w:cs="仿宋_GB2312"/>
                <w:color w:val="333333"/>
                <w:kern w:val="0"/>
                <w:sz w:val="22"/>
                <w:szCs w:val="22"/>
                <w:highlight w:val="none"/>
                <w:rPrChange w:id="1842" w:author="金美玲" w:date="2022-05-30T09:16:35Z">
                  <w:rPr>
                    <w:rFonts w:hint="eastAsia" w:ascii="仿宋_GB2312" w:hAnsi="仿宋_GB2312" w:eastAsia="仿宋_GB2312" w:cs="仿宋_GB2312"/>
                    <w:color w:val="333333"/>
                    <w:kern w:val="0"/>
                    <w:sz w:val="22"/>
                    <w:szCs w:val="22"/>
                  </w:rPr>
                </w:rPrChange>
              </w:rPr>
              <w:t>6月</w:t>
            </w:r>
            <w:ins w:id="1843" w:author="qinyongchang" w:date="2022-05-25T12:40:12Z">
              <w:r>
                <w:rPr>
                  <w:rFonts w:hint="eastAsia" w:ascii="仿宋_GB2312" w:hAnsi="仿宋_GB2312" w:eastAsia="仿宋_GB2312" w:cs="仿宋_GB2312"/>
                  <w:color w:val="333333"/>
                  <w:kern w:val="0"/>
                  <w:sz w:val="22"/>
                  <w:szCs w:val="22"/>
                  <w:highlight w:val="none"/>
                  <w:lang w:val="en-US" w:eastAsia="zh-CN"/>
                  <w:rPrChange w:id="1844" w:author="金美玲" w:date="2022-05-30T09:16:35Z">
                    <w:rPr>
                      <w:rFonts w:hint="eastAsia" w:ascii="仿宋_GB2312" w:hAnsi="仿宋_GB2312" w:eastAsia="仿宋_GB2312" w:cs="仿宋_GB2312"/>
                      <w:color w:val="333333"/>
                      <w:kern w:val="0"/>
                      <w:sz w:val="22"/>
                      <w:szCs w:val="22"/>
                      <w:lang w:val="en-US" w:eastAsia="zh-CN"/>
                    </w:rPr>
                  </w:rPrChange>
                </w:rPr>
                <w:t>9</w:t>
              </w:r>
            </w:ins>
            <w:del w:id="1845" w:author="qinyongchang" w:date="2022-05-25T12:40:11Z">
              <w:r>
                <w:rPr>
                  <w:rFonts w:hint="eastAsia" w:ascii="仿宋_GB2312" w:hAnsi="仿宋_GB2312" w:eastAsia="仿宋_GB2312" w:cs="仿宋_GB2312"/>
                  <w:color w:val="333333"/>
                  <w:kern w:val="0"/>
                  <w:sz w:val="22"/>
                  <w:szCs w:val="22"/>
                  <w:highlight w:val="none"/>
                  <w:rPrChange w:id="1846" w:author="金美玲" w:date="2022-05-30T09:16:35Z">
                    <w:rPr>
                      <w:rFonts w:hint="eastAsia" w:ascii="仿宋_GB2312" w:hAnsi="仿宋_GB2312" w:eastAsia="仿宋_GB2312" w:cs="仿宋_GB2312"/>
                      <w:color w:val="333333"/>
                      <w:kern w:val="0"/>
                      <w:sz w:val="22"/>
                      <w:szCs w:val="22"/>
                    </w:rPr>
                  </w:rPrChange>
                </w:rPr>
                <w:delText>1</w:delText>
              </w:r>
            </w:del>
            <w:del w:id="1847" w:author="qinyongchang" w:date="2022-05-25T12:40:11Z">
              <w:r>
                <w:rPr>
                  <w:rFonts w:ascii="仿宋_GB2312" w:hAnsi="仿宋_GB2312" w:eastAsia="仿宋_GB2312" w:cs="仿宋_GB2312"/>
                  <w:color w:val="333333"/>
                  <w:kern w:val="0"/>
                  <w:sz w:val="22"/>
                  <w:szCs w:val="22"/>
                  <w:highlight w:val="none"/>
                  <w:rPrChange w:id="1848" w:author="金美玲" w:date="2022-05-30T09:16:35Z">
                    <w:rPr>
                      <w:rFonts w:ascii="仿宋_GB2312" w:hAnsi="仿宋_GB2312" w:eastAsia="仿宋_GB2312" w:cs="仿宋_GB2312"/>
                      <w:color w:val="333333"/>
                      <w:kern w:val="0"/>
                      <w:sz w:val="22"/>
                      <w:szCs w:val="22"/>
                    </w:rPr>
                  </w:rPrChange>
                </w:rPr>
                <w:delText>0</w:delText>
              </w:r>
            </w:del>
            <w:r>
              <w:rPr>
                <w:rFonts w:hint="eastAsia" w:ascii="仿宋_GB2312" w:hAnsi="仿宋_GB2312" w:eastAsia="仿宋_GB2312" w:cs="仿宋_GB2312"/>
                <w:color w:val="333333"/>
                <w:kern w:val="0"/>
                <w:sz w:val="22"/>
                <w:szCs w:val="22"/>
                <w:highlight w:val="none"/>
                <w:rPrChange w:id="1849" w:author="金美玲" w:date="2022-05-30T09:16:35Z">
                  <w:rPr>
                    <w:rFonts w:hint="eastAsia" w:ascii="仿宋_GB2312" w:hAnsi="仿宋_GB2312" w:eastAsia="仿宋_GB2312" w:cs="仿宋_GB2312"/>
                    <w:color w:val="333333"/>
                    <w:kern w:val="0"/>
                    <w:sz w:val="22"/>
                    <w:szCs w:val="22"/>
                  </w:rPr>
                </w:rPrChange>
              </w:rPr>
              <w:t>日 0:00:00</w:t>
            </w:r>
          </w:p>
        </w:tc>
        <w:tc>
          <w:tcPr>
            <w:tcW w:w="3938" w:type="dxa"/>
            <w:tcBorders>
              <w:top w:val="single" w:color="DDDDDD" w:sz="6" w:space="0"/>
              <w:left w:val="single" w:color="DDDDDD" w:sz="6" w:space="0"/>
              <w:bottom w:val="single" w:color="DDDDDD" w:sz="6" w:space="0"/>
              <w:right w:val="single" w:color="DDDDDD" w:sz="6" w:space="0"/>
            </w:tcBorders>
            <w:shd w:val="clear" w:color="auto" w:fill="FFFFFF"/>
            <w:tcPrChange w:id="1850" w:author="金美玲" w:date="2022-05-25T19:12:21Z">
              <w:tcPr>
                <w:tcW w:w="3540" w:type="dxa"/>
                <w:tcBorders>
                  <w:top w:val="single" w:color="DDDDDD" w:sz="6" w:space="0"/>
                  <w:left w:val="single" w:color="DDDDDD" w:sz="6" w:space="0"/>
                  <w:bottom w:val="single" w:color="DDDDDD" w:sz="6" w:space="0"/>
                  <w:right w:val="single" w:color="DDDDDD" w:sz="6" w:space="0"/>
                </w:tcBorders>
                <w:shd w:val="clear" w:color="auto" w:fill="FFFFFF"/>
              </w:tcPr>
            </w:tcPrChange>
          </w:tcPr>
          <w:p>
            <w:pPr>
              <w:widowControl/>
              <w:wordWrap w:val="0"/>
              <w:spacing w:before="120" w:after="120" w:line="330" w:lineRule="atLeast"/>
              <w:jc w:val="center"/>
              <w:rPr>
                <w:rFonts w:ascii="仿宋_GB2312" w:hAnsi="仿宋_GB2312" w:eastAsia="仿宋_GB2312" w:cs="仿宋_GB2312"/>
                <w:color w:val="333333"/>
                <w:kern w:val="0"/>
                <w:sz w:val="22"/>
                <w:szCs w:val="22"/>
                <w:highlight w:val="none"/>
                <w:rPrChange w:id="1851" w:author="金美玲" w:date="2022-05-30T09:16:35Z">
                  <w:rPr>
                    <w:rFonts w:ascii="仿宋_GB2312" w:hAnsi="仿宋_GB2312" w:eastAsia="仿宋_GB2312" w:cs="仿宋_GB2312"/>
                    <w:color w:val="333333"/>
                    <w:kern w:val="0"/>
                    <w:sz w:val="22"/>
                    <w:szCs w:val="22"/>
                  </w:rPr>
                </w:rPrChange>
              </w:rPr>
            </w:pPr>
            <w:r>
              <w:rPr>
                <w:rFonts w:ascii="仿宋_GB2312" w:hAnsi="仿宋_GB2312" w:eastAsia="仿宋_GB2312" w:cs="仿宋_GB2312"/>
                <w:color w:val="333333"/>
                <w:kern w:val="0"/>
                <w:sz w:val="22"/>
                <w:szCs w:val="22"/>
                <w:highlight w:val="none"/>
                <w:rPrChange w:id="1852" w:author="金美玲" w:date="2022-05-30T09:16:35Z">
                  <w:rPr>
                    <w:rFonts w:ascii="仿宋_GB2312" w:hAnsi="仿宋_GB2312" w:eastAsia="仿宋_GB2312" w:cs="仿宋_GB2312"/>
                    <w:color w:val="333333"/>
                    <w:kern w:val="0"/>
                    <w:sz w:val="22"/>
                    <w:szCs w:val="22"/>
                  </w:rPr>
                </w:rPrChange>
              </w:rPr>
              <w:t>6</w:t>
            </w:r>
            <w:r>
              <w:rPr>
                <w:rFonts w:hint="eastAsia" w:ascii="仿宋_GB2312" w:hAnsi="仿宋_GB2312" w:eastAsia="仿宋_GB2312" w:cs="仿宋_GB2312"/>
                <w:color w:val="333333"/>
                <w:kern w:val="0"/>
                <w:sz w:val="22"/>
                <w:szCs w:val="22"/>
                <w:highlight w:val="none"/>
                <w:rPrChange w:id="1853" w:author="金美玲" w:date="2022-05-30T09:16:35Z">
                  <w:rPr>
                    <w:rFonts w:hint="eastAsia" w:ascii="仿宋_GB2312" w:hAnsi="仿宋_GB2312" w:eastAsia="仿宋_GB2312" w:cs="仿宋_GB2312"/>
                    <w:color w:val="333333"/>
                    <w:kern w:val="0"/>
                    <w:sz w:val="22"/>
                    <w:szCs w:val="22"/>
                  </w:rPr>
                </w:rPrChange>
              </w:rPr>
              <w:t>月</w:t>
            </w:r>
            <w:ins w:id="1854" w:author="qinyongchang" w:date="2022-05-25T12:40:51Z">
              <w:r>
                <w:rPr>
                  <w:rFonts w:hint="eastAsia" w:ascii="仿宋_GB2312" w:hAnsi="仿宋_GB2312" w:eastAsia="仿宋_GB2312" w:cs="仿宋_GB2312"/>
                  <w:color w:val="333333"/>
                  <w:kern w:val="0"/>
                  <w:sz w:val="22"/>
                  <w:szCs w:val="22"/>
                  <w:highlight w:val="none"/>
                  <w:lang w:val="en-US" w:eastAsia="zh-CN"/>
                  <w:rPrChange w:id="1855" w:author="金美玲" w:date="2022-05-30T09:16:35Z">
                    <w:rPr>
                      <w:rFonts w:hint="eastAsia" w:ascii="仿宋_GB2312" w:hAnsi="仿宋_GB2312" w:eastAsia="仿宋_GB2312" w:cs="仿宋_GB2312"/>
                      <w:color w:val="333333"/>
                      <w:kern w:val="0"/>
                      <w:sz w:val="22"/>
                      <w:szCs w:val="22"/>
                      <w:lang w:val="en-US" w:eastAsia="zh-CN"/>
                    </w:rPr>
                  </w:rPrChange>
                </w:rPr>
                <w:t>20</w:t>
              </w:r>
            </w:ins>
            <w:del w:id="1856" w:author="qinyongchang" w:date="2022-05-25T12:40:50Z">
              <w:r>
                <w:rPr>
                  <w:rFonts w:ascii="仿宋_GB2312" w:hAnsi="仿宋_GB2312" w:eastAsia="仿宋_GB2312" w:cs="仿宋_GB2312"/>
                  <w:color w:val="333333"/>
                  <w:kern w:val="0"/>
                  <w:sz w:val="22"/>
                  <w:szCs w:val="22"/>
                  <w:highlight w:val="none"/>
                  <w:rPrChange w:id="1857" w:author="金美玲" w:date="2022-05-30T09:16:35Z">
                    <w:rPr>
                      <w:rFonts w:ascii="仿宋_GB2312" w:hAnsi="仿宋_GB2312" w:eastAsia="仿宋_GB2312" w:cs="仿宋_GB2312"/>
                      <w:color w:val="333333"/>
                      <w:kern w:val="0"/>
                      <w:sz w:val="22"/>
                      <w:szCs w:val="22"/>
                    </w:rPr>
                  </w:rPrChange>
                </w:rPr>
                <w:delText>21</w:delText>
              </w:r>
            </w:del>
            <w:r>
              <w:rPr>
                <w:rFonts w:hint="eastAsia" w:ascii="仿宋_GB2312" w:hAnsi="仿宋_GB2312" w:eastAsia="仿宋_GB2312" w:cs="仿宋_GB2312"/>
                <w:color w:val="333333"/>
                <w:kern w:val="0"/>
                <w:sz w:val="22"/>
                <w:szCs w:val="22"/>
                <w:highlight w:val="none"/>
                <w:rPrChange w:id="1858" w:author="金美玲" w:date="2022-05-30T09:16:35Z">
                  <w:rPr>
                    <w:rFonts w:hint="eastAsia" w:ascii="仿宋_GB2312" w:hAnsi="仿宋_GB2312" w:eastAsia="仿宋_GB2312" w:cs="仿宋_GB2312"/>
                    <w:color w:val="333333"/>
                    <w:kern w:val="0"/>
                    <w:sz w:val="22"/>
                    <w:szCs w:val="22"/>
                  </w:rPr>
                </w:rPrChange>
              </w:rPr>
              <w:t>日 0:00:00</w:t>
            </w:r>
          </w:p>
        </w:tc>
      </w:tr>
    </w:tbl>
    <w:p>
      <w:pPr>
        <w:pStyle w:val="19"/>
        <w:ind w:firstLine="560"/>
        <w:rPr>
          <w:rFonts w:ascii="仿宋_GB2312" w:hAnsi="仿宋_GB2312" w:eastAsia="仿宋_GB2312" w:cs="仿宋_GB2312"/>
          <w:color w:val="000000"/>
          <w:sz w:val="28"/>
          <w:szCs w:val="28"/>
          <w:highlight w:val="none"/>
          <w:rPrChange w:id="1859"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860" w:author="金美玲" w:date="2022-05-30T09:16:35Z">
            <w:rPr>
              <w:rFonts w:hint="eastAsia" w:ascii="仿宋_GB2312" w:hAnsi="仿宋_GB2312" w:eastAsia="仿宋_GB2312" w:cs="仿宋_GB2312"/>
              <w:color w:val="000000"/>
              <w:sz w:val="28"/>
              <w:szCs w:val="28"/>
            </w:rPr>
          </w:rPrChange>
        </w:rPr>
        <w:t>示例：</w:t>
      </w:r>
      <w:r>
        <w:rPr>
          <w:rFonts w:ascii="仿宋_GB2312" w:hAnsi="仿宋_GB2312" w:eastAsia="仿宋_GB2312" w:cs="仿宋_GB2312"/>
          <w:color w:val="000000"/>
          <w:sz w:val="28"/>
          <w:szCs w:val="28"/>
          <w:highlight w:val="none"/>
          <w:rPrChange w:id="1861" w:author="金美玲" w:date="2022-05-30T09:16:35Z">
            <w:rPr>
              <w:rFonts w:ascii="仿宋_GB2312" w:hAnsi="仿宋_GB2312" w:eastAsia="仿宋_GB2312" w:cs="仿宋_GB2312"/>
              <w:color w:val="000000"/>
              <w:sz w:val="28"/>
              <w:szCs w:val="28"/>
            </w:rPr>
          </w:rPrChange>
        </w:rPr>
        <w:t>市民</w:t>
      </w:r>
      <w:r>
        <w:rPr>
          <w:rFonts w:hint="eastAsia" w:ascii="仿宋_GB2312" w:hAnsi="仿宋_GB2312" w:eastAsia="仿宋_GB2312" w:cs="仿宋_GB2312"/>
          <w:color w:val="000000"/>
          <w:sz w:val="28"/>
          <w:szCs w:val="28"/>
          <w:highlight w:val="none"/>
          <w:rPrChange w:id="1862" w:author="金美玲" w:date="2022-05-30T09:16:35Z">
            <w:rPr>
              <w:rFonts w:hint="eastAsia" w:ascii="仿宋_GB2312" w:hAnsi="仿宋_GB2312" w:eastAsia="仿宋_GB2312" w:cs="仿宋_GB2312"/>
              <w:color w:val="000000"/>
              <w:sz w:val="28"/>
              <w:szCs w:val="28"/>
            </w:rPr>
          </w:rPrChange>
        </w:rPr>
        <w:t>李</w:t>
      </w:r>
      <w:r>
        <w:rPr>
          <w:rFonts w:ascii="仿宋_GB2312" w:hAnsi="仿宋_GB2312" w:eastAsia="仿宋_GB2312" w:cs="仿宋_GB2312"/>
          <w:color w:val="000000"/>
          <w:sz w:val="28"/>
          <w:szCs w:val="28"/>
          <w:highlight w:val="none"/>
          <w:rPrChange w:id="1863" w:author="金美玲" w:date="2022-05-30T09:16:35Z">
            <w:rPr>
              <w:rFonts w:ascii="仿宋_GB2312" w:hAnsi="仿宋_GB2312" w:eastAsia="仿宋_GB2312" w:cs="仿宋_GB2312"/>
              <w:color w:val="000000"/>
              <w:sz w:val="28"/>
              <w:szCs w:val="28"/>
            </w:rPr>
          </w:rPrChange>
        </w:rPr>
        <w:t>先生</w:t>
      </w:r>
      <w:r>
        <w:rPr>
          <w:rFonts w:hint="eastAsia" w:ascii="仿宋_GB2312" w:hAnsi="仿宋_GB2312" w:eastAsia="仿宋_GB2312" w:cs="仿宋_GB2312"/>
          <w:color w:val="000000"/>
          <w:sz w:val="28"/>
          <w:szCs w:val="28"/>
          <w:highlight w:val="none"/>
          <w:rPrChange w:id="1864" w:author="金美玲" w:date="2022-05-30T09:16:35Z">
            <w:rPr>
              <w:rFonts w:hint="eastAsia" w:ascii="仿宋_GB2312" w:hAnsi="仿宋_GB2312" w:eastAsia="仿宋_GB2312" w:cs="仿宋_GB2312"/>
              <w:color w:val="000000"/>
              <w:sz w:val="28"/>
              <w:szCs w:val="28"/>
            </w:rPr>
          </w:rPrChange>
        </w:rPr>
        <w:t>在美团</w:t>
      </w:r>
      <w:r>
        <w:rPr>
          <w:rFonts w:ascii="仿宋_GB2312" w:hAnsi="仿宋_GB2312" w:eastAsia="仿宋_GB2312" w:cs="仿宋_GB2312"/>
          <w:color w:val="000000"/>
          <w:sz w:val="28"/>
          <w:szCs w:val="28"/>
          <w:highlight w:val="none"/>
          <w:rPrChange w:id="1865" w:author="金美玲" w:date="2022-05-30T09:16:35Z">
            <w:rPr>
              <w:rFonts w:ascii="仿宋_GB2312" w:hAnsi="仿宋_GB2312" w:eastAsia="仿宋_GB2312" w:cs="仿宋_GB2312"/>
              <w:color w:val="000000"/>
              <w:sz w:val="28"/>
              <w:szCs w:val="28"/>
            </w:rPr>
          </w:rPrChange>
        </w:rPr>
        <w:t>APP</w:t>
      </w:r>
      <w:r>
        <w:rPr>
          <w:rFonts w:hint="eastAsia" w:ascii="仿宋_GB2312" w:hAnsi="仿宋_GB2312" w:eastAsia="仿宋_GB2312" w:cs="仿宋_GB2312"/>
          <w:color w:val="000000"/>
          <w:sz w:val="28"/>
          <w:szCs w:val="28"/>
          <w:highlight w:val="none"/>
          <w:rPrChange w:id="1866" w:author="金美玲" w:date="2022-05-30T09:16:35Z">
            <w:rPr>
              <w:rFonts w:hint="eastAsia" w:ascii="仿宋_GB2312" w:hAnsi="仿宋_GB2312" w:eastAsia="仿宋_GB2312" w:cs="仿宋_GB2312"/>
              <w:color w:val="000000"/>
              <w:sz w:val="28"/>
              <w:szCs w:val="28"/>
            </w:rPr>
          </w:rPrChange>
        </w:rPr>
        <w:t>“乐购深圳”活动页报名活动中签后</w:t>
      </w:r>
      <w:r>
        <w:rPr>
          <w:rFonts w:ascii="仿宋_GB2312" w:hAnsi="仿宋_GB2312" w:eastAsia="仿宋_GB2312" w:cs="仿宋_GB2312"/>
          <w:color w:val="000000"/>
          <w:sz w:val="28"/>
          <w:szCs w:val="28"/>
          <w:highlight w:val="none"/>
          <w:rPrChange w:id="1867" w:author="金美玲" w:date="2022-05-30T09:16:35Z">
            <w:rPr>
              <w:rFonts w:ascii="仿宋_GB2312" w:hAnsi="仿宋_GB2312" w:eastAsia="仿宋_GB2312" w:cs="仿宋_GB2312"/>
              <w:color w:val="000000"/>
              <w:sz w:val="28"/>
              <w:szCs w:val="28"/>
            </w:rPr>
          </w:rPrChange>
        </w:rPr>
        <w:t>，</w:t>
      </w:r>
      <w:r>
        <w:rPr>
          <w:rFonts w:hint="eastAsia" w:ascii="仿宋_GB2312" w:hAnsi="仿宋_GB2312" w:eastAsia="仿宋_GB2312" w:cs="仿宋_GB2312"/>
          <w:color w:val="000000"/>
          <w:sz w:val="28"/>
          <w:szCs w:val="28"/>
          <w:highlight w:val="none"/>
          <w:rPrChange w:id="1868" w:author="金美玲" w:date="2022-05-30T09:16:35Z">
            <w:rPr>
              <w:rFonts w:hint="eastAsia" w:ascii="仿宋_GB2312" w:hAnsi="仿宋_GB2312" w:eastAsia="仿宋_GB2312" w:cs="仿宋_GB2312"/>
              <w:color w:val="000000"/>
              <w:sz w:val="28"/>
              <w:szCs w:val="28"/>
            </w:rPr>
          </w:rPrChange>
        </w:rPr>
        <w:t>领取</w:t>
      </w:r>
      <w:r>
        <w:rPr>
          <w:rFonts w:ascii="仿宋_GB2312" w:hAnsi="仿宋_GB2312" w:eastAsia="仿宋_GB2312" w:cs="仿宋_GB2312"/>
          <w:color w:val="000000"/>
          <w:sz w:val="28"/>
          <w:szCs w:val="28"/>
          <w:highlight w:val="none"/>
          <w:rPrChange w:id="1869" w:author="金美玲" w:date="2022-05-30T09:16:35Z">
            <w:rPr>
              <w:rFonts w:ascii="仿宋_GB2312" w:hAnsi="仿宋_GB2312" w:eastAsia="仿宋_GB2312" w:cs="仿宋_GB2312"/>
              <w:color w:val="000000"/>
              <w:sz w:val="28"/>
              <w:szCs w:val="28"/>
            </w:rPr>
          </w:rPrChange>
        </w:rPr>
        <w:t>88</w:t>
      </w:r>
      <w:r>
        <w:rPr>
          <w:rFonts w:hint="eastAsia" w:ascii="仿宋_GB2312" w:hAnsi="仿宋_GB2312" w:eastAsia="仿宋_GB2312" w:cs="仿宋_GB2312"/>
          <w:color w:val="000000"/>
          <w:sz w:val="28"/>
          <w:szCs w:val="28"/>
          <w:highlight w:val="none"/>
          <w:rPrChange w:id="1870" w:author="金美玲" w:date="2022-05-30T09:16:35Z">
            <w:rPr>
              <w:rFonts w:hint="eastAsia" w:ascii="仿宋_GB2312" w:hAnsi="仿宋_GB2312" w:eastAsia="仿宋_GB2312" w:cs="仿宋_GB2312"/>
              <w:color w:val="000000"/>
              <w:sz w:val="28"/>
              <w:szCs w:val="28"/>
            </w:rPr>
          </w:rPrChange>
        </w:rPr>
        <w:t>元</w:t>
      </w:r>
      <w:r>
        <w:rPr>
          <w:rFonts w:ascii="仿宋_GB2312" w:hAnsi="仿宋_GB2312" w:eastAsia="仿宋_GB2312" w:cs="仿宋_GB2312"/>
          <w:color w:val="000000"/>
          <w:sz w:val="28"/>
          <w:szCs w:val="28"/>
          <w:highlight w:val="none"/>
          <w:rPrChange w:id="1871" w:author="金美玲" w:date="2022-05-30T09:16:35Z">
            <w:rPr>
              <w:rFonts w:ascii="仿宋_GB2312" w:hAnsi="仿宋_GB2312" w:eastAsia="仿宋_GB2312" w:cs="仿宋_GB2312"/>
              <w:color w:val="000000"/>
              <w:sz w:val="28"/>
              <w:szCs w:val="28"/>
            </w:rPr>
          </w:rPrChange>
        </w:rPr>
        <w:t>红包</w:t>
      </w:r>
      <w:r>
        <w:rPr>
          <w:rFonts w:hint="eastAsia" w:ascii="仿宋_GB2312" w:hAnsi="仿宋_GB2312" w:eastAsia="仿宋_GB2312" w:cs="仿宋_GB2312"/>
          <w:color w:val="000000"/>
          <w:sz w:val="28"/>
          <w:szCs w:val="28"/>
          <w:highlight w:val="none"/>
          <w:rPrChange w:id="1872" w:author="金美玲" w:date="2022-05-30T09:16:35Z">
            <w:rPr>
              <w:rFonts w:hint="eastAsia" w:ascii="仿宋_GB2312" w:hAnsi="仿宋_GB2312" w:eastAsia="仿宋_GB2312" w:cs="仿宋_GB2312"/>
              <w:color w:val="000000"/>
              <w:sz w:val="28"/>
              <w:szCs w:val="28"/>
            </w:rPr>
          </w:rPrChange>
        </w:rPr>
        <w:t>，用户用红包</w:t>
      </w:r>
      <w:r>
        <w:rPr>
          <w:rFonts w:ascii="仿宋_GB2312" w:hAnsi="仿宋_GB2312" w:eastAsia="仿宋_GB2312" w:cs="仿宋_GB2312"/>
          <w:color w:val="000000"/>
          <w:sz w:val="28"/>
          <w:szCs w:val="28"/>
          <w:highlight w:val="none"/>
          <w:rPrChange w:id="1873" w:author="金美玲" w:date="2022-05-30T09:16:35Z">
            <w:rPr>
              <w:rFonts w:ascii="仿宋_GB2312" w:hAnsi="仿宋_GB2312" w:eastAsia="仿宋_GB2312" w:cs="仿宋_GB2312"/>
              <w:color w:val="000000"/>
              <w:sz w:val="28"/>
              <w:szCs w:val="28"/>
            </w:rPr>
          </w:rPrChange>
        </w:rPr>
        <w:t>在</w:t>
      </w:r>
      <w:r>
        <w:rPr>
          <w:rFonts w:hint="eastAsia" w:ascii="仿宋_GB2312" w:hAnsi="仿宋_GB2312" w:eastAsia="仿宋_GB2312" w:cs="仿宋_GB2312"/>
          <w:color w:val="000000"/>
          <w:sz w:val="28"/>
          <w:szCs w:val="28"/>
          <w:highlight w:val="none"/>
          <w:rPrChange w:id="1874" w:author="金美玲" w:date="2022-05-30T09:16:35Z">
            <w:rPr>
              <w:rFonts w:hint="eastAsia" w:ascii="仿宋_GB2312" w:hAnsi="仿宋_GB2312" w:eastAsia="仿宋_GB2312" w:cs="仿宋_GB2312"/>
              <w:color w:val="000000"/>
              <w:sz w:val="28"/>
              <w:szCs w:val="28"/>
            </w:rPr>
          </w:rPrChange>
        </w:rPr>
        <w:t>美团花</w:t>
      </w:r>
      <w:r>
        <w:rPr>
          <w:rFonts w:ascii="仿宋_GB2312" w:hAnsi="仿宋_GB2312" w:eastAsia="仿宋_GB2312" w:cs="仿宋_GB2312"/>
          <w:color w:val="000000"/>
          <w:sz w:val="28"/>
          <w:szCs w:val="28"/>
          <w:highlight w:val="none"/>
          <w:rPrChange w:id="1875" w:author="金美玲" w:date="2022-05-30T09:16:35Z">
            <w:rPr>
              <w:rFonts w:ascii="仿宋_GB2312" w:hAnsi="仿宋_GB2312" w:eastAsia="仿宋_GB2312" w:cs="仿宋_GB2312"/>
              <w:color w:val="000000"/>
              <w:sz w:val="28"/>
              <w:szCs w:val="28"/>
            </w:rPr>
          </w:rPrChange>
        </w:rPr>
        <w:t>30</w:t>
      </w:r>
      <w:r>
        <w:rPr>
          <w:rFonts w:hint="eastAsia" w:ascii="仿宋_GB2312" w:hAnsi="仿宋_GB2312" w:eastAsia="仿宋_GB2312" w:cs="仿宋_GB2312"/>
          <w:color w:val="000000"/>
          <w:sz w:val="28"/>
          <w:szCs w:val="28"/>
          <w:highlight w:val="none"/>
          <w:rPrChange w:id="1876" w:author="金美玲" w:date="2022-05-30T09:16:35Z">
            <w:rPr>
              <w:rFonts w:hint="eastAsia" w:ascii="仿宋_GB2312" w:hAnsi="仿宋_GB2312" w:eastAsia="仿宋_GB2312" w:cs="仿宋_GB2312"/>
              <w:color w:val="000000"/>
              <w:sz w:val="28"/>
              <w:szCs w:val="28"/>
            </w:rPr>
          </w:rPrChange>
        </w:rPr>
        <w:t>元点了外卖，</w:t>
      </w:r>
      <w:r>
        <w:rPr>
          <w:rFonts w:ascii="仿宋_GB2312" w:hAnsi="仿宋_GB2312" w:eastAsia="仿宋_GB2312" w:cs="仿宋_GB2312"/>
          <w:color w:val="000000"/>
          <w:sz w:val="28"/>
          <w:szCs w:val="28"/>
          <w:highlight w:val="none"/>
          <w:rPrChange w:id="1877" w:author="金美玲" w:date="2022-05-30T09:16:35Z">
            <w:rPr>
              <w:rFonts w:ascii="仿宋_GB2312" w:hAnsi="仿宋_GB2312" w:eastAsia="仿宋_GB2312" w:cs="仿宋_GB2312"/>
              <w:color w:val="000000"/>
              <w:sz w:val="28"/>
              <w:szCs w:val="28"/>
            </w:rPr>
          </w:rPrChange>
        </w:rPr>
        <w:t>支付时选择数字人民币支付，完成付款。随后，他</w:t>
      </w:r>
      <w:r>
        <w:rPr>
          <w:rFonts w:hint="eastAsia" w:ascii="仿宋_GB2312" w:hAnsi="仿宋_GB2312" w:eastAsia="仿宋_GB2312" w:cs="仿宋_GB2312"/>
          <w:color w:val="000000"/>
          <w:sz w:val="28"/>
          <w:szCs w:val="28"/>
          <w:highlight w:val="none"/>
          <w:rPrChange w:id="1878" w:author="金美玲" w:date="2022-05-30T09:16:35Z">
            <w:rPr>
              <w:rFonts w:hint="eastAsia" w:ascii="仿宋_GB2312" w:hAnsi="仿宋_GB2312" w:eastAsia="仿宋_GB2312" w:cs="仿宋_GB2312"/>
              <w:color w:val="000000"/>
              <w:sz w:val="28"/>
              <w:szCs w:val="28"/>
            </w:rPr>
          </w:rPrChange>
        </w:rPr>
        <w:t>去</w:t>
      </w:r>
      <w:r>
        <w:rPr>
          <w:rFonts w:ascii="仿宋_GB2312" w:hAnsi="仿宋_GB2312" w:eastAsia="仿宋_GB2312" w:cs="仿宋_GB2312"/>
          <w:color w:val="000000"/>
          <w:sz w:val="28"/>
          <w:szCs w:val="28"/>
          <w:highlight w:val="none"/>
          <w:rPrChange w:id="1879" w:author="金美玲" w:date="2022-05-30T09:16:35Z">
            <w:rPr>
              <w:rFonts w:ascii="仿宋_GB2312" w:hAnsi="仿宋_GB2312" w:eastAsia="仿宋_GB2312" w:cs="仿宋_GB2312"/>
              <w:color w:val="000000"/>
              <w:sz w:val="28"/>
              <w:szCs w:val="28"/>
            </w:rPr>
          </w:rPrChange>
        </w:rPr>
        <w:t>楼下</w:t>
      </w:r>
      <w:r>
        <w:rPr>
          <w:rFonts w:hint="eastAsia" w:ascii="仿宋_GB2312" w:hAnsi="仿宋_GB2312" w:eastAsia="仿宋_GB2312" w:cs="仿宋_GB2312"/>
          <w:color w:val="000000"/>
          <w:sz w:val="28"/>
          <w:szCs w:val="28"/>
          <w:highlight w:val="none"/>
          <w:rPrChange w:id="1880" w:author="金美玲" w:date="2022-05-30T09:16:35Z">
            <w:rPr>
              <w:rFonts w:hint="eastAsia" w:ascii="仿宋_GB2312" w:hAnsi="仿宋_GB2312" w:eastAsia="仿宋_GB2312" w:cs="仿宋_GB2312"/>
              <w:color w:val="000000"/>
              <w:sz w:val="28"/>
              <w:szCs w:val="28"/>
            </w:rPr>
          </w:rPrChange>
        </w:rPr>
        <w:t>超市花</w:t>
      </w:r>
      <w:r>
        <w:rPr>
          <w:rFonts w:ascii="仿宋_GB2312" w:hAnsi="仿宋_GB2312" w:eastAsia="仿宋_GB2312" w:cs="仿宋_GB2312"/>
          <w:color w:val="000000"/>
          <w:sz w:val="28"/>
          <w:szCs w:val="28"/>
          <w:highlight w:val="none"/>
          <w:rPrChange w:id="1881" w:author="金美玲" w:date="2022-05-30T09:16:35Z">
            <w:rPr>
              <w:rFonts w:ascii="仿宋_GB2312" w:hAnsi="仿宋_GB2312" w:eastAsia="仿宋_GB2312" w:cs="仿宋_GB2312"/>
              <w:color w:val="000000"/>
              <w:sz w:val="28"/>
              <w:szCs w:val="28"/>
            </w:rPr>
          </w:rPrChange>
        </w:rPr>
        <w:t>58</w:t>
      </w:r>
      <w:r>
        <w:rPr>
          <w:rFonts w:hint="eastAsia" w:ascii="仿宋_GB2312" w:hAnsi="仿宋_GB2312" w:eastAsia="仿宋_GB2312" w:cs="仿宋_GB2312"/>
          <w:color w:val="000000"/>
          <w:sz w:val="28"/>
          <w:szCs w:val="28"/>
          <w:highlight w:val="none"/>
          <w:rPrChange w:id="1882" w:author="金美玲" w:date="2022-05-30T09:16:35Z">
            <w:rPr>
              <w:rFonts w:hint="eastAsia" w:ascii="仿宋_GB2312" w:hAnsi="仿宋_GB2312" w:eastAsia="仿宋_GB2312" w:cs="仿宋_GB2312"/>
              <w:color w:val="000000"/>
              <w:sz w:val="28"/>
              <w:szCs w:val="28"/>
            </w:rPr>
          </w:rPrChange>
        </w:rPr>
        <w:t>元购买了一箱牛奶</w:t>
      </w:r>
      <w:r>
        <w:rPr>
          <w:rFonts w:ascii="仿宋_GB2312" w:hAnsi="仿宋_GB2312" w:eastAsia="仿宋_GB2312" w:cs="仿宋_GB2312"/>
          <w:color w:val="000000"/>
          <w:sz w:val="28"/>
          <w:szCs w:val="28"/>
          <w:highlight w:val="none"/>
          <w:rPrChange w:id="1883" w:author="金美玲" w:date="2022-05-30T09:16:35Z">
            <w:rPr>
              <w:rFonts w:ascii="仿宋_GB2312" w:hAnsi="仿宋_GB2312" w:eastAsia="仿宋_GB2312" w:cs="仿宋_GB2312"/>
              <w:color w:val="000000"/>
              <w:sz w:val="28"/>
              <w:szCs w:val="28"/>
            </w:rPr>
          </w:rPrChange>
        </w:rPr>
        <w:t>，出示二维码扫码完成付款。</w:t>
      </w:r>
      <w:r>
        <w:rPr>
          <w:rFonts w:hint="eastAsia" w:ascii="仿宋_GB2312" w:hAnsi="仿宋_GB2312" w:eastAsia="仿宋_GB2312" w:cs="仿宋_GB2312"/>
          <w:color w:val="000000"/>
          <w:sz w:val="28"/>
          <w:szCs w:val="28"/>
          <w:highlight w:val="none"/>
          <w:rPrChange w:id="1884" w:author="金美玲" w:date="2022-05-30T09:16:35Z">
            <w:rPr>
              <w:rFonts w:hint="eastAsia" w:ascii="仿宋_GB2312" w:hAnsi="仿宋_GB2312" w:eastAsia="仿宋_GB2312" w:cs="仿宋_GB2312"/>
              <w:color w:val="000000"/>
              <w:sz w:val="28"/>
              <w:szCs w:val="28"/>
            </w:rPr>
          </w:rPrChange>
        </w:rPr>
        <w:t>数字人民币红包</w:t>
      </w:r>
      <w:r>
        <w:rPr>
          <w:rFonts w:ascii="仿宋_GB2312" w:hAnsi="仿宋_GB2312" w:eastAsia="仿宋_GB2312" w:cs="仿宋_GB2312"/>
          <w:color w:val="000000"/>
          <w:sz w:val="28"/>
          <w:szCs w:val="28"/>
          <w:highlight w:val="none"/>
          <w:rPrChange w:id="1885" w:author="金美玲" w:date="2022-05-30T09:16:35Z">
            <w:rPr>
              <w:rFonts w:ascii="仿宋_GB2312" w:hAnsi="仿宋_GB2312" w:eastAsia="仿宋_GB2312" w:cs="仿宋_GB2312"/>
              <w:color w:val="000000"/>
              <w:sz w:val="28"/>
              <w:szCs w:val="28"/>
            </w:rPr>
          </w:rPrChange>
        </w:rPr>
        <w:t>固定</w:t>
      </w:r>
      <w:r>
        <w:rPr>
          <w:rFonts w:hint="eastAsia" w:ascii="仿宋_GB2312" w:hAnsi="仿宋_GB2312" w:eastAsia="仿宋_GB2312" w:cs="仿宋_GB2312"/>
          <w:color w:val="000000"/>
          <w:sz w:val="28"/>
          <w:szCs w:val="28"/>
          <w:highlight w:val="none"/>
          <w:rPrChange w:id="1886" w:author="金美玲" w:date="2022-05-30T09:16:35Z">
            <w:rPr>
              <w:rFonts w:hint="eastAsia" w:ascii="仿宋_GB2312" w:hAnsi="仿宋_GB2312" w:eastAsia="仿宋_GB2312" w:cs="仿宋_GB2312"/>
              <w:color w:val="000000"/>
              <w:sz w:val="28"/>
              <w:szCs w:val="28"/>
            </w:rPr>
          </w:rPrChange>
        </w:rPr>
        <w:t>有效期</w:t>
      </w:r>
      <w:r>
        <w:rPr>
          <w:rFonts w:ascii="仿宋_GB2312" w:hAnsi="仿宋_GB2312" w:eastAsia="仿宋_GB2312" w:cs="仿宋_GB2312"/>
          <w:color w:val="000000"/>
          <w:sz w:val="28"/>
          <w:szCs w:val="28"/>
          <w:highlight w:val="none"/>
          <w:rPrChange w:id="1887" w:author="金美玲" w:date="2022-05-30T09:16:35Z">
            <w:rPr>
              <w:rFonts w:ascii="仿宋_GB2312" w:hAnsi="仿宋_GB2312" w:eastAsia="仿宋_GB2312" w:cs="仿宋_GB2312"/>
              <w:color w:val="000000"/>
              <w:sz w:val="28"/>
              <w:szCs w:val="28"/>
            </w:rPr>
          </w:rPrChange>
        </w:rPr>
        <w:t>为</w:t>
      </w:r>
      <w:del w:id="1888" w:author="Chuey" w:date="2022-05-13T17:22:56Z">
        <w:r>
          <w:rPr>
            <w:rFonts w:hint="default" w:ascii="仿宋_GB2312" w:hAnsi="仿宋_GB2312" w:eastAsia="仿宋_GB2312" w:cs="仿宋_GB2312"/>
            <w:color w:val="000000"/>
            <w:sz w:val="28"/>
            <w:szCs w:val="28"/>
            <w:highlight w:val="none"/>
            <w:lang w:val="en-US"/>
            <w:rPrChange w:id="1889" w:author="金美玲" w:date="2022-05-30T09:16:35Z">
              <w:rPr>
                <w:rFonts w:hint="default" w:ascii="仿宋_GB2312" w:hAnsi="仿宋_GB2312" w:eastAsia="仿宋_GB2312" w:cs="仿宋_GB2312"/>
                <w:color w:val="000000"/>
                <w:sz w:val="28"/>
                <w:szCs w:val="28"/>
                <w:lang w:val="en-US"/>
              </w:rPr>
            </w:rPrChange>
          </w:rPr>
          <w:delText>14</w:delText>
        </w:r>
      </w:del>
      <w:ins w:id="1890" w:author="Chuey" w:date="2022-05-13T17:22:56Z">
        <w:r>
          <w:rPr>
            <w:rFonts w:hint="eastAsia" w:ascii="仿宋_GB2312" w:hAnsi="仿宋_GB2312" w:eastAsia="仿宋_GB2312" w:cs="仿宋_GB2312"/>
            <w:color w:val="000000"/>
            <w:sz w:val="28"/>
            <w:szCs w:val="28"/>
            <w:highlight w:val="none"/>
            <w:lang w:val="en-US" w:eastAsia="zh-CN"/>
            <w:rPrChange w:id="1891" w:author="金美玲" w:date="2022-05-30T09:16:35Z">
              <w:rPr>
                <w:rFonts w:hint="eastAsia" w:ascii="仿宋_GB2312" w:hAnsi="仿宋_GB2312" w:eastAsia="仿宋_GB2312" w:cs="仿宋_GB2312"/>
                <w:color w:val="000000"/>
                <w:sz w:val="28"/>
                <w:szCs w:val="28"/>
                <w:lang w:val="en-US" w:eastAsia="zh-CN"/>
              </w:rPr>
            </w:rPrChange>
          </w:rPr>
          <w:t>7</w:t>
        </w:r>
      </w:ins>
      <w:r>
        <w:rPr>
          <w:rFonts w:hint="eastAsia" w:ascii="仿宋_GB2312" w:hAnsi="仿宋_GB2312" w:eastAsia="仿宋_GB2312" w:cs="仿宋_GB2312"/>
          <w:color w:val="000000"/>
          <w:sz w:val="28"/>
          <w:szCs w:val="28"/>
          <w:highlight w:val="none"/>
          <w:rPrChange w:id="1892" w:author="金美玲" w:date="2022-05-30T09:16:35Z">
            <w:rPr>
              <w:rFonts w:hint="eastAsia" w:ascii="仿宋_GB2312" w:hAnsi="仿宋_GB2312" w:eastAsia="仿宋_GB2312" w:cs="仿宋_GB2312"/>
              <w:color w:val="000000"/>
              <w:sz w:val="28"/>
              <w:szCs w:val="28"/>
            </w:rPr>
          </w:rPrChange>
        </w:rPr>
        <w:t>天</w:t>
      </w:r>
      <w:r>
        <w:rPr>
          <w:rFonts w:ascii="仿宋_GB2312" w:hAnsi="仿宋_GB2312" w:eastAsia="仿宋_GB2312" w:cs="仿宋_GB2312"/>
          <w:color w:val="000000"/>
          <w:sz w:val="28"/>
          <w:szCs w:val="28"/>
          <w:highlight w:val="none"/>
          <w:rPrChange w:id="1893" w:author="金美玲" w:date="2022-05-30T09:16:35Z">
            <w:rPr>
              <w:rFonts w:ascii="仿宋_GB2312" w:hAnsi="仿宋_GB2312" w:eastAsia="仿宋_GB2312" w:cs="仿宋_GB2312"/>
              <w:color w:val="000000"/>
              <w:sz w:val="28"/>
              <w:szCs w:val="28"/>
            </w:rPr>
          </w:rPrChange>
        </w:rPr>
        <w:t>，</w:t>
      </w:r>
      <w:r>
        <w:rPr>
          <w:rFonts w:hint="eastAsia" w:ascii="仿宋_GB2312" w:hAnsi="仿宋_GB2312" w:eastAsia="仿宋_GB2312" w:cs="仿宋_GB2312"/>
          <w:color w:val="000000"/>
          <w:sz w:val="28"/>
          <w:szCs w:val="28"/>
          <w:highlight w:val="none"/>
          <w:rPrChange w:id="1894" w:author="金美玲" w:date="2022-05-30T09:16:35Z">
            <w:rPr>
              <w:rFonts w:hint="eastAsia" w:ascii="仿宋_GB2312" w:hAnsi="仿宋_GB2312" w:eastAsia="仿宋_GB2312" w:cs="仿宋_GB2312"/>
              <w:color w:val="000000"/>
              <w:sz w:val="28"/>
              <w:szCs w:val="28"/>
            </w:rPr>
          </w:rPrChange>
        </w:rPr>
        <w:t>过期退回。</w:t>
      </w:r>
    </w:p>
    <w:p>
      <w:pPr>
        <w:widowControl/>
        <w:shd w:val="clear" w:color="auto" w:fill="FFFFFF"/>
        <w:spacing w:line="540" w:lineRule="exact"/>
        <w:ind w:firstLine="560" w:firstLineChars="200"/>
        <w:outlineLvl w:val="2"/>
        <w:rPr>
          <w:rFonts w:ascii="黑体" w:hAnsi="黑体" w:eastAsia="黑体"/>
          <w:bCs/>
          <w:color w:val="000000"/>
          <w:kern w:val="0"/>
          <w:sz w:val="28"/>
          <w:szCs w:val="28"/>
          <w:highlight w:val="none"/>
          <w:rPrChange w:id="1895"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1896" w:author="金美玲" w:date="2022-05-30T09:16:35Z">
            <w:rPr>
              <w:rFonts w:hint="eastAsia" w:ascii="黑体" w:hAnsi="黑体" w:eastAsia="黑体"/>
              <w:bCs/>
              <w:color w:val="000000"/>
              <w:kern w:val="0"/>
              <w:sz w:val="28"/>
              <w:szCs w:val="28"/>
            </w:rPr>
          </w:rPrChange>
        </w:rPr>
        <w:t>三、活动详细流程</w:t>
      </w:r>
    </w:p>
    <w:p>
      <w:pPr>
        <w:widowControl/>
        <w:shd w:val="clear" w:color="auto" w:fill="FFFFFF"/>
        <w:spacing w:line="540" w:lineRule="exact"/>
        <w:ind w:firstLine="560" w:firstLineChars="200"/>
        <w:outlineLvl w:val="2"/>
        <w:rPr>
          <w:rFonts w:ascii="仿宋_GB2312" w:hAnsi="仿宋_GB2312" w:eastAsia="仿宋_GB2312" w:cs="仿宋_GB2312"/>
          <w:color w:val="000000"/>
          <w:sz w:val="28"/>
          <w:szCs w:val="28"/>
          <w:highlight w:val="none"/>
          <w:shd w:val="clear" w:color="auto" w:fill="FFFFFF"/>
          <w:rPrChange w:id="1897"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898" w:author="金美玲" w:date="2022-05-30T09:16:35Z">
            <w:rPr>
              <w:rFonts w:hint="eastAsia" w:ascii="仿宋_GB2312" w:hAnsi="仿宋_GB2312" w:eastAsia="仿宋_GB2312" w:cs="仿宋_GB2312"/>
              <w:color w:val="000000"/>
              <w:sz w:val="28"/>
              <w:szCs w:val="28"/>
              <w:shd w:val="clear" w:color="auto" w:fill="FFFFFF"/>
            </w:rPr>
          </w:rPrChange>
        </w:rPr>
        <w:t>（一）活动报名</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899"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00" w:author="金美玲" w:date="2022-05-30T09:16:35Z">
            <w:rPr>
              <w:rFonts w:hint="eastAsia" w:ascii="仿宋_GB2312" w:hAnsi="仿宋_GB2312" w:eastAsia="仿宋_GB2312" w:cs="仿宋_GB2312"/>
              <w:color w:val="000000"/>
              <w:sz w:val="28"/>
              <w:szCs w:val="28"/>
              <w:shd w:val="clear" w:color="auto" w:fill="FFFFFF"/>
            </w:rPr>
          </w:rPrChange>
        </w:rPr>
        <w:t>用户可以通过美团首页侧边栏、美团</w:t>
      </w:r>
      <w:r>
        <w:rPr>
          <w:rFonts w:ascii="仿宋_GB2312" w:hAnsi="仿宋_GB2312" w:eastAsia="仿宋_GB2312" w:cs="仿宋_GB2312"/>
          <w:color w:val="000000"/>
          <w:sz w:val="28"/>
          <w:szCs w:val="28"/>
          <w:highlight w:val="none"/>
          <w:shd w:val="clear" w:color="auto" w:fill="FFFFFF"/>
          <w:rPrChange w:id="1901" w:author="金美玲" w:date="2022-05-30T09:16:35Z">
            <w:rPr>
              <w:rFonts w:ascii="仿宋_GB2312" w:hAnsi="仿宋_GB2312" w:eastAsia="仿宋_GB2312" w:cs="仿宋_GB2312"/>
              <w:color w:val="000000"/>
              <w:sz w:val="28"/>
              <w:szCs w:val="28"/>
              <w:shd w:val="clear" w:color="auto" w:fill="FFFFFF"/>
            </w:rPr>
          </w:rPrChange>
        </w:rPr>
        <w:t>App搜索“深圳数字人民币”，进入活动页面，填写身份证号、手机号、选择报名的银行，</w:t>
      </w:r>
      <w:r>
        <w:rPr>
          <w:rFonts w:hint="eastAsia" w:ascii="仿宋_GB2312" w:hAnsi="仿宋_GB2312" w:eastAsia="仿宋_GB2312" w:cs="仿宋_GB2312"/>
          <w:color w:val="000000"/>
          <w:sz w:val="28"/>
          <w:szCs w:val="28"/>
          <w:highlight w:val="none"/>
          <w:shd w:val="clear" w:color="auto" w:fill="FFFFFF"/>
          <w:rPrChange w:id="1902" w:author="金美玲" w:date="2022-05-30T09:16:35Z">
            <w:rPr>
              <w:rFonts w:hint="eastAsia" w:ascii="仿宋_GB2312" w:hAnsi="仿宋_GB2312" w:eastAsia="仿宋_GB2312" w:cs="仿宋_GB2312"/>
              <w:color w:val="000000"/>
              <w:sz w:val="28"/>
              <w:szCs w:val="28"/>
              <w:shd w:val="clear" w:color="auto" w:fill="FFFFFF"/>
            </w:rPr>
          </w:rPrChange>
        </w:rPr>
        <w:t>进行报名。</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903"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04" w:author="金美玲" w:date="2022-05-30T09:16:35Z">
            <w:rPr>
              <w:rFonts w:hint="eastAsia" w:ascii="仿宋_GB2312" w:hAnsi="仿宋_GB2312" w:eastAsia="仿宋_GB2312" w:cs="仿宋_GB2312"/>
              <w:color w:val="000000"/>
              <w:sz w:val="28"/>
              <w:szCs w:val="28"/>
              <w:shd w:val="clear" w:color="auto" w:fill="FFFFFF"/>
            </w:rPr>
          </w:rPrChange>
        </w:rPr>
        <w:t>（二）摇号抽签</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905"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06" w:author="金美玲" w:date="2022-05-30T09:16:35Z">
            <w:rPr>
              <w:rFonts w:hint="eastAsia" w:ascii="仿宋_GB2312" w:hAnsi="仿宋_GB2312" w:eastAsia="仿宋_GB2312" w:cs="仿宋_GB2312"/>
              <w:color w:val="000000"/>
              <w:sz w:val="28"/>
              <w:szCs w:val="28"/>
              <w:shd w:val="clear" w:color="auto" w:fill="FFFFFF"/>
            </w:rPr>
          </w:rPrChange>
        </w:rPr>
        <w:t>美团将报名信息提供给第三方公</w:t>
      </w:r>
      <w:del w:id="1907" w:author="Chuey" w:date="2022-05-13T17:23:11Z">
        <w:r>
          <w:rPr>
            <w:rFonts w:hint="default" w:ascii="仿宋_GB2312" w:hAnsi="仿宋_GB2312" w:eastAsia="仿宋_GB2312" w:cs="仿宋_GB2312"/>
            <w:color w:val="000000"/>
            <w:sz w:val="28"/>
            <w:szCs w:val="28"/>
            <w:highlight w:val="none"/>
            <w:shd w:val="clear" w:color="auto" w:fill="FFFFFF"/>
            <w:lang w:val="en-US"/>
            <w:rPrChange w:id="1908" w:author="金美玲" w:date="2022-05-30T09:16:35Z">
              <w:rPr>
                <w:rFonts w:hint="default" w:ascii="仿宋_GB2312" w:hAnsi="仿宋_GB2312" w:eastAsia="仿宋_GB2312" w:cs="仿宋_GB2312"/>
                <w:color w:val="000000"/>
                <w:sz w:val="28"/>
                <w:szCs w:val="28"/>
                <w:shd w:val="clear" w:color="auto" w:fill="FFFFFF"/>
                <w:lang w:val="en-US"/>
              </w:rPr>
            </w:rPrChange>
          </w:rPr>
          <w:delText>正</w:delText>
        </w:r>
      </w:del>
      <w:ins w:id="1909" w:author="Chuey" w:date="2022-05-13T17:23:12Z">
        <w:r>
          <w:rPr>
            <w:rFonts w:hint="eastAsia" w:ascii="仿宋_GB2312" w:hAnsi="仿宋_GB2312" w:eastAsia="仿宋_GB2312" w:cs="仿宋_GB2312"/>
            <w:color w:val="000000"/>
            <w:sz w:val="28"/>
            <w:szCs w:val="28"/>
            <w:highlight w:val="none"/>
            <w:shd w:val="clear" w:color="auto" w:fill="FFFFFF"/>
            <w:lang w:val="en-US" w:eastAsia="zh-CN"/>
            <w:rPrChange w:id="1910" w:author="金美玲" w:date="2022-05-30T09:16:35Z">
              <w:rPr>
                <w:rFonts w:hint="eastAsia" w:ascii="仿宋_GB2312" w:hAnsi="仿宋_GB2312" w:eastAsia="仿宋_GB2312" w:cs="仿宋_GB2312"/>
                <w:color w:val="000000"/>
                <w:sz w:val="28"/>
                <w:szCs w:val="28"/>
                <w:shd w:val="clear" w:color="auto" w:fill="FFFFFF"/>
                <w:lang w:val="en-US" w:eastAsia="zh-CN"/>
              </w:rPr>
            </w:rPrChange>
          </w:rPr>
          <w:t>证</w:t>
        </w:r>
      </w:ins>
      <w:r>
        <w:rPr>
          <w:rFonts w:hint="eastAsia" w:ascii="仿宋_GB2312" w:hAnsi="仿宋_GB2312" w:eastAsia="仿宋_GB2312" w:cs="仿宋_GB2312"/>
          <w:color w:val="000000"/>
          <w:sz w:val="28"/>
          <w:szCs w:val="28"/>
          <w:highlight w:val="none"/>
          <w:shd w:val="clear" w:color="auto" w:fill="FFFFFF"/>
          <w:rPrChange w:id="1911" w:author="金美玲" w:date="2022-05-30T09:16:35Z">
            <w:rPr>
              <w:rFonts w:hint="eastAsia" w:ascii="仿宋_GB2312" w:hAnsi="仿宋_GB2312" w:eastAsia="仿宋_GB2312" w:cs="仿宋_GB2312"/>
              <w:color w:val="000000"/>
              <w:sz w:val="28"/>
              <w:szCs w:val="28"/>
              <w:shd w:val="clear" w:color="auto" w:fill="FFFFFF"/>
            </w:rPr>
          </w:rPrChange>
        </w:rPr>
        <w:t>机构，通过摇号抽签的方式抽出中签用户。</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912"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13" w:author="金美玲" w:date="2022-05-30T09:16:35Z">
            <w:rPr>
              <w:rFonts w:hint="eastAsia" w:ascii="仿宋_GB2312" w:hAnsi="仿宋_GB2312" w:eastAsia="仿宋_GB2312" w:cs="仿宋_GB2312"/>
              <w:color w:val="000000"/>
              <w:sz w:val="28"/>
              <w:szCs w:val="28"/>
              <w:shd w:val="clear" w:color="auto" w:fill="FFFFFF"/>
            </w:rPr>
          </w:rPrChange>
        </w:rPr>
        <w:t>（三）用户领取红包</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914"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15" w:author="金美玲" w:date="2022-05-30T09:16:35Z">
            <w:rPr>
              <w:rFonts w:hint="eastAsia" w:ascii="仿宋_GB2312" w:hAnsi="仿宋_GB2312" w:eastAsia="仿宋_GB2312" w:cs="仿宋_GB2312"/>
              <w:color w:val="000000"/>
              <w:sz w:val="28"/>
              <w:szCs w:val="28"/>
              <w:shd w:val="clear" w:color="auto" w:fill="FFFFFF"/>
            </w:rPr>
          </w:rPrChange>
        </w:rPr>
        <w:t>中签用户，下载数字人民币</w:t>
      </w:r>
      <w:r>
        <w:rPr>
          <w:rFonts w:ascii="仿宋_GB2312" w:hAnsi="仿宋_GB2312" w:eastAsia="仿宋_GB2312" w:cs="仿宋_GB2312"/>
          <w:color w:val="000000"/>
          <w:sz w:val="28"/>
          <w:szCs w:val="28"/>
          <w:highlight w:val="none"/>
          <w:shd w:val="clear" w:color="auto" w:fill="FFFFFF"/>
          <w:rPrChange w:id="1916" w:author="金美玲" w:date="2022-05-30T09:16:35Z">
            <w:rPr>
              <w:rFonts w:ascii="仿宋_GB2312" w:hAnsi="仿宋_GB2312" w:eastAsia="仿宋_GB2312" w:cs="仿宋_GB2312"/>
              <w:color w:val="000000"/>
              <w:sz w:val="28"/>
              <w:szCs w:val="28"/>
              <w:shd w:val="clear" w:color="auto" w:fill="FFFFFF"/>
            </w:rPr>
          </w:rPrChange>
        </w:rPr>
        <w:t xml:space="preserve">App，并开通报名时所属银行钱包，领取红包。 </w:t>
      </w:r>
    </w:p>
    <w:p>
      <w:pPr>
        <w:spacing w:line="540" w:lineRule="exact"/>
        <w:ind w:firstLine="560" w:firstLineChars="200"/>
        <w:rPr>
          <w:rFonts w:ascii="仿宋_GB2312" w:hAnsi="仿宋_GB2312" w:eastAsia="仿宋_GB2312" w:cs="仿宋_GB2312"/>
          <w:color w:val="000000"/>
          <w:sz w:val="28"/>
          <w:szCs w:val="28"/>
          <w:highlight w:val="none"/>
          <w:shd w:val="clear" w:color="auto" w:fill="FFFFFF"/>
          <w:rPrChange w:id="1917" w:author="金美玲" w:date="2022-05-30T09:16:35Z">
            <w:rPr>
              <w:rFonts w:ascii="仿宋_GB2312" w:hAnsi="仿宋_GB2312" w:eastAsia="仿宋_GB2312" w:cs="仿宋_GB2312"/>
              <w:color w:val="000000"/>
              <w:sz w:val="28"/>
              <w:szCs w:val="28"/>
              <w:shd w:val="clear" w:color="auto" w:fill="FFFFFF"/>
            </w:rPr>
          </w:rPrChange>
        </w:rPr>
      </w:pPr>
      <w:r>
        <w:rPr>
          <w:rFonts w:hint="eastAsia" w:ascii="仿宋_GB2312" w:hAnsi="仿宋_GB2312" w:eastAsia="仿宋_GB2312" w:cs="仿宋_GB2312"/>
          <w:color w:val="000000"/>
          <w:sz w:val="28"/>
          <w:szCs w:val="28"/>
          <w:highlight w:val="none"/>
          <w:shd w:val="clear" w:color="auto" w:fill="FFFFFF"/>
          <w:rPrChange w:id="1918" w:author="金美玲" w:date="2022-05-30T09:16:35Z">
            <w:rPr>
              <w:rFonts w:hint="eastAsia" w:ascii="仿宋_GB2312" w:hAnsi="仿宋_GB2312" w:eastAsia="仿宋_GB2312" w:cs="仿宋_GB2312"/>
              <w:color w:val="000000"/>
              <w:sz w:val="28"/>
              <w:szCs w:val="28"/>
              <w:shd w:val="clear" w:color="auto" w:fill="FFFFFF"/>
            </w:rPr>
          </w:rPrChange>
        </w:rPr>
        <w:t>（四）用户消费</w:t>
      </w:r>
    </w:p>
    <w:p>
      <w:pPr>
        <w:overflowPunct w:val="0"/>
        <w:autoSpaceDE w:val="0"/>
        <w:autoSpaceDN w:val="0"/>
        <w:adjustRightInd w:val="0"/>
        <w:snapToGrid w:val="0"/>
        <w:spacing w:line="522" w:lineRule="exact"/>
        <w:ind w:firstLine="560" w:firstLineChars="200"/>
        <w:rPr>
          <w:rFonts w:ascii="仿宋_GB2312" w:hAnsi="仿宋_GB2312" w:eastAsia="仿宋_GB2312" w:cs="仿宋_GB2312"/>
          <w:color w:val="000000"/>
          <w:sz w:val="28"/>
          <w:szCs w:val="28"/>
          <w:highlight w:val="none"/>
          <w:rPrChange w:id="1919"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shd w:val="clear" w:color="auto" w:fill="FFFFFF"/>
          <w:rPrChange w:id="1921" w:author="金美玲" w:date="2022-05-30T09:16:35Z">
            <w:rPr>
              <w:rFonts w:ascii="仿宋_GB2312" w:hAnsi="仿宋_GB2312" w:eastAsia="仿宋_GB2312" w:cs="仿宋_GB2312"/>
              <w:color w:val="000000"/>
              <w:sz w:val="28"/>
              <w:szCs w:val="28"/>
              <w:shd w:val="clear" w:color="auto" w:fill="FFFFFF"/>
            </w:rPr>
          </w:rPrChange>
        </w:rPr>
        <w:drawing>
          <wp:anchor distT="0" distB="0" distL="0" distR="0" simplePos="0" relativeHeight="251659264" behindDoc="0" locked="0" layoutInCell="1" allowOverlap="1">
            <wp:simplePos x="0" y="0"/>
            <wp:positionH relativeFrom="margin">
              <wp:posOffset>1896745</wp:posOffset>
            </wp:positionH>
            <wp:positionV relativeFrom="paragraph">
              <wp:posOffset>1397000</wp:posOffset>
            </wp:positionV>
            <wp:extent cx="1352550" cy="2933700"/>
            <wp:effectExtent l="0" t="0" r="0" b="0"/>
            <wp:wrapTopAndBottom/>
            <wp:docPr id="1026" name="图片 1" descr="C:\Users\QINYON~1\AppData\Local\Temp\WeChat Files\aa6de3ad9bbf062ca757bed09aaad49.jpg"/>
            <wp:cNvGraphicFramePr/>
            <a:graphic xmlns:a="http://schemas.openxmlformats.org/drawingml/2006/main">
              <a:graphicData uri="http://schemas.openxmlformats.org/drawingml/2006/picture">
                <pic:pic xmlns:pic="http://schemas.openxmlformats.org/drawingml/2006/picture">
                  <pic:nvPicPr>
                    <pic:cNvPr id="1026" name="图片 1" descr="C:\Users\QINYON~1\AppData\Local\Temp\WeChat Files\aa6de3ad9bbf062ca757bed09aaad49.jpg"/>
                    <pic:cNvPicPr/>
                  </pic:nvPicPr>
                  <pic:blipFill>
                    <a:blip r:embed="rId7" cstate="print"/>
                    <a:srcRect/>
                    <a:stretch>
                      <a:fillRect/>
                    </a:stretch>
                  </pic:blipFill>
                  <pic:spPr>
                    <a:xfrm>
                      <a:off x="0" y="0"/>
                      <a:ext cx="1352550" cy="2933700"/>
                    </a:xfrm>
                    <a:prstGeom prst="rect">
                      <a:avLst/>
                    </a:prstGeom>
                    <a:ln>
                      <a:noFill/>
                    </a:ln>
                  </pic:spPr>
                </pic:pic>
              </a:graphicData>
            </a:graphic>
          </wp:anchor>
        </w:drawing>
      </w:r>
      <w:r>
        <w:rPr>
          <w:rFonts w:ascii="仿宋_GB2312" w:hAnsi="仿宋_GB2312" w:eastAsia="仿宋_GB2312" w:cs="仿宋_GB2312"/>
          <w:color w:val="000000"/>
          <w:sz w:val="28"/>
          <w:szCs w:val="28"/>
          <w:highlight w:val="none"/>
          <w:rPrChange w:id="1922" w:author="金美玲" w:date="2022-05-30T09:16:35Z">
            <w:rPr>
              <w:rFonts w:ascii="仿宋_GB2312" w:hAnsi="仿宋_GB2312" w:eastAsia="仿宋_GB2312" w:cs="仿宋_GB2312"/>
              <w:color w:val="000000"/>
              <w:sz w:val="28"/>
              <w:szCs w:val="28"/>
            </w:rPr>
          </w:rPrChange>
        </w:rPr>
        <w:t>数字人民币红包有效期7天。</w:t>
      </w:r>
      <w:r>
        <w:rPr>
          <w:rFonts w:hint="eastAsia" w:ascii="仿宋_GB2312" w:hAnsi="仿宋_GB2312" w:eastAsia="仿宋_GB2312" w:cs="仿宋_GB2312"/>
          <w:color w:val="000000"/>
          <w:sz w:val="28"/>
          <w:szCs w:val="28"/>
          <w:highlight w:val="none"/>
          <w:rPrChange w:id="1923" w:author="金美玲" w:date="2022-05-30T09:16:35Z">
            <w:rPr>
              <w:rFonts w:hint="eastAsia" w:ascii="仿宋_GB2312" w:hAnsi="仿宋_GB2312" w:eastAsia="仿宋_GB2312" w:cs="仿宋_GB2312"/>
              <w:color w:val="000000"/>
              <w:sz w:val="28"/>
              <w:szCs w:val="28"/>
            </w:rPr>
          </w:rPrChange>
        </w:rPr>
        <w:t>用户可以用在深圳地区已经完成数字人民币能力改造的线下商户，使用数字人民币收款码进行付款。线下支持数字人民币支付的商户名单需要各家银行提供，用来配置红包消费限制商户（包含不仅限于以下字段：商户名称、商户地址、商户号、</w:t>
      </w:r>
      <w:r>
        <w:rPr>
          <w:rFonts w:ascii="仿宋_GB2312" w:hAnsi="仿宋_GB2312" w:eastAsia="仿宋_GB2312" w:cs="仿宋_GB2312"/>
          <w:color w:val="000000"/>
          <w:sz w:val="28"/>
          <w:szCs w:val="28"/>
          <w:highlight w:val="none"/>
          <w:rPrChange w:id="1924" w:author="金美玲" w:date="2022-05-30T09:16:35Z">
            <w:rPr>
              <w:rFonts w:ascii="仿宋_GB2312" w:hAnsi="仿宋_GB2312" w:eastAsia="仿宋_GB2312" w:cs="仿宋_GB2312"/>
              <w:color w:val="000000"/>
              <w:sz w:val="28"/>
              <w:szCs w:val="28"/>
            </w:rPr>
          </w:rPrChange>
        </w:rPr>
        <w:t>商户所属行政区域等</w:t>
      </w:r>
      <w:r>
        <w:rPr>
          <w:rFonts w:hint="eastAsia" w:ascii="仿宋_GB2312" w:hAnsi="仿宋_GB2312" w:eastAsia="仿宋_GB2312" w:cs="仿宋_GB2312"/>
          <w:color w:val="000000"/>
          <w:sz w:val="28"/>
          <w:szCs w:val="28"/>
          <w:highlight w:val="none"/>
          <w:rPrChange w:id="1925" w:author="金美玲" w:date="2022-05-30T09:16:35Z">
            <w:rPr>
              <w:rFonts w:hint="eastAsia" w:ascii="仿宋_GB2312" w:hAnsi="仿宋_GB2312" w:eastAsia="仿宋_GB2312" w:cs="仿宋_GB2312"/>
              <w:color w:val="000000"/>
              <w:sz w:val="28"/>
              <w:szCs w:val="28"/>
            </w:rPr>
          </w:rPrChange>
        </w:rPr>
        <w:t>）。</w:t>
      </w:r>
    </w:p>
    <w:p>
      <w:pPr>
        <w:overflowPunct w:val="0"/>
        <w:autoSpaceDE w:val="0"/>
        <w:autoSpaceDN w:val="0"/>
        <w:adjustRightInd w:val="0"/>
        <w:snapToGrid w:val="0"/>
        <w:spacing w:line="522" w:lineRule="exact"/>
        <w:ind w:firstLine="560" w:firstLineChars="200"/>
        <w:rPr>
          <w:rFonts w:ascii="仿宋_GB2312" w:hAnsi="仿宋_GB2312" w:eastAsia="仿宋_GB2312" w:cs="仿宋_GB2312"/>
          <w:color w:val="000000"/>
          <w:sz w:val="28"/>
          <w:szCs w:val="28"/>
          <w:highlight w:val="none"/>
          <w:rPrChange w:id="1926"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1927" w:author="金美玲" w:date="2022-05-30T09:16:35Z">
            <w:rPr>
              <w:rFonts w:ascii="仿宋_GB2312" w:hAnsi="仿宋_GB2312" w:eastAsia="仿宋_GB2312" w:cs="仿宋_GB2312"/>
              <w:color w:val="000000"/>
              <w:sz w:val="28"/>
              <w:szCs w:val="28"/>
            </w:rPr>
          </w:rPrChange>
        </w:rPr>
        <w:t>本次活动</w:t>
      </w:r>
      <w:r>
        <w:rPr>
          <w:rFonts w:hint="eastAsia" w:ascii="仿宋_GB2312" w:hAnsi="仿宋_GB2312" w:eastAsia="仿宋_GB2312" w:cs="仿宋_GB2312"/>
          <w:color w:val="000000"/>
          <w:sz w:val="28"/>
          <w:szCs w:val="28"/>
          <w:highlight w:val="none"/>
          <w:rPrChange w:id="1928" w:author="金美玲" w:date="2022-05-30T09:16:35Z">
            <w:rPr>
              <w:rFonts w:hint="eastAsia" w:ascii="仿宋_GB2312" w:hAnsi="仿宋_GB2312" w:eastAsia="仿宋_GB2312" w:cs="仿宋_GB2312"/>
              <w:color w:val="000000"/>
              <w:sz w:val="28"/>
              <w:szCs w:val="28"/>
            </w:rPr>
          </w:rPrChange>
        </w:rPr>
        <w:t>线上部分</w:t>
      </w:r>
      <w:r>
        <w:rPr>
          <w:rFonts w:ascii="仿宋_GB2312" w:hAnsi="仿宋_GB2312" w:eastAsia="仿宋_GB2312" w:cs="仿宋_GB2312"/>
          <w:color w:val="000000"/>
          <w:sz w:val="28"/>
          <w:szCs w:val="28"/>
          <w:highlight w:val="none"/>
          <w:rPrChange w:id="1929" w:author="金美玲" w:date="2022-05-30T09:16:35Z">
            <w:rPr>
              <w:rFonts w:ascii="仿宋_GB2312" w:hAnsi="仿宋_GB2312" w:eastAsia="仿宋_GB2312" w:cs="仿宋_GB2312"/>
              <w:color w:val="000000"/>
              <w:sz w:val="28"/>
              <w:szCs w:val="28"/>
            </w:rPr>
          </w:rPrChange>
        </w:rPr>
        <w:t>可用在美团外卖、</w:t>
      </w:r>
      <w:r>
        <w:rPr>
          <w:rFonts w:hint="eastAsia" w:ascii="仿宋_GB2312" w:hAnsi="仿宋_GB2312" w:eastAsia="仿宋_GB2312" w:cs="仿宋_GB2312"/>
          <w:color w:val="000000"/>
          <w:sz w:val="28"/>
          <w:szCs w:val="28"/>
          <w:highlight w:val="none"/>
          <w:rPrChange w:id="1930" w:author="金美玲" w:date="2022-05-30T09:16:35Z">
            <w:rPr>
              <w:rFonts w:hint="eastAsia" w:ascii="仿宋_GB2312" w:hAnsi="仿宋_GB2312" w:eastAsia="仿宋_GB2312" w:cs="仿宋_GB2312"/>
              <w:color w:val="000000"/>
              <w:sz w:val="28"/>
              <w:szCs w:val="28"/>
            </w:rPr>
          </w:rPrChange>
        </w:rPr>
        <w:t>美食</w:t>
      </w:r>
      <w:r>
        <w:rPr>
          <w:rFonts w:ascii="仿宋_GB2312" w:hAnsi="仿宋_GB2312" w:eastAsia="仿宋_GB2312" w:cs="仿宋_GB2312"/>
          <w:color w:val="000000"/>
          <w:sz w:val="28"/>
          <w:szCs w:val="28"/>
          <w:highlight w:val="none"/>
          <w:rPrChange w:id="1931" w:author="金美玲" w:date="2022-05-30T09:16:35Z">
            <w:rPr>
              <w:rFonts w:ascii="仿宋_GB2312" w:hAnsi="仿宋_GB2312" w:eastAsia="仿宋_GB2312" w:cs="仿宋_GB2312"/>
              <w:color w:val="000000"/>
              <w:sz w:val="28"/>
              <w:szCs w:val="28"/>
            </w:rPr>
          </w:rPrChange>
        </w:rPr>
        <w:t>等场景。用户消费时需要在支付订单页面选择“数字人民币”，选择参与活动的银行子钱包进行支付。如果余额不足，请先前往“数字人民币”App充值后再进行支付。</w:t>
      </w:r>
      <w:r>
        <w:rPr>
          <w:rFonts w:hint="eastAsia" w:ascii="仿宋_GB2312" w:hAnsi="仿宋_GB2312" w:eastAsia="仿宋_GB2312" w:cs="仿宋_GB2312"/>
          <w:color w:val="000000"/>
          <w:sz w:val="28"/>
          <w:szCs w:val="28"/>
          <w:highlight w:val="none"/>
          <w:rPrChange w:id="1932" w:author="金美玲" w:date="2022-05-30T09:16:35Z">
            <w:rPr>
              <w:rFonts w:hint="eastAsia" w:ascii="仿宋_GB2312" w:hAnsi="仿宋_GB2312" w:eastAsia="仿宋_GB2312" w:cs="仿宋_GB2312"/>
              <w:color w:val="000000"/>
              <w:sz w:val="28"/>
              <w:szCs w:val="28"/>
            </w:rPr>
          </w:rPrChange>
        </w:rPr>
        <w:t>如果用户</w:t>
      </w:r>
      <w:r>
        <w:rPr>
          <w:rFonts w:ascii="仿宋_GB2312" w:hAnsi="仿宋_GB2312" w:eastAsia="仿宋_GB2312" w:cs="仿宋_GB2312"/>
          <w:color w:val="000000"/>
          <w:sz w:val="28"/>
          <w:szCs w:val="28"/>
          <w:highlight w:val="none"/>
          <w:rPrChange w:id="1933" w:author="金美玲" w:date="2022-05-30T09:16:35Z">
            <w:rPr>
              <w:rFonts w:ascii="仿宋_GB2312" w:hAnsi="仿宋_GB2312" w:eastAsia="仿宋_GB2312" w:cs="仿宋_GB2312"/>
              <w:color w:val="000000"/>
              <w:sz w:val="28"/>
              <w:szCs w:val="28"/>
            </w:rPr>
          </w:rPrChange>
        </w:rPr>
        <w:t>地理位置</w:t>
      </w:r>
      <w:r>
        <w:rPr>
          <w:rFonts w:hint="eastAsia" w:ascii="仿宋_GB2312" w:hAnsi="仿宋_GB2312" w:eastAsia="仿宋_GB2312" w:cs="仿宋_GB2312"/>
          <w:color w:val="000000"/>
          <w:sz w:val="28"/>
          <w:szCs w:val="28"/>
          <w:highlight w:val="none"/>
          <w:rPrChange w:id="1934" w:author="金美玲" w:date="2022-05-30T09:16:35Z">
            <w:rPr>
              <w:rFonts w:hint="eastAsia" w:ascii="仿宋_GB2312" w:hAnsi="仿宋_GB2312" w:eastAsia="仿宋_GB2312" w:cs="仿宋_GB2312"/>
              <w:color w:val="000000"/>
              <w:sz w:val="28"/>
              <w:szCs w:val="28"/>
            </w:rPr>
          </w:rPrChange>
        </w:rPr>
        <w:t>不在深圳</w:t>
      </w:r>
      <w:r>
        <w:rPr>
          <w:rFonts w:ascii="仿宋_GB2312" w:hAnsi="仿宋_GB2312" w:eastAsia="仿宋_GB2312" w:cs="仿宋_GB2312"/>
          <w:color w:val="000000"/>
          <w:sz w:val="28"/>
          <w:szCs w:val="28"/>
          <w:highlight w:val="none"/>
          <w:rPrChange w:id="1935" w:author="金美玲" w:date="2022-05-30T09:16:35Z">
            <w:rPr>
              <w:rFonts w:ascii="仿宋_GB2312" w:hAnsi="仿宋_GB2312" w:eastAsia="仿宋_GB2312" w:cs="仿宋_GB2312"/>
              <w:color w:val="000000"/>
              <w:sz w:val="28"/>
              <w:szCs w:val="28"/>
            </w:rPr>
          </w:rPrChange>
        </w:rPr>
        <w:t>地区</w:t>
      </w:r>
      <w:r>
        <w:rPr>
          <w:rFonts w:hint="eastAsia" w:ascii="仿宋_GB2312" w:hAnsi="仿宋_GB2312" w:eastAsia="仿宋_GB2312" w:cs="仿宋_GB2312"/>
          <w:color w:val="000000"/>
          <w:sz w:val="28"/>
          <w:szCs w:val="28"/>
          <w:highlight w:val="none"/>
          <w:rPrChange w:id="1936" w:author="金美玲" w:date="2022-05-30T09:16:35Z">
            <w:rPr>
              <w:rFonts w:hint="eastAsia" w:ascii="仿宋_GB2312" w:hAnsi="仿宋_GB2312" w:eastAsia="仿宋_GB2312" w:cs="仿宋_GB2312"/>
              <w:color w:val="000000"/>
              <w:sz w:val="28"/>
              <w:szCs w:val="28"/>
            </w:rPr>
          </w:rPrChange>
        </w:rPr>
        <w:t>，将无法在美团</w:t>
      </w:r>
      <w:r>
        <w:rPr>
          <w:rFonts w:ascii="仿宋_GB2312" w:hAnsi="仿宋_GB2312" w:eastAsia="仿宋_GB2312" w:cs="仿宋_GB2312"/>
          <w:color w:val="000000"/>
          <w:sz w:val="28"/>
          <w:szCs w:val="28"/>
          <w:highlight w:val="none"/>
          <w:rPrChange w:id="1937" w:author="金美玲" w:date="2022-05-30T09:16:35Z">
            <w:rPr>
              <w:rFonts w:ascii="仿宋_GB2312" w:hAnsi="仿宋_GB2312" w:eastAsia="仿宋_GB2312" w:cs="仿宋_GB2312"/>
              <w:color w:val="000000"/>
              <w:sz w:val="28"/>
              <w:szCs w:val="28"/>
            </w:rPr>
          </w:rPrChange>
        </w:rPr>
        <w:t>App使用数字人民币进行下单。主要消费步骤图如下</w:t>
      </w:r>
    </w:p>
    <w:p>
      <w:pPr>
        <w:overflowPunct w:val="0"/>
        <w:autoSpaceDE w:val="0"/>
        <w:autoSpaceDN w:val="0"/>
        <w:adjustRightInd w:val="0"/>
        <w:snapToGrid w:val="0"/>
        <w:spacing w:line="522" w:lineRule="exact"/>
        <w:ind w:firstLine="560" w:firstLineChars="200"/>
        <w:rPr>
          <w:rFonts w:ascii="仿宋_GB2312" w:hAnsi="仿宋_GB2312" w:eastAsia="仿宋_GB2312" w:cs="仿宋_GB2312"/>
          <w:color w:val="000000"/>
          <w:sz w:val="28"/>
          <w:szCs w:val="28"/>
          <w:highlight w:val="none"/>
          <w:rPrChange w:id="1938"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sz w:val="28"/>
          <w:szCs w:val="28"/>
          <w:highlight w:val="none"/>
          <w:rPrChange w:id="1940" w:author="金美玲" w:date="2022-05-30T09:16:35Z">
            <w:rPr>
              <w:rFonts w:ascii="仿宋_GB2312" w:hAnsi="仿宋_GB2312" w:eastAsia="仿宋_GB2312" w:cs="仿宋_GB2312"/>
              <w:sz w:val="28"/>
              <w:szCs w:val="28"/>
            </w:rPr>
          </w:rPrChange>
        </w:rPr>
        <w:drawing>
          <wp:anchor distT="0" distB="0" distL="0" distR="0" simplePos="0" relativeHeight="251660288" behindDoc="0" locked="0" layoutInCell="1" allowOverlap="1">
            <wp:simplePos x="0" y="0"/>
            <wp:positionH relativeFrom="margin">
              <wp:posOffset>548640</wp:posOffset>
            </wp:positionH>
            <wp:positionV relativeFrom="paragraph">
              <wp:posOffset>457835</wp:posOffset>
            </wp:positionV>
            <wp:extent cx="1633220" cy="3562985"/>
            <wp:effectExtent l="0" t="0" r="5080" b="18415"/>
            <wp:wrapTopAndBottom/>
            <wp:docPr id="1027" name="图片 11"/>
            <wp:cNvGraphicFramePr/>
            <a:graphic xmlns:a="http://schemas.openxmlformats.org/drawingml/2006/main">
              <a:graphicData uri="http://schemas.openxmlformats.org/drawingml/2006/picture">
                <pic:pic xmlns:pic="http://schemas.openxmlformats.org/drawingml/2006/picture">
                  <pic:nvPicPr>
                    <pic:cNvPr id="1027" name="图片 11"/>
                    <pic:cNvPicPr/>
                  </pic:nvPicPr>
                  <pic:blipFill>
                    <a:blip r:embed="rId8" cstate="print"/>
                    <a:srcRect/>
                    <a:stretch>
                      <a:fillRect/>
                    </a:stretch>
                  </pic:blipFill>
                  <pic:spPr>
                    <a:xfrm>
                      <a:off x="0" y="0"/>
                      <a:ext cx="1633220" cy="3562984"/>
                    </a:xfrm>
                    <a:prstGeom prst="rect">
                      <a:avLst/>
                    </a:prstGeom>
                  </pic:spPr>
                </pic:pic>
              </a:graphicData>
            </a:graphic>
          </wp:anchor>
        </w:drawing>
      </w:r>
      <w:r>
        <w:rPr>
          <w:rFonts w:ascii="仿宋_GB2312" w:hAnsi="仿宋_GB2312" w:eastAsia="仿宋_GB2312" w:cs="仿宋_GB2312"/>
          <w:color w:val="000000"/>
          <w:sz w:val="28"/>
          <w:szCs w:val="28"/>
          <w:highlight w:val="none"/>
          <w:rPrChange w:id="1941" w:author="金美玲" w:date="2022-05-30T09:16:35Z">
            <w:rPr>
              <w:rFonts w:ascii="仿宋_GB2312" w:hAnsi="仿宋_GB2312" w:eastAsia="仿宋_GB2312" w:cs="仿宋_GB2312"/>
              <w:color w:val="000000"/>
              <w:sz w:val="28"/>
              <w:szCs w:val="28"/>
            </w:rPr>
          </w:rPrChange>
        </w:rPr>
        <w:t xml:space="preserve">1.美团消费：选“数字人民币”  </w:t>
      </w: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2" w:author="金美玲" w:date="2022-05-30T09:16:35Z">
            <w:rPr>
              <w:rFonts w:ascii="仿宋" w:hAnsi="仿宋" w:eastAsia="仿宋"/>
              <w:color w:val="000000"/>
              <w:sz w:val="28"/>
              <w:szCs w:val="28"/>
            </w:rPr>
          </w:rPrChange>
        </w:rPr>
      </w:pP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3" w:author="金美玲" w:date="2022-05-30T09:16:35Z">
            <w:rPr>
              <w:rFonts w:ascii="仿宋" w:hAnsi="仿宋" w:eastAsia="仿宋"/>
              <w:color w:val="000000"/>
              <w:sz w:val="28"/>
              <w:szCs w:val="28"/>
            </w:rPr>
          </w:rPrChange>
        </w:rPr>
      </w:pP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4" w:author="金美玲" w:date="2022-05-30T09:16:35Z">
            <w:rPr>
              <w:rFonts w:ascii="仿宋" w:hAnsi="仿宋" w:eastAsia="仿宋"/>
              <w:color w:val="000000"/>
              <w:sz w:val="28"/>
              <w:szCs w:val="28"/>
            </w:rPr>
          </w:rPrChange>
        </w:rPr>
      </w:pP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5" w:author="金美玲" w:date="2022-05-30T09:16:35Z">
            <w:rPr>
              <w:rFonts w:ascii="仿宋" w:hAnsi="仿宋" w:eastAsia="仿宋"/>
              <w:color w:val="000000"/>
              <w:sz w:val="28"/>
              <w:szCs w:val="28"/>
            </w:rPr>
          </w:rPrChange>
        </w:rPr>
      </w:pP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6" w:author="金美玲" w:date="2022-05-30T09:16:35Z">
            <w:rPr>
              <w:rFonts w:ascii="仿宋" w:hAnsi="仿宋" w:eastAsia="仿宋"/>
              <w:color w:val="000000"/>
              <w:sz w:val="28"/>
              <w:szCs w:val="28"/>
            </w:rPr>
          </w:rPrChange>
        </w:rPr>
      </w:pPr>
    </w:p>
    <w:p>
      <w:pPr>
        <w:overflowPunct w:val="0"/>
        <w:autoSpaceDE w:val="0"/>
        <w:autoSpaceDN w:val="0"/>
        <w:adjustRightInd w:val="0"/>
        <w:snapToGrid w:val="0"/>
        <w:spacing w:line="560" w:lineRule="exact"/>
        <w:ind w:firstLine="560" w:firstLineChars="200"/>
        <w:rPr>
          <w:rFonts w:ascii="仿宋" w:hAnsi="仿宋" w:eastAsia="仿宋"/>
          <w:color w:val="000000"/>
          <w:sz w:val="28"/>
          <w:szCs w:val="28"/>
          <w:highlight w:val="none"/>
          <w:rPrChange w:id="1947" w:author="金美玲" w:date="2022-05-30T09:16:35Z">
            <w:rPr>
              <w:rFonts w:ascii="仿宋" w:hAnsi="仿宋" w:eastAsia="仿宋"/>
              <w:color w:val="000000"/>
              <w:sz w:val="28"/>
              <w:szCs w:val="28"/>
            </w:rPr>
          </w:rPrChange>
        </w:rPr>
      </w:pPr>
      <w:r>
        <w:rPr>
          <w:rFonts w:ascii="仿宋_GB2312" w:hAnsi="仿宋_GB2312" w:eastAsia="仿宋_GB2312" w:cs="仿宋_GB2312"/>
          <w:color w:val="000000"/>
          <w:sz w:val="28"/>
          <w:szCs w:val="28"/>
          <w:highlight w:val="none"/>
          <w:rPrChange w:id="1949" w:author="金美玲" w:date="2022-05-30T09:16:35Z">
            <w:rPr>
              <w:rFonts w:ascii="仿宋_GB2312" w:hAnsi="仿宋_GB2312" w:eastAsia="仿宋_GB2312" w:cs="仿宋_GB2312"/>
              <w:color w:val="000000"/>
              <w:sz w:val="28"/>
              <w:szCs w:val="28"/>
            </w:rPr>
          </w:rPrChange>
        </w:rPr>
        <w:drawing>
          <wp:anchor distT="0" distB="0" distL="0" distR="0" simplePos="0" relativeHeight="251660288" behindDoc="0" locked="0" layoutInCell="1" allowOverlap="1">
            <wp:simplePos x="0" y="0"/>
            <wp:positionH relativeFrom="margin">
              <wp:posOffset>561340</wp:posOffset>
            </wp:positionH>
            <wp:positionV relativeFrom="paragraph">
              <wp:posOffset>488950</wp:posOffset>
            </wp:positionV>
            <wp:extent cx="1344295" cy="2912110"/>
            <wp:effectExtent l="0" t="0" r="8255" b="2540"/>
            <wp:wrapTopAndBottom/>
            <wp:docPr id="1028" name="图片 12" descr="C:\Users\QINYON~1\AppData\Local\Temp\WeChat Files\1af4723768adc1b61f50aa3d91b3801.jpg"/>
            <wp:cNvGraphicFramePr/>
            <a:graphic xmlns:a="http://schemas.openxmlformats.org/drawingml/2006/main">
              <a:graphicData uri="http://schemas.openxmlformats.org/drawingml/2006/picture">
                <pic:pic xmlns:pic="http://schemas.openxmlformats.org/drawingml/2006/picture">
                  <pic:nvPicPr>
                    <pic:cNvPr id="1028" name="图片 12" descr="C:\Users\QINYON~1\AppData\Local\Temp\WeChat Files\1af4723768adc1b61f50aa3d91b3801.jpg"/>
                    <pic:cNvPicPr/>
                  </pic:nvPicPr>
                  <pic:blipFill>
                    <a:blip r:embed="rId9" cstate="print"/>
                    <a:srcRect/>
                    <a:stretch>
                      <a:fillRect/>
                    </a:stretch>
                  </pic:blipFill>
                  <pic:spPr>
                    <a:xfrm>
                      <a:off x="0" y="0"/>
                      <a:ext cx="1344294" cy="2912109"/>
                    </a:xfrm>
                    <a:prstGeom prst="rect">
                      <a:avLst/>
                    </a:prstGeom>
                    <a:ln>
                      <a:noFill/>
                    </a:ln>
                  </pic:spPr>
                </pic:pic>
              </a:graphicData>
            </a:graphic>
          </wp:anchor>
        </w:drawing>
      </w:r>
      <w:r>
        <w:rPr>
          <w:rFonts w:ascii="仿宋_GB2312" w:hAnsi="仿宋_GB2312" w:eastAsia="仿宋_GB2312" w:cs="仿宋_GB2312"/>
          <w:color w:val="000000"/>
          <w:sz w:val="28"/>
          <w:szCs w:val="28"/>
          <w:highlight w:val="none"/>
          <w:rPrChange w:id="1950" w:author="金美玲" w:date="2022-05-30T09:16:35Z">
            <w:rPr>
              <w:rFonts w:ascii="仿宋_GB2312" w:hAnsi="仿宋_GB2312" w:eastAsia="仿宋_GB2312" w:cs="仿宋_GB2312"/>
              <w:color w:val="000000"/>
              <w:sz w:val="28"/>
              <w:szCs w:val="28"/>
            </w:rPr>
          </w:rPrChange>
        </w:rPr>
        <w:t>2.线下pos机扫数字人民币App付款码</w:t>
      </w:r>
    </w:p>
    <w:p>
      <w:pPr>
        <w:spacing w:line="560" w:lineRule="exact"/>
        <w:ind w:firstLine="560" w:firstLineChars="200"/>
        <w:rPr>
          <w:rFonts w:ascii="楷体" w:hAnsi="楷体" w:eastAsia="楷体"/>
          <w:color w:val="000000"/>
          <w:sz w:val="28"/>
          <w:szCs w:val="28"/>
          <w:highlight w:val="none"/>
          <w:rPrChange w:id="1951" w:author="金美玲" w:date="2022-05-30T09:16:35Z">
            <w:rPr>
              <w:rFonts w:ascii="楷体" w:hAnsi="楷体" w:eastAsia="楷体"/>
              <w:color w:val="000000"/>
              <w:sz w:val="28"/>
              <w:szCs w:val="28"/>
            </w:rPr>
          </w:rPrChange>
        </w:rPr>
      </w:pPr>
      <w:r>
        <w:rPr>
          <w:rFonts w:hint="eastAsia" w:ascii="楷体" w:hAnsi="楷体" w:eastAsia="楷体"/>
          <w:color w:val="000000"/>
          <w:sz w:val="28"/>
          <w:szCs w:val="28"/>
          <w:highlight w:val="none"/>
          <w:rPrChange w:id="1952" w:author="金美玲" w:date="2022-05-30T09:16:35Z">
            <w:rPr>
              <w:rFonts w:hint="eastAsia" w:ascii="楷体" w:hAnsi="楷体" w:eastAsia="楷体"/>
              <w:color w:val="000000"/>
              <w:sz w:val="28"/>
              <w:szCs w:val="28"/>
            </w:rPr>
          </w:rPrChange>
        </w:rPr>
        <w:t>（三）活动复盘</w:t>
      </w:r>
    </w:p>
    <w:p>
      <w:pPr>
        <w:spacing w:line="560" w:lineRule="exact"/>
        <w:ind w:firstLine="560" w:firstLineChars="200"/>
        <w:rPr>
          <w:rFonts w:ascii="仿宋_GB2312" w:hAnsi="仿宋_GB2312" w:eastAsia="仿宋_GB2312" w:cs="仿宋_GB2312"/>
          <w:color w:val="000000"/>
          <w:sz w:val="28"/>
          <w:szCs w:val="28"/>
          <w:highlight w:val="none"/>
          <w:rPrChange w:id="1953"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954" w:author="金美玲" w:date="2022-05-30T09:16:35Z">
            <w:rPr>
              <w:rFonts w:hint="eastAsia" w:ascii="仿宋_GB2312" w:hAnsi="仿宋_GB2312" w:eastAsia="仿宋_GB2312" w:cs="仿宋_GB2312"/>
              <w:color w:val="000000"/>
              <w:sz w:val="28"/>
              <w:szCs w:val="28"/>
            </w:rPr>
          </w:rPrChange>
        </w:rPr>
        <w:t>美团会按照半月为维度，进行活动效果分析和复盘，并将所有数据提供给深圳市</w:t>
      </w:r>
      <w:r>
        <w:rPr>
          <w:rFonts w:ascii="仿宋_GB2312" w:hAnsi="仿宋_GB2312" w:eastAsia="仿宋_GB2312" w:cs="仿宋_GB2312"/>
          <w:color w:val="000000"/>
          <w:sz w:val="28"/>
          <w:szCs w:val="28"/>
          <w:highlight w:val="none"/>
          <w:rPrChange w:id="1955" w:author="金美玲" w:date="2022-05-30T09:16:35Z">
            <w:rPr>
              <w:rFonts w:ascii="仿宋_GB2312" w:hAnsi="仿宋_GB2312" w:eastAsia="仿宋_GB2312" w:cs="仿宋_GB2312"/>
              <w:color w:val="000000"/>
              <w:sz w:val="28"/>
              <w:szCs w:val="28"/>
            </w:rPr>
          </w:rPrChange>
        </w:rPr>
        <w:t>商务局</w:t>
      </w:r>
      <w:r>
        <w:rPr>
          <w:rFonts w:hint="eastAsia" w:ascii="仿宋_GB2312" w:hAnsi="仿宋_GB2312" w:eastAsia="仿宋_GB2312" w:cs="仿宋_GB2312"/>
          <w:color w:val="000000"/>
          <w:sz w:val="28"/>
          <w:szCs w:val="28"/>
          <w:highlight w:val="none"/>
          <w:rPrChange w:id="1956" w:author="金美玲" w:date="2022-05-30T09:16:35Z">
            <w:rPr>
              <w:rFonts w:hint="eastAsia" w:ascii="仿宋_GB2312" w:hAnsi="仿宋_GB2312" w:eastAsia="仿宋_GB2312" w:cs="仿宋_GB2312"/>
              <w:color w:val="000000"/>
              <w:sz w:val="28"/>
              <w:szCs w:val="28"/>
            </w:rPr>
          </w:rPrChange>
        </w:rPr>
        <w:t>。</w:t>
      </w:r>
      <w:r>
        <w:rPr>
          <w:rFonts w:ascii="仿宋_GB2312" w:hAnsi="仿宋_GB2312" w:eastAsia="仿宋_GB2312" w:cs="仿宋_GB2312"/>
          <w:color w:val="000000"/>
          <w:sz w:val="28"/>
          <w:szCs w:val="28"/>
          <w:highlight w:val="none"/>
          <w:rPrChange w:id="1957" w:author="金美玲" w:date="2022-05-30T09:16:35Z">
            <w:rPr>
              <w:rFonts w:ascii="仿宋_GB2312" w:hAnsi="仿宋_GB2312" w:eastAsia="仿宋_GB2312" w:cs="仿宋_GB2312"/>
              <w:color w:val="000000"/>
              <w:sz w:val="28"/>
              <w:szCs w:val="28"/>
            </w:rPr>
          </w:rPrChange>
        </w:rPr>
        <w:t>红包核销等对账数据需要由各家银行提供。</w:t>
      </w:r>
    </w:p>
    <w:p>
      <w:pPr>
        <w:widowControl/>
        <w:shd w:val="clear" w:color="auto" w:fill="FFFFFF"/>
        <w:spacing w:line="560" w:lineRule="exact"/>
        <w:ind w:firstLine="560" w:firstLineChars="200"/>
        <w:outlineLvl w:val="2"/>
        <w:rPr>
          <w:rFonts w:ascii="黑体" w:hAnsi="黑体" w:eastAsia="黑体"/>
          <w:bCs/>
          <w:color w:val="000000"/>
          <w:kern w:val="0"/>
          <w:sz w:val="28"/>
          <w:szCs w:val="28"/>
          <w:highlight w:val="none"/>
          <w:rPrChange w:id="1958"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1959" w:author="金美玲" w:date="2022-05-30T09:16:35Z">
            <w:rPr>
              <w:rFonts w:hint="eastAsia" w:ascii="黑体" w:hAnsi="黑体" w:eastAsia="黑体"/>
              <w:bCs/>
              <w:color w:val="000000"/>
              <w:kern w:val="0"/>
              <w:sz w:val="28"/>
              <w:szCs w:val="28"/>
            </w:rPr>
          </w:rPrChange>
        </w:rPr>
        <w:t>四、活动宣传</w:t>
      </w:r>
    </w:p>
    <w:p>
      <w:pPr>
        <w:widowControl/>
        <w:shd w:val="clear" w:color="auto" w:fill="FFFFFF"/>
        <w:spacing w:line="560" w:lineRule="exact"/>
        <w:ind w:firstLine="560" w:firstLineChars="200"/>
        <w:outlineLvl w:val="2"/>
        <w:rPr>
          <w:rFonts w:ascii="仿宋_GB2312" w:hAnsi="仿宋_GB2312" w:eastAsia="仿宋_GB2312" w:cs="仿宋_GB2312"/>
          <w:color w:val="000000"/>
          <w:sz w:val="28"/>
          <w:szCs w:val="28"/>
          <w:highlight w:val="none"/>
          <w:rPrChange w:id="1960"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961" w:author="金美玲" w:date="2022-05-30T09:16:35Z">
            <w:rPr>
              <w:rFonts w:hint="eastAsia" w:ascii="仿宋_GB2312" w:hAnsi="仿宋_GB2312" w:eastAsia="仿宋_GB2312" w:cs="仿宋_GB2312"/>
              <w:color w:val="000000"/>
              <w:sz w:val="28"/>
              <w:szCs w:val="28"/>
            </w:rPr>
          </w:rPrChange>
        </w:rPr>
        <w:t>（一</w:t>
      </w:r>
      <w:r>
        <w:rPr>
          <w:rFonts w:ascii="仿宋_GB2312" w:hAnsi="仿宋_GB2312" w:eastAsia="仿宋_GB2312" w:cs="仿宋_GB2312"/>
          <w:color w:val="000000"/>
          <w:sz w:val="28"/>
          <w:szCs w:val="28"/>
          <w:highlight w:val="none"/>
          <w:rPrChange w:id="1962" w:author="金美玲" w:date="2022-05-30T09:16:35Z">
            <w:rPr>
              <w:rFonts w:ascii="仿宋_GB2312" w:hAnsi="仿宋_GB2312" w:eastAsia="仿宋_GB2312" w:cs="仿宋_GB2312"/>
              <w:color w:val="000000"/>
              <w:sz w:val="28"/>
              <w:szCs w:val="28"/>
            </w:rPr>
          </w:rPrChange>
        </w:rPr>
        <w:t>）</w:t>
      </w:r>
      <w:r>
        <w:rPr>
          <w:rFonts w:hint="eastAsia" w:ascii="仿宋_GB2312" w:hAnsi="仿宋_GB2312" w:eastAsia="仿宋_GB2312" w:cs="仿宋_GB2312"/>
          <w:color w:val="000000"/>
          <w:sz w:val="28"/>
          <w:szCs w:val="28"/>
          <w:highlight w:val="none"/>
          <w:rPrChange w:id="1963" w:author="金美玲" w:date="2022-05-30T09:16:35Z">
            <w:rPr>
              <w:rFonts w:hint="eastAsia" w:ascii="仿宋_GB2312" w:hAnsi="仿宋_GB2312" w:eastAsia="仿宋_GB2312" w:cs="仿宋_GB2312"/>
              <w:color w:val="000000"/>
              <w:sz w:val="28"/>
              <w:szCs w:val="28"/>
            </w:rPr>
          </w:rPrChange>
        </w:rPr>
        <w:t>线上资源位</w:t>
      </w:r>
    </w:p>
    <w:p>
      <w:pPr>
        <w:widowControl/>
        <w:shd w:val="clear" w:color="auto" w:fill="FFFFFF"/>
        <w:spacing w:line="560" w:lineRule="exact"/>
        <w:ind w:firstLine="560" w:firstLineChars="200"/>
        <w:outlineLvl w:val="2"/>
        <w:rPr>
          <w:rFonts w:ascii="仿宋_GB2312" w:hAnsi="仿宋_GB2312" w:eastAsia="仿宋_GB2312" w:cs="仿宋_GB2312"/>
          <w:color w:val="000000"/>
          <w:sz w:val="28"/>
          <w:szCs w:val="28"/>
          <w:highlight w:val="none"/>
          <w:rPrChange w:id="1964"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965" w:author="金美玲" w:date="2022-05-30T09:16:35Z">
            <w:rPr>
              <w:rFonts w:hint="eastAsia" w:ascii="仿宋_GB2312" w:hAnsi="仿宋_GB2312" w:eastAsia="仿宋_GB2312" w:cs="仿宋_GB2312"/>
              <w:color w:val="000000"/>
              <w:sz w:val="28"/>
              <w:szCs w:val="28"/>
            </w:rPr>
          </w:rPrChange>
        </w:rPr>
        <w:t>活动上线后，美团会通过首页侧边栏、猜喜、我的金融楼层、支付成功页、数字人民币专区、美团</w:t>
      </w:r>
      <w:r>
        <w:rPr>
          <w:rFonts w:ascii="仿宋_GB2312" w:hAnsi="仿宋_GB2312" w:eastAsia="仿宋_GB2312" w:cs="仿宋_GB2312"/>
          <w:color w:val="000000"/>
          <w:sz w:val="28"/>
          <w:szCs w:val="28"/>
          <w:highlight w:val="none"/>
          <w:rPrChange w:id="1966" w:author="金美玲" w:date="2022-05-30T09:16:35Z">
            <w:rPr>
              <w:rFonts w:ascii="仿宋_GB2312" w:hAnsi="仿宋_GB2312" w:eastAsia="仿宋_GB2312" w:cs="仿宋_GB2312"/>
              <w:color w:val="000000"/>
              <w:sz w:val="28"/>
              <w:szCs w:val="28"/>
            </w:rPr>
          </w:rPrChange>
        </w:rPr>
        <w:t>App push等资源位进行活动宣传。</w:t>
      </w:r>
    </w:p>
    <w:p>
      <w:pPr>
        <w:widowControl/>
        <w:shd w:val="clear" w:color="auto" w:fill="FFFFFF"/>
        <w:spacing w:line="560" w:lineRule="exact"/>
        <w:ind w:firstLine="560" w:firstLineChars="200"/>
        <w:outlineLvl w:val="2"/>
        <w:rPr>
          <w:rFonts w:ascii="仿宋_GB2312" w:hAnsi="仿宋_GB2312" w:eastAsia="仿宋_GB2312" w:cs="仿宋_GB2312"/>
          <w:color w:val="000000"/>
          <w:sz w:val="28"/>
          <w:szCs w:val="28"/>
          <w:highlight w:val="none"/>
          <w:rPrChange w:id="1967"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1968" w:author="金美玲" w:date="2022-05-30T09:16:35Z">
            <w:rPr>
              <w:rFonts w:hint="eastAsia" w:ascii="仿宋_GB2312" w:hAnsi="仿宋_GB2312" w:eastAsia="仿宋_GB2312" w:cs="仿宋_GB2312"/>
              <w:color w:val="000000"/>
              <w:sz w:val="28"/>
              <w:szCs w:val="28"/>
            </w:rPr>
          </w:rPrChange>
        </w:rPr>
        <w:t>（二）媒体支持</w:t>
      </w:r>
    </w:p>
    <w:p>
      <w:pPr>
        <w:widowControl/>
        <w:shd w:val="clear" w:color="auto" w:fill="FFFFFF"/>
        <w:spacing w:line="560" w:lineRule="exact"/>
        <w:ind w:firstLine="560" w:firstLineChars="200"/>
        <w:outlineLvl w:val="2"/>
        <w:rPr>
          <w:rFonts w:ascii="仿宋" w:hAnsi="仿宋" w:eastAsia="仿宋"/>
          <w:color w:val="000000"/>
          <w:sz w:val="28"/>
          <w:szCs w:val="28"/>
          <w:highlight w:val="none"/>
          <w:rPrChange w:id="1969" w:author="金美玲" w:date="2022-05-30T09:16:35Z">
            <w:rPr>
              <w:rFonts w:ascii="仿宋" w:hAnsi="仿宋" w:eastAsia="仿宋"/>
              <w:color w:val="000000"/>
              <w:sz w:val="28"/>
              <w:szCs w:val="28"/>
            </w:rPr>
          </w:rPrChange>
        </w:rPr>
      </w:pPr>
      <w:r>
        <w:rPr>
          <w:rFonts w:ascii="仿宋_GB2312" w:hAnsi="仿宋_GB2312" w:eastAsia="仿宋_GB2312" w:cs="仿宋_GB2312"/>
          <w:color w:val="000000"/>
          <w:sz w:val="28"/>
          <w:szCs w:val="28"/>
          <w:highlight w:val="none"/>
          <w:rPrChange w:id="1970" w:author="金美玲" w:date="2022-05-30T09:16:35Z">
            <w:rPr>
              <w:rFonts w:ascii="仿宋_GB2312" w:hAnsi="仿宋_GB2312" w:eastAsia="仿宋_GB2312" w:cs="仿宋_GB2312"/>
              <w:color w:val="000000"/>
              <w:sz w:val="28"/>
              <w:szCs w:val="28"/>
            </w:rPr>
          </w:rPrChange>
        </w:rPr>
        <w:t>市商务局</w:t>
      </w:r>
      <w:r>
        <w:rPr>
          <w:rFonts w:hint="eastAsia" w:ascii="仿宋_GB2312" w:hAnsi="仿宋_GB2312" w:eastAsia="仿宋_GB2312" w:cs="仿宋_GB2312"/>
          <w:color w:val="000000"/>
          <w:sz w:val="28"/>
          <w:szCs w:val="28"/>
          <w:highlight w:val="none"/>
          <w:rPrChange w:id="1971" w:author="金美玲" w:date="2022-05-30T09:16:35Z">
            <w:rPr>
              <w:rFonts w:hint="eastAsia" w:ascii="仿宋_GB2312" w:hAnsi="仿宋_GB2312" w:eastAsia="仿宋_GB2312" w:cs="仿宋_GB2312"/>
              <w:color w:val="000000"/>
              <w:sz w:val="28"/>
              <w:szCs w:val="28"/>
            </w:rPr>
          </w:rPrChange>
        </w:rPr>
        <w:t>协同邀约深圳地区官方媒体支持活动宣传。包含深圳特区报、深圳商报、晶报、深圳晚报、深圳电视台、深圳广播电台、南方都市报等。</w:t>
      </w:r>
    </w:p>
    <w:p>
      <w:pPr>
        <w:widowControl/>
        <w:shd w:val="clear" w:color="auto" w:fill="FFFFFF"/>
        <w:spacing w:line="560" w:lineRule="exact"/>
        <w:ind w:firstLine="560" w:firstLineChars="200"/>
        <w:outlineLvl w:val="2"/>
        <w:rPr>
          <w:rFonts w:ascii="黑体" w:hAnsi="黑体" w:eastAsia="黑体"/>
          <w:bCs/>
          <w:color w:val="000000"/>
          <w:kern w:val="0"/>
          <w:sz w:val="28"/>
          <w:szCs w:val="28"/>
          <w:highlight w:val="none"/>
          <w:rPrChange w:id="1972"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1973" w:author="金美玲" w:date="2022-05-30T09:16:35Z">
            <w:rPr>
              <w:rFonts w:hint="eastAsia" w:ascii="黑体" w:hAnsi="黑体" w:eastAsia="黑体"/>
              <w:bCs/>
              <w:color w:val="000000"/>
              <w:kern w:val="0"/>
              <w:sz w:val="28"/>
              <w:szCs w:val="28"/>
            </w:rPr>
          </w:rPrChange>
        </w:rPr>
        <w:t>五、资金管理</w:t>
      </w:r>
    </w:p>
    <w:p>
      <w:pPr>
        <w:spacing w:line="560" w:lineRule="exact"/>
        <w:ind w:firstLine="560" w:firstLineChars="200"/>
        <w:rPr>
          <w:rFonts w:ascii="仿宋_GB2312" w:hAnsi="仿宋_GB2312" w:eastAsia="仿宋_GB2312" w:cs="仿宋_GB2312"/>
          <w:sz w:val="28"/>
          <w:szCs w:val="28"/>
          <w:highlight w:val="none"/>
          <w:rPrChange w:id="1974" w:author="金美玲" w:date="2022-05-30T09:16:35Z">
            <w:rPr>
              <w:rFonts w:ascii="仿宋_GB2312" w:hAnsi="仿宋_GB2312" w:eastAsia="仿宋_GB2312" w:cs="仿宋_GB2312"/>
              <w:sz w:val="28"/>
              <w:szCs w:val="28"/>
            </w:rPr>
          </w:rPrChange>
        </w:rPr>
      </w:pPr>
      <w:r>
        <w:rPr>
          <w:rFonts w:hint="eastAsia" w:ascii="仿宋_GB2312" w:hAnsi="仿宋_GB2312" w:eastAsia="仿宋_GB2312" w:cs="仿宋_GB2312"/>
          <w:sz w:val="28"/>
          <w:szCs w:val="28"/>
          <w:highlight w:val="none"/>
          <w:rPrChange w:id="1975" w:author="金美玲" w:date="2022-05-30T09:16:35Z">
            <w:rPr>
              <w:rFonts w:hint="eastAsia" w:ascii="仿宋_GB2312" w:hAnsi="仿宋_GB2312" w:eastAsia="仿宋_GB2312" w:cs="仿宋_GB2312"/>
              <w:sz w:val="28"/>
              <w:szCs w:val="28"/>
            </w:rPr>
          </w:rPrChange>
        </w:rPr>
        <w:t>根据工作安排，本次深圳市</w:t>
      </w:r>
      <w:del w:id="1976" w:author="Chuey" w:date="2022-05-13T15:53:56Z">
        <w:r>
          <w:rPr>
            <w:rFonts w:hint="default" w:ascii="仿宋_GB2312" w:hAnsi="仿宋_GB2312" w:eastAsia="仿宋_GB2312" w:cs="仿宋_GB2312"/>
            <w:sz w:val="28"/>
            <w:szCs w:val="28"/>
            <w:highlight w:val="none"/>
            <w:lang w:val="en-US"/>
            <w:rPrChange w:id="1977" w:author="金美玲" w:date="2022-05-30T09:16:35Z">
              <w:rPr>
                <w:rFonts w:hint="default" w:ascii="仿宋_GB2312" w:hAnsi="仿宋_GB2312" w:eastAsia="仿宋_GB2312" w:cs="仿宋_GB2312"/>
                <w:sz w:val="28"/>
                <w:szCs w:val="28"/>
                <w:lang w:val="en-US"/>
              </w:rPr>
            </w:rPrChange>
          </w:rPr>
          <w:delText>消费券</w:delText>
        </w:r>
      </w:del>
      <w:ins w:id="1978" w:author="Chuey" w:date="2022-05-13T15:53:58Z">
        <w:r>
          <w:rPr>
            <w:rFonts w:hint="eastAsia" w:ascii="仿宋_GB2312" w:hAnsi="仿宋_GB2312" w:eastAsia="仿宋_GB2312" w:cs="仿宋_GB2312"/>
            <w:sz w:val="28"/>
            <w:szCs w:val="28"/>
            <w:highlight w:val="none"/>
            <w:lang w:val="en-US" w:eastAsia="zh-CN"/>
            <w:rPrChange w:id="1979" w:author="金美玲" w:date="2022-05-30T09:16:35Z">
              <w:rPr>
                <w:rFonts w:hint="eastAsia" w:ascii="仿宋_GB2312" w:hAnsi="仿宋_GB2312" w:eastAsia="仿宋_GB2312" w:cs="仿宋_GB2312"/>
                <w:sz w:val="28"/>
                <w:szCs w:val="28"/>
                <w:lang w:val="en-US" w:eastAsia="zh-CN"/>
              </w:rPr>
            </w:rPrChange>
          </w:rPr>
          <w:t>数字人民币</w:t>
        </w:r>
      </w:ins>
      <w:r>
        <w:rPr>
          <w:rFonts w:hint="eastAsia" w:ascii="仿宋_GB2312" w:hAnsi="仿宋_GB2312" w:eastAsia="仿宋_GB2312" w:cs="仿宋_GB2312"/>
          <w:sz w:val="28"/>
          <w:szCs w:val="28"/>
          <w:highlight w:val="none"/>
          <w:rPrChange w:id="1980" w:author="金美玲" w:date="2022-05-30T09:16:35Z">
            <w:rPr>
              <w:rFonts w:hint="eastAsia" w:ascii="仿宋_GB2312" w:hAnsi="仿宋_GB2312" w:eastAsia="仿宋_GB2312" w:cs="仿宋_GB2312"/>
              <w:sz w:val="28"/>
              <w:szCs w:val="28"/>
            </w:rPr>
          </w:rPrChange>
        </w:rPr>
        <w:t>活动预计发放</w:t>
      </w:r>
      <w:r>
        <w:rPr>
          <w:rFonts w:ascii="仿宋_GB2312" w:hAnsi="仿宋_GB2312" w:eastAsia="仿宋_GB2312" w:cs="仿宋_GB2312"/>
          <w:sz w:val="28"/>
          <w:szCs w:val="28"/>
          <w:highlight w:val="none"/>
          <w:rPrChange w:id="1981" w:author="金美玲" w:date="2022-05-30T09:16:35Z">
            <w:rPr>
              <w:rFonts w:ascii="仿宋_GB2312" w:hAnsi="仿宋_GB2312" w:eastAsia="仿宋_GB2312" w:cs="仿宋_GB2312"/>
              <w:sz w:val="28"/>
              <w:szCs w:val="28"/>
            </w:rPr>
          </w:rPrChange>
        </w:rPr>
        <w:t>3,000万元数字人民币红包用于美团旗下平台以及</w:t>
      </w:r>
      <w:del w:id="1982" w:author="Chuey" w:date="2022-05-13T17:23:56Z">
        <w:r>
          <w:rPr>
            <w:rFonts w:ascii="仿宋_GB2312" w:hAnsi="仿宋_GB2312" w:eastAsia="仿宋_GB2312" w:cs="仿宋_GB2312"/>
            <w:sz w:val="28"/>
            <w:szCs w:val="28"/>
            <w:highlight w:val="none"/>
            <w:rPrChange w:id="1983" w:author="金美玲" w:date="2022-05-30T09:16:35Z">
              <w:rPr>
                <w:rFonts w:ascii="仿宋_GB2312" w:hAnsi="仿宋_GB2312" w:eastAsia="仿宋_GB2312" w:cs="仿宋_GB2312"/>
                <w:sz w:val="28"/>
                <w:szCs w:val="28"/>
              </w:rPr>
            </w:rPrChange>
          </w:rPr>
          <w:delText>深圳市政府允许</w:delText>
        </w:r>
      </w:del>
      <w:ins w:id="1984" w:author="Chuey" w:date="2022-05-13T16:06:56Z">
        <w:r>
          <w:rPr>
            <w:rFonts w:ascii="仿宋_GB2312" w:hAnsi="仿宋_GB2312" w:eastAsia="仿宋_GB2312" w:cs="仿宋_GB2312"/>
            <w:sz w:val="28"/>
            <w:szCs w:val="28"/>
            <w:highlight w:val="none"/>
            <w:rPrChange w:id="1985" w:author="金美玲" w:date="2022-05-30T09:16:35Z">
              <w:rPr>
                <w:rFonts w:ascii="仿宋_GB2312" w:hAnsi="仿宋_GB2312" w:eastAsia="仿宋_GB2312" w:cs="仿宋_GB2312"/>
                <w:sz w:val="28"/>
                <w:szCs w:val="28"/>
              </w:rPr>
            </w:rPrChange>
          </w:rPr>
          <w:t>深圳地区</w:t>
        </w:r>
      </w:ins>
      <w:ins w:id="1986" w:author="Chuey" w:date="2022-05-13T15:59:56Z">
        <w:r>
          <w:rPr>
            <w:rFonts w:hint="eastAsia" w:ascii="仿宋_GB2312" w:hAnsi="仿宋_GB2312" w:eastAsia="仿宋_GB2312" w:cs="仿宋_GB2312"/>
            <w:sz w:val="28"/>
            <w:szCs w:val="28"/>
            <w:highlight w:val="none"/>
            <w:lang w:val="en-US" w:eastAsia="zh-CN"/>
            <w:rPrChange w:id="1987" w:author="金美玲" w:date="2022-05-30T09:16:35Z">
              <w:rPr>
                <w:rFonts w:hint="eastAsia" w:ascii="仿宋_GB2312" w:hAnsi="仿宋_GB2312" w:eastAsia="仿宋_GB2312" w:cs="仿宋_GB2312"/>
                <w:sz w:val="28"/>
                <w:szCs w:val="28"/>
                <w:lang w:val="en-US" w:eastAsia="zh-CN"/>
              </w:rPr>
            </w:rPrChange>
          </w:rPr>
          <w:t>具备数币</w:t>
        </w:r>
      </w:ins>
      <w:ins w:id="1988" w:author="Chuey" w:date="2022-05-13T15:59:57Z">
        <w:r>
          <w:rPr>
            <w:rFonts w:hint="eastAsia" w:ascii="仿宋_GB2312" w:hAnsi="仿宋_GB2312" w:eastAsia="仿宋_GB2312" w:cs="仿宋_GB2312"/>
            <w:sz w:val="28"/>
            <w:szCs w:val="28"/>
            <w:highlight w:val="none"/>
            <w:lang w:val="en-US" w:eastAsia="zh-CN"/>
            <w:rPrChange w:id="1989" w:author="金美玲" w:date="2022-05-30T09:16:35Z">
              <w:rPr>
                <w:rFonts w:hint="eastAsia" w:ascii="仿宋_GB2312" w:hAnsi="仿宋_GB2312" w:eastAsia="仿宋_GB2312" w:cs="仿宋_GB2312"/>
                <w:sz w:val="28"/>
                <w:szCs w:val="28"/>
                <w:lang w:val="en-US" w:eastAsia="zh-CN"/>
              </w:rPr>
            </w:rPrChange>
          </w:rPr>
          <w:t>核销</w:t>
        </w:r>
      </w:ins>
      <w:ins w:id="1990" w:author="Chuey" w:date="2022-05-13T15:59:58Z">
        <w:r>
          <w:rPr>
            <w:rFonts w:hint="eastAsia" w:ascii="仿宋_GB2312" w:hAnsi="仿宋_GB2312" w:eastAsia="仿宋_GB2312" w:cs="仿宋_GB2312"/>
            <w:sz w:val="28"/>
            <w:szCs w:val="28"/>
            <w:highlight w:val="none"/>
            <w:lang w:val="en-US" w:eastAsia="zh-CN"/>
            <w:rPrChange w:id="1991" w:author="金美玲" w:date="2022-05-30T09:16:35Z">
              <w:rPr>
                <w:rFonts w:hint="eastAsia" w:ascii="仿宋_GB2312" w:hAnsi="仿宋_GB2312" w:eastAsia="仿宋_GB2312" w:cs="仿宋_GB2312"/>
                <w:sz w:val="28"/>
                <w:szCs w:val="28"/>
                <w:lang w:val="en-US" w:eastAsia="zh-CN"/>
              </w:rPr>
            </w:rPrChange>
          </w:rPr>
          <w:t>功能</w:t>
        </w:r>
      </w:ins>
      <w:ins w:id="1992" w:author="Chuey" w:date="2022-05-13T16:00:00Z">
        <w:r>
          <w:rPr>
            <w:rFonts w:hint="eastAsia" w:ascii="仿宋_GB2312" w:hAnsi="仿宋_GB2312" w:eastAsia="仿宋_GB2312" w:cs="仿宋_GB2312"/>
            <w:sz w:val="28"/>
            <w:szCs w:val="28"/>
            <w:highlight w:val="none"/>
            <w:lang w:val="en-US" w:eastAsia="zh-CN"/>
            <w:rPrChange w:id="1993" w:author="金美玲" w:date="2022-05-30T09:16:35Z">
              <w:rPr>
                <w:rFonts w:hint="eastAsia" w:ascii="仿宋_GB2312" w:hAnsi="仿宋_GB2312" w:eastAsia="仿宋_GB2312" w:cs="仿宋_GB2312"/>
                <w:sz w:val="28"/>
                <w:szCs w:val="28"/>
                <w:lang w:val="en-US" w:eastAsia="zh-CN"/>
              </w:rPr>
            </w:rPrChange>
          </w:rPr>
          <w:t>的</w:t>
        </w:r>
      </w:ins>
      <w:del w:id="1994" w:author="Chuey" w:date="2022-05-13T16:06:56Z">
        <w:r>
          <w:rPr>
            <w:rFonts w:ascii="仿宋_GB2312" w:hAnsi="仿宋_GB2312" w:eastAsia="仿宋_GB2312" w:cs="仿宋_GB2312"/>
            <w:sz w:val="28"/>
            <w:szCs w:val="28"/>
            <w:highlight w:val="none"/>
            <w:rPrChange w:id="1995" w:author="金美玲" w:date="2022-05-30T09:16:35Z">
              <w:rPr>
                <w:rFonts w:ascii="仿宋_GB2312" w:hAnsi="仿宋_GB2312" w:eastAsia="仿宋_GB2312" w:cs="仿宋_GB2312"/>
                <w:sz w:val="28"/>
                <w:szCs w:val="28"/>
              </w:rPr>
            </w:rPrChange>
          </w:rPr>
          <w:delText>的深圳地区</w:delText>
        </w:r>
      </w:del>
      <w:del w:id="1996" w:author="Chuey" w:date="2022-05-13T16:00:03Z">
        <w:r>
          <w:rPr>
            <w:rFonts w:ascii="仿宋_GB2312" w:hAnsi="仿宋_GB2312" w:eastAsia="仿宋_GB2312" w:cs="仿宋_GB2312"/>
            <w:sz w:val="28"/>
            <w:szCs w:val="28"/>
            <w:highlight w:val="none"/>
            <w:rPrChange w:id="1997" w:author="金美玲" w:date="2022-05-30T09:16:35Z">
              <w:rPr>
                <w:rFonts w:ascii="仿宋_GB2312" w:hAnsi="仿宋_GB2312" w:eastAsia="仿宋_GB2312" w:cs="仿宋_GB2312"/>
                <w:sz w:val="28"/>
                <w:szCs w:val="28"/>
              </w:rPr>
            </w:rPrChange>
          </w:rPr>
          <w:delText>的</w:delText>
        </w:r>
      </w:del>
      <w:r>
        <w:rPr>
          <w:rFonts w:ascii="仿宋_GB2312" w:hAnsi="仿宋_GB2312" w:eastAsia="仿宋_GB2312" w:cs="仿宋_GB2312"/>
          <w:sz w:val="28"/>
          <w:szCs w:val="28"/>
          <w:highlight w:val="none"/>
          <w:rPrChange w:id="1998" w:author="金美玲" w:date="2022-05-30T09:16:35Z">
            <w:rPr>
              <w:rFonts w:ascii="仿宋_GB2312" w:hAnsi="仿宋_GB2312" w:eastAsia="仿宋_GB2312" w:cs="仿宋_GB2312"/>
              <w:sz w:val="28"/>
              <w:szCs w:val="28"/>
            </w:rPr>
          </w:rPrChange>
        </w:rPr>
        <w:t>线下商户，由深圳市级财政支持，美团先行垫资。</w:t>
      </w:r>
    </w:p>
    <w:p>
      <w:pPr>
        <w:spacing w:line="560" w:lineRule="exact"/>
        <w:ind w:firstLine="560" w:firstLineChars="200"/>
        <w:rPr>
          <w:rFonts w:ascii="仿宋_GB2312" w:hAnsi="仿宋_GB2312" w:eastAsia="仿宋_GB2312" w:cs="仿宋_GB2312"/>
          <w:sz w:val="28"/>
          <w:szCs w:val="28"/>
          <w:highlight w:val="none"/>
          <w:rPrChange w:id="1999" w:author="金美玲" w:date="2022-05-30T09:16:35Z">
            <w:rPr>
              <w:rFonts w:ascii="仿宋_GB2312" w:hAnsi="仿宋_GB2312" w:eastAsia="仿宋_GB2312" w:cs="仿宋_GB2312"/>
              <w:sz w:val="28"/>
              <w:szCs w:val="28"/>
            </w:rPr>
          </w:rPrChange>
        </w:rPr>
      </w:pPr>
      <w:r>
        <w:rPr>
          <w:rFonts w:hint="eastAsia" w:ascii="仿宋_GB2312" w:hAnsi="仿宋_GB2312" w:eastAsia="仿宋_GB2312" w:cs="仿宋_GB2312"/>
          <w:sz w:val="28"/>
          <w:szCs w:val="28"/>
          <w:highlight w:val="none"/>
          <w:rPrChange w:id="2000" w:author="金美玲" w:date="2022-05-30T09:16:35Z">
            <w:rPr>
              <w:rFonts w:hint="eastAsia" w:ascii="仿宋_GB2312" w:hAnsi="仿宋_GB2312" w:eastAsia="仿宋_GB2312" w:cs="仿宋_GB2312"/>
              <w:sz w:val="28"/>
              <w:szCs w:val="28"/>
            </w:rPr>
          </w:rPrChange>
        </w:rPr>
        <w:t>活动结束后，美团</w:t>
      </w:r>
      <w:r>
        <w:rPr>
          <w:rFonts w:ascii="仿宋_GB2312" w:hAnsi="仿宋_GB2312" w:eastAsia="仿宋_GB2312" w:cs="仿宋_GB2312"/>
          <w:sz w:val="28"/>
          <w:szCs w:val="28"/>
          <w:highlight w:val="none"/>
          <w:rPrChange w:id="2001" w:author="金美玲" w:date="2022-05-30T09:16:35Z">
            <w:rPr>
              <w:rFonts w:ascii="仿宋_GB2312" w:hAnsi="仿宋_GB2312" w:eastAsia="仿宋_GB2312" w:cs="仿宋_GB2312"/>
              <w:sz w:val="28"/>
              <w:szCs w:val="28"/>
            </w:rPr>
          </w:rPrChange>
        </w:rPr>
        <w:t>联合</w:t>
      </w:r>
      <w:r>
        <w:rPr>
          <w:rFonts w:hint="eastAsia" w:ascii="仿宋_GB2312" w:hAnsi="仿宋_GB2312" w:eastAsia="仿宋_GB2312" w:cs="仿宋_GB2312"/>
          <w:sz w:val="28"/>
          <w:szCs w:val="28"/>
          <w:highlight w:val="none"/>
          <w:rPrChange w:id="2002" w:author="金美玲" w:date="2022-05-30T09:16:35Z">
            <w:rPr>
              <w:rFonts w:hint="eastAsia" w:ascii="仿宋_GB2312" w:hAnsi="仿宋_GB2312" w:eastAsia="仿宋_GB2312" w:cs="仿宋_GB2312"/>
              <w:sz w:val="28"/>
              <w:szCs w:val="28"/>
            </w:rPr>
          </w:rPrChange>
        </w:rPr>
        <w:t>各家运营机构</w:t>
      </w:r>
      <w:del w:id="2003" w:author="Chuey" w:date="2022-05-13T17:25:10Z">
        <w:r>
          <w:rPr>
            <w:rFonts w:hint="eastAsia" w:ascii="仿宋_GB2312" w:hAnsi="仿宋_GB2312" w:eastAsia="仿宋_GB2312" w:cs="仿宋_GB2312"/>
            <w:sz w:val="28"/>
            <w:szCs w:val="28"/>
            <w:highlight w:val="none"/>
            <w:rPrChange w:id="2004" w:author="金美玲" w:date="2022-05-30T09:16:35Z">
              <w:rPr>
                <w:rFonts w:hint="eastAsia" w:ascii="仿宋_GB2312" w:hAnsi="仿宋_GB2312" w:eastAsia="仿宋_GB2312" w:cs="仿宋_GB2312"/>
                <w:sz w:val="28"/>
                <w:szCs w:val="28"/>
              </w:rPr>
            </w:rPrChange>
          </w:rPr>
          <w:delText>出具</w:delText>
        </w:r>
      </w:del>
      <w:del w:id="2005" w:author="Chuey" w:date="2022-05-13T17:25:08Z">
        <w:r>
          <w:rPr>
            <w:rFonts w:ascii="仿宋_GB2312" w:hAnsi="仿宋_GB2312" w:eastAsia="仿宋_GB2312" w:cs="仿宋_GB2312"/>
            <w:sz w:val="28"/>
            <w:szCs w:val="28"/>
            <w:highlight w:val="none"/>
            <w:rPrChange w:id="2006" w:author="金美玲" w:date="2022-05-30T09:16:35Z">
              <w:rPr>
                <w:rFonts w:ascii="仿宋_GB2312" w:hAnsi="仿宋_GB2312" w:eastAsia="仿宋_GB2312" w:cs="仿宋_GB2312"/>
                <w:sz w:val="28"/>
                <w:szCs w:val="28"/>
              </w:rPr>
            </w:rPrChange>
          </w:rPr>
          <w:delText>数字人民币红包发发放、红包核销、退款等数据，</w:delText>
        </w:r>
      </w:del>
      <w:ins w:id="2007" w:author="Chuey" w:date="2022-05-13T17:25:05Z">
        <w:r>
          <w:rPr>
            <w:rFonts w:hint="eastAsia" w:ascii="仿宋_GB2312" w:hAnsi="仿宋_GB2312" w:eastAsia="仿宋_GB2312" w:cs="仿宋_GB2312"/>
            <w:sz w:val="28"/>
            <w:szCs w:val="28"/>
            <w:highlight w:val="none"/>
            <w:rPrChange w:id="2008" w:author="金美玲" w:date="2022-05-30T09:16:35Z">
              <w:rPr>
                <w:rFonts w:hint="eastAsia" w:ascii="仿宋_GB2312" w:hAnsi="仿宋_GB2312" w:eastAsia="仿宋_GB2312" w:cs="仿宋_GB2312"/>
                <w:sz w:val="28"/>
                <w:szCs w:val="28"/>
              </w:rPr>
            </w:rPrChange>
          </w:rPr>
          <w:t>出具《数字人民币活动对账单》作为对账参考依据，内容包括</w:t>
        </w:r>
      </w:ins>
      <w:ins w:id="2009" w:author="Chuey" w:date="2022-05-13T17:25:05Z">
        <w:r>
          <w:rPr>
            <w:rFonts w:ascii="仿宋_GB2312" w:hAnsi="仿宋_GB2312" w:eastAsia="仿宋_GB2312" w:cs="仿宋_GB2312"/>
            <w:sz w:val="28"/>
            <w:szCs w:val="28"/>
            <w:highlight w:val="none"/>
            <w:rPrChange w:id="2010" w:author="金美玲" w:date="2022-05-30T09:16:35Z">
              <w:rPr>
                <w:rFonts w:ascii="仿宋_GB2312" w:hAnsi="仿宋_GB2312" w:eastAsia="仿宋_GB2312" w:cs="仿宋_GB2312"/>
                <w:sz w:val="28"/>
                <w:szCs w:val="28"/>
              </w:rPr>
            </w:rPrChange>
          </w:rPr>
          <w:t>但不限于</w:t>
        </w:r>
      </w:ins>
      <w:ins w:id="2011" w:author="Chuey" w:date="2022-05-13T17:25:05Z">
        <w:r>
          <w:rPr>
            <w:rFonts w:hint="eastAsia" w:ascii="仿宋_GB2312" w:hAnsi="仿宋_GB2312" w:eastAsia="仿宋_GB2312" w:cs="仿宋_GB2312"/>
            <w:sz w:val="28"/>
            <w:szCs w:val="28"/>
            <w:highlight w:val="none"/>
            <w:rPrChange w:id="2012" w:author="金美玲" w:date="2022-05-30T09:16:35Z">
              <w:rPr>
                <w:rFonts w:hint="eastAsia" w:ascii="仿宋_GB2312" w:hAnsi="仿宋_GB2312" w:eastAsia="仿宋_GB2312" w:cs="仿宋_GB2312"/>
                <w:sz w:val="28"/>
                <w:szCs w:val="28"/>
              </w:rPr>
            </w:rPrChange>
          </w:rPr>
          <w:t>：</w:t>
        </w:r>
      </w:ins>
      <w:ins w:id="2013" w:author="Chuey" w:date="2022-05-13T17:25:05Z">
        <w:r>
          <w:rPr>
            <w:rFonts w:ascii="仿宋_GB2312" w:hAnsi="仿宋_GB2312" w:eastAsia="仿宋_GB2312" w:cs="仿宋_GB2312"/>
            <w:sz w:val="28"/>
            <w:szCs w:val="28"/>
            <w:highlight w:val="none"/>
            <w:rPrChange w:id="2014" w:author="金美玲" w:date="2022-05-30T09:16:35Z">
              <w:rPr>
                <w:rFonts w:ascii="仿宋_GB2312" w:hAnsi="仿宋_GB2312" w:eastAsia="仿宋_GB2312" w:cs="仿宋_GB2312"/>
                <w:sz w:val="28"/>
                <w:szCs w:val="28"/>
              </w:rPr>
            </w:rPrChange>
          </w:rPr>
          <w:t>消费用户手机号（手机号脱敏提供）</w:t>
        </w:r>
      </w:ins>
      <w:ins w:id="2015" w:author="Chuey" w:date="2022-05-13T17:26:01Z">
        <w:r>
          <w:rPr>
            <w:rFonts w:hint="eastAsia" w:ascii="仿宋_GB2312" w:hAnsi="仿宋_GB2312" w:eastAsia="仿宋_GB2312" w:cs="仿宋_GB2312"/>
            <w:sz w:val="28"/>
            <w:szCs w:val="28"/>
            <w:highlight w:val="none"/>
            <w:lang w:eastAsia="zh-CN"/>
            <w:rPrChange w:id="2016" w:author="金美玲" w:date="2022-05-30T09:16:35Z">
              <w:rPr>
                <w:rFonts w:hint="eastAsia" w:ascii="仿宋_GB2312" w:hAnsi="仿宋_GB2312" w:eastAsia="仿宋_GB2312" w:cs="仿宋_GB2312"/>
                <w:sz w:val="28"/>
                <w:szCs w:val="28"/>
                <w:lang w:eastAsia="zh-CN"/>
              </w:rPr>
            </w:rPrChange>
          </w:rPr>
          <w:t>、</w:t>
        </w:r>
      </w:ins>
      <w:ins w:id="2017" w:author="Chuey" w:date="2022-05-13T17:25:46Z">
        <w:r>
          <w:rPr>
            <w:rFonts w:hint="eastAsia" w:ascii="仿宋_GB2312" w:hAnsi="仿宋_GB2312" w:eastAsia="仿宋_GB2312" w:cs="仿宋_GB2312"/>
            <w:sz w:val="28"/>
            <w:szCs w:val="28"/>
            <w:highlight w:val="none"/>
            <w:rPrChange w:id="2018" w:author="金美玲" w:date="2022-05-30T09:16:35Z">
              <w:rPr>
                <w:rFonts w:hint="eastAsia"/>
              </w:rPr>
            </w:rPrChange>
          </w:rPr>
          <w:t>商户名称、商户号、订单编号、订单金额、红包支付金额、支付时间</w:t>
        </w:r>
      </w:ins>
      <w:ins w:id="2019" w:author="Chuey" w:date="2022-05-13T17:26:07Z">
        <w:r>
          <w:rPr>
            <w:rFonts w:hint="eastAsia" w:ascii="仿宋_GB2312" w:hAnsi="仿宋_GB2312" w:eastAsia="仿宋_GB2312" w:cs="仿宋_GB2312"/>
            <w:sz w:val="28"/>
            <w:szCs w:val="28"/>
            <w:highlight w:val="none"/>
            <w:lang w:val="en-US" w:eastAsia="zh-CN"/>
            <w:rPrChange w:id="2020" w:author="金美玲" w:date="2022-05-30T09:16:35Z">
              <w:rPr>
                <w:rFonts w:hint="eastAsia" w:ascii="仿宋_GB2312" w:hAnsi="仿宋_GB2312" w:eastAsia="仿宋_GB2312" w:cs="仿宋_GB2312"/>
                <w:sz w:val="28"/>
                <w:szCs w:val="28"/>
                <w:lang w:val="en-US" w:eastAsia="zh-CN"/>
              </w:rPr>
            </w:rPrChange>
          </w:rPr>
          <w:t>等</w:t>
        </w:r>
      </w:ins>
      <w:del w:id="2021" w:author="Chuey" w:date="2022-05-13T17:26:10Z">
        <w:r>
          <w:rPr>
            <w:rFonts w:ascii="仿宋_GB2312" w:hAnsi="仿宋_GB2312" w:eastAsia="仿宋_GB2312" w:cs="仿宋_GB2312"/>
            <w:sz w:val="28"/>
            <w:szCs w:val="28"/>
            <w:highlight w:val="none"/>
            <w:rPrChange w:id="2022" w:author="金美玲" w:date="2022-05-30T09:16:35Z">
              <w:rPr>
                <w:rFonts w:ascii="仿宋_GB2312" w:hAnsi="仿宋_GB2312" w:eastAsia="仿宋_GB2312" w:cs="仿宋_GB2312"/>
                <w:sz w:val="28"/>
                <w:szCs w:val="28"/>
              </w:rPr>
            </w:rPrChange>
          </w:rPr>
          <w:delText>详见附件1-1中活动数据，</w:delText>
        </w:r>
      </w:del>
      <w:ins w:id="2023" w:author="Chuey" w:date="2022-05-13T17:26:10Z">
        <w:r>
          <w:rPr>
            <w:rFonts w:hint="eastAsia" w:ascii="仿宋_GB2312" w:hAnsi="仿宋_GB2312" w:eastAsia="仿宋_GB2312" w:cs="仿宋_GB2312"/>
            <w:sz w:val="28"/>
            <w:szCs w:val="28"/>
            <w:highlight w:val="none"/>
            <w:lang w:val="en-US" w:eastAsia="zh-CN"/>
            <w:rPrChange w:id="2024" w:author="金美玲" w:date="2022-05-30T09:16:35Z">
              <w:rPr>
                <w:rFonts w:hint="eastAsia" w:ascii="仿宋_GB2312" w:hAnsi="仿宋_GB2312" w:eastAsia="仿宋_GB2312" w:cs="仿宋_GB2312"/>
                <w:sz w:val="28"/>
                <w:szCs w:val="28"/>
                <w:lang w:val="en-US" w:eastAsia="zh-CN"/>
              </w:rPr>
            </w:rPrChange>
          </w:rPr>
          <w:t>，</w:t>
        </w:r>
      </w:ins>
      <w:r>
        <w:rPr>
          <w:rFonts w:hint="eastAsia" w:ascii="仿宋_GB2312" w:hAnsi="仿宋_GB2312" w:eastAsia="仿宋_GB2312" w:cs="仿宋_GB2312"/>
          <w:sz w:val="28"/>
          <w:szCs w:val="28"/>
          <w:highlight w:val="none"/>
          <w:rPrChange w:id="2025" w:author="金美玲" w:date="2022-05-30T09:16:35Z">
            <w:rPr>
              <w:rFonts w:hint="eastAsia" w:ascii="仿宋_GB2312" w:hAnsi="仿宋_GB2312" w:eastAsia="仿宋_GB2312" w:cs="仿宋_GB2312"/>
              <w:sz w:val="28"/>
              <w:szCs w:val="28"/>
            </w:rPr>
          </w:rPrChange>
        </w:rPr>
        <w:t>供深圳市</w:t>
      </w:r>
      <w:r>
        <w:rPr>
          <w:rFonts w:ascii="仿宋_GB2312" w:hAnsi="仿宋_GB2312" w:eastAsia="仿宋_GB2312" w:cs="仿宋_GB2312"/>
          <w:sz w:val="28"/>
          <w:szCs w:val="28"/>
          <w:highlight w:val="none"/>
          <w:rPrChange w:id="2026" w:author="金美玲" w:date="2022-05-30T09:16:35Z">
            <w:rPr>
              <w:rFonts w:ascii="仿宋_GB2312" w:hAnsi="仿宋_GB2312" w:eastAsia="仿宋_GB2312" w:cs="仿宋_GB2312"/>
              <w:sz w:val="28"/>
              <w:szCs w:val="28"/>
            </w:rPr>
          </w:rPrChange>
        </w:rPr>
        <w:t>商务局</w:t>
      </w:r>
      <w:r>
        <w:rPr>
          <w:rFonts w:hint="eastAsia" w:ascii="仿宋_GB2312" w:hAnsi="仿宋_GB2312" w:eastAsia="仿宋_GB2312" w:cs="仿宋_GB2312"/>
          <w:sz w:val="28"/>
          <w:szCs w:val="28"/>
          <w:highlight w:val="none"/>
          <w:rPrChange w:id="2027" w:author="金美玲" w:date="2022-05-30T09:16:35Z">
            <w:rPr>
              <w:rFonts w:hint="eastAsia" w:ascii="仿宋_GB2312" w:hAnsi="仿宋_GB2312" w:eastAsia="仿宋_GB2312" w:cs="仿宋_GB2312"/>
              <w:sz w:val="28"/>
              <w:szCs w:val="28"/>
            </w:rPr>
          </w:rPrChange>
        </w:rPr>
        <w:t>及相关委托机构审计，确定最终已核销金额，</w:t>
      </w:r>
      <w:del w:id="2028" w:author="Chuey" w:date="2022-05-13T17:31:45Z">
        <w:r>
          <w:rPr>
            <w:rFonts w:hint="default" w:ascii="仿宋_GB2312" w:hAnsi="仿宋_GB2312" w:eastAsia="仿宋_GB2312" w:cs="仿宋_GB2312"/>
            <w:sz w:val="28"/>
            <w:szCs w:val="28"/>
            <w:highlight w:val="none"/>
            <w:lang w:val="en-US"/>
            <w:rPrChange w:id="2029" w:author="金美玲" w:date="2022-05-30T09:16:35Z">
              <w:rPr>
                <w:rFonts w:hint="default" w:ascii="仿宋_GB2312" w:hAnsi="仿宋_GB2312" w:eastAsia="仿宋_GB2312" w:cs="仿宋_GB2312"/>
                <w:sz w:val="28"/>
                <w:szCs w:val="28"/>
                <w:lang w:val="en-US"/>
              </w:rPr>
            </w:rPrChange>
          </w:rPr>
          <w:delText>政府</w:delText>
        </w:r>
      </w:del>
      <w:ins w:id="2030" w:author="Chuey" w:date="2022-05-13T17:31:53Z">
        <w:r>
          <w:rPr>
            <w:rFonts w:hint="eastAsia" w:ascii="仿宋_GB2312" w:hAnsi="仿宋_GB2312" w:eastAsia="仿宋_GB2312" w:cs="仿宋_GB2312"/>
            <w:sz w:val="28"/>
            <w:szCs w:val="28"/>
            <w:highlight w:val="none"/>
            <w:lang w:val="en-US" w:eastAsia="zh-CN"/>
            <w:rPrChange w:id="2031" w:author="金美玲" w:date="2022-05-30T09:16:35Z">
              <w:rPr>
                <w:rFonts w:hint="eastAsia" w:ascii="仿宋_GB2312" w:hAnsi="仿宋_GB2312" w:eastAsia="仿宋_GB2312" w:cs="仿宋_GB2312"/>
                <w:sz w:val="28"/>
                <w:szCs w:val="28"/>
                <w:lang w:val="en-US" w:eastAsia="zh-CN"/>
              </w:rPr>
            </w:rPrChange>
          </w:rPr>
          <w:t>甲方</w:t>
        </w:r>
      </w:ins>
      <w:r>
        <w:rPr>
          <w:rFonts w:hint="eastAsia" w:ascii="仿宋_GB2312" w:hAnsi="仿宋_GB2312" w:eastAsia="仿宋_GB2312" w:cs="仿宋_GB2312"/>
          <w:sz w:val="28"/>
          <w:szCs w:val="28"/>
          <w:highlight w:val="none"/>
          <w:rPrChange w:id="2032" w:author="金美玲" w:date="2022-05-30T09:16:35Z">
            <w:rPr>
              <w:rFonts w:hint="eastAsia" w:ascii="仿宋_GB2312" w:hAnsi="仿宋_GB2312" w:eastAsia="仿宋_GB2312" w:cs="仿宋_GB2312"/>
              <w:sz w:val="28"/>
              <w:szCs w:val="28"/>
            </w:rPr>
          </w:rPrChange>
        </w:rPr>
        <w:t>需要按照核销金额在指定的时间给美团打款。</w:t>
      </w:r>
      <w:r>
        <w:rPr>
          <w:rFonts w:ascii="仿宋_GB2312" w:hAnsi="仿宋_GB2312" w:eastAsia="仿宋_GB2312" w:cs="仿宋_GB2312"/>
          <w:sz w:val="28"/>
          <w:szCs w:val="28"/>
          <w:highlight w:val="none"/>
          <w:rPrChange w:id="2033" w:author="金美玲" w:date="2022-05-30T09:16:35Z">
            <w:rPr>
              <w:rFonts w:ascii="仿宋_GB2312" w:hAnsi="仿宋_GB2312" w:eastAsia="仿宋_GB2312" w:cs="仿宋_GB2312"/>
              <w:sz w:val="28"/>
              <w:szCs w:val="28"/>
            </w:rPr>
          </w:rPrChange>
        </w:rPr>
        <w:t>数字人民币使用红包下单，发生红包抵扣，即算完成核销。</w:t>
      </w:r>
    </w:p>
    <w:p>
      <w:pPr>
        <w:widowControl/>
        <w:shd w:val="clear" w:color="auto" w:fill="FFFFFF"/>
        <w:spacing w:line="560" w:lineRule="exact"/>
        <w:ind w:firstLine="560" w:firstLineChars="200"/>
        <w:outlineLvl w:val="2"/>
        <w:rPr>
          <w:rFonts w:ascii="黑体" w:hAnsi="黑体" w:eastAsia="黑体"/>
          <w:bCs/>
          <w:color w:val="000000"/>
          <w:kern w:val="0"/>
          <w:sz w:val="28"/>
          <w:szCs w:val="28"/>
          <w:highlight w:val="none"/>
          <w:rPrChange w:id="2034"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2035" w:author="金美玲" w:date="2022-05-30T09:16:35Z">
            <w:rPr>
              <w:rFonts w:hint="eastAsia" w:ascii="黑体" w:hAnsi="黑体" w:eastAsia="黑体"/>
              <w:bCs/>
              <w:color w:val="000000"/>
              <w:kern w:val="0"/>
              <w:sz w:val="28"/>
              <w:szCs w:val="28"/>
            </w:rPr>
          </w:rPrChange>
        </w:rPr>
        <w:t>六、部门协作</w:t>
      </w:r>
    </w:p>
    <w:p>
      <w:pPr>
        <w:pStyle w:val="19"/>
        <w:spacing w:line="560" w:lineRule="exact"/>
        <w:ind w:firstLine="560"/>
        <w:rPr>
          <w:rFonts w:ascii="仿宋_GB2312" w:hAnsi="仿宋_GB2312" w:eastAsia="仿宋_GB2312" w:cs="仿宋_GB2312"/>
          <w:sz w:val="28"/>
          <w:szCs w:val="28"/>
          <w:highlight w:val="none"/>
          <w:rPrChange w:id="2036" w:author="金美玲" w:date="2022-05-30T09:16:35Z">
            <w:rPr>
              <w:rFonts w:ascii="仿宋_GB2312" w:hAnsi="仿宋_GB2312" w:eastAsia="仿宋_GB2312" w:cs="仿宋_GB2312"/>
              <w:sz w:val="28"/>
              <w:szCs w:val="28"/>
            </w:rPr>
          </w:rPrChange>
        </w:rPr>
      </w:pPr>
      <w:r>
        <w:rPr>
          <w:rFonts w:ascii="仿宋_GB2312" w:hAnsi="仿宋_GB2312" w:eastAsia="仿宋_GB2312" w:cs="仿宋_GB2312"/>
          <w:sz w:val="28"/>
          <w:szCs w:val="28"/>
          <w:highlight w:val="none"/>
          <w:rPrChange w:id="2037" w:author="金美玲" w:date="2022-05-30T09:16:35Z">
            <w:rPr>
              <w:rFonts w:ascii="仿宋_GB2312" w:hAnsi="仿宋_GB2312" w:eastAsia="仿宋_GB2312" w:cs="仿宋_GB2312"/>
              <w:sz w:val="28"/>
              <w:szCs w:val="28"/>
            </w:rPr>
          </w:rPrChange>
        </w:rPr>
        <w:t>本次活动在深圳市商务局、</w:t>
      </w:r>
      <w:r>
        <w:rPr>
          <w:rFonts w:hint="eastAsia" w:ascii="仿宋_GB2312" w:hAnsi="仿宋_GB2312" w:eastAsia="仿宋_GB2312" w:cs="仿宋_GB2312"/>
          <w:sz w:val="28"/>
          <w:szCs w:val="28"/>
          <w:highlight w:val="none"/>
          <w:rPrChange w:id="2038" w:author="金美玲" w:date="2022-05-30T09:16:35Z">
            <w:rPr>
              <w:rFonts w:hint="eastAsia" w:ascii="仿宋_GB2312" w:hAnsi="仿宋_GB2312" w:eastAsia="仿宋_GB2312" w:cs="仿宋_GB2312"/>
              <w:sz w:val="28"/>
              <w:szCs w:val="28"/>
            </w:rPr>
          </w:rPrChange>
        </w:rPr>
        <w:t>深圳市</w:t>
      </w:r>
      <w:r>
        <w:rPr>
          <w:rFonts w:ascii="仿宋_GB2312" w:hAnsi="仿宋_GB2312" w:eastAsia="仿宋_GB2312" w:cs="仿宋_GB2312"/>
          <w:sz w:val="28"/>
          <w:szCs w:val="28"/>
          <w:highlight w:val="none"/>
          <w:rPrChange w:id="2039" w:author="金美玲" w:date="2022-05-30T09:16:35Z">
            <w:rPr>
              <w:rFonts w:ascii="仿宋_GB2312" w:hAnsi="仿宋_GB2312" w:eastAsia="仿宋_GB2312" w:cs="仿宋_GB2312"/>
              <w:sz w:val="28"/>
              <w:szCs w:val="28"/>
            </w:rPr>
          </w:rPrChange>
        </w:rPr>
        <w:t>人民银行、数字货币研究所的指导下进行。美团</w:t>
      </w:r>
      <w:r>
        <w:rPr>
          <w:rFonts w:hint="eastAsia" w:ascii="仿宋_GB2312" w:hAnsi="仿宋_GB2312" w:eastAsia="仿宋_GB2312" w:cs="仿宋_GB2312"/>
          <w:sz w:val="28"/>
          <w:szCs w:val="28"/>
          <w:highlight w:val="none"/>
          <w:rPrChange w:id="2040" w:author="金美玲" w:date="2022-05-30T09:16:35Z">
            <w:rPr>
              <w:rFonts w:hint="eastAsia" w:ascii="仿宋_GB2312" w:hAnsi="仿宋_GB2312" w:eastAsia="仿宋_GB2312" w:cs="仿宋_GB2312"/>
              <w:sz w:val="28"/>
              <w:szCs w:val="28"/>
            </w:rPr>
          </w:rPrChange>
        </w:rPr>
        <w:t>联合</w:t>
      </w:r>
      <w:r>
        <w:rPr>
          <w:rFonts w:ascii="仿宋_GB2312" w:hAnsi="仿宋_GB2312" w:eastAsia="仿宋_GB2312" w:cs="仿宋_GB2312"/>
          <w:sz w:val="28"/>
          <w:szCs w:val="28"/>
          <w:highlight w:val="none"/>
          <w:rPrChange w:id="2041" w:author="金美玲" w:date="2022-05-30T09:16:35Z">
            <w:rPr>
              <w:rFonts w:ascii="仿宋_GB2312" w:hAnsi="仿宋_GB2312" w:eastAsia="仿宋_GB2312" w:cs="仿宋_GB2312"/>
              <w:sz w:val="28"/>
              <w:szCs w:val="28"/>
            </w:rPr>
          </w:rPrChange>
        </w:rPr>
        <w:t>中国银行、中国建设银行、中国农业银行、中国邮政储蓄银行、中国工商银行、中国交通银行、中国招商银行、微众银行等8家运营机构</w:t>
      </w:r>
      <w:r>
        <w:rPr>
          <w:rFonts w:hint="eastAsia" w:ascii="仿宋_GB2312" w:hAnsi="仿宋_GB2312" w:eastAsia="仿宋_GB2312" w:cs="仿宋_GB2312"/>
          <w:sz w:val="28"/>
          <w:szCs w:val="28"/>
          <w:highlight w:val="none"/>
          <w:rPrChange w:id="2042" w:author="金美玲" w:date="2022-05-30T09:16:35Z">
            <w:rPr>
              <w:rFonts w:hint="eastAsia" w:ascii="仿宋_GB2312" w:hAnsi="仿宋_GB2312" w:eastAsia="仿宋_GB2312" w:cs="仿宋_GB2312"/>
              <w:sz w:val="28"/>
              <w:szCs w:val="28"/>
            </w:rPr>
          </w:rPrChange>
        </w:rPr>
        <w:t>进行</w:t>
      </w:r>
      <w:r>
        <w:rPr>
          <w:rFonts w:ascii="仿宋_GB2312" w:hAnsi="仿宋_GB2312" w:eastAsia="仿宋_GB2312" w:cs="仿宋_GB2312"/>
          <w:sz w:val="28"/>
          <w:szCs w:val="28"/>
          <w:highlight w:val="none"/>
          <w:rPrChange w:id="2043" w:author="金美玲" w:date="2022-05-30T09:16:35Z">
            <w:rPr>
              <w:rFonts w:ascii="仿宋_GB2312" w:hAnsi="仿宋_GB2312" w:eastAsia="仿宋_GB2312" w:cs="仿宋_GB2312"/>
              <w:sz w:val="28"/>
              <w:szCs w:val="28"/>
            </w:rPr>
          </w:rPrChange>
        </w:rPr>
        <w:t>数字人民币活动。本次活动需要通过各家</w:t>
      </w:r>
      <w:r>
        <w:rPr>
          <w:rFonts w:hint="eastAsia" w:ascii="仿宋_GB2312" w:hAnsi="仿宋_GB2312" w:eastAsia="仿宋_GB2312" w:cs="仿宋_GB2312"/>
          <w:sz w:val="28"/>
          <w:szCs w:val="28"/>
          <w:highlight w:val="none"/>
          <w:rPrChange w:id="2044" w:author="金美玲" w:date="2022-05-30T09:16:35Z">
            <w:rPr>
              <w:rFonts w:hint="eastAsia" w:ascii="仿宋_GB2312" w:hAnsi="仿宋_GB2312" w:eastAsia="仿宋_GB2312" w:cs="仿宋_GB2312"/>
              <w:sz w:val="28"/>
              <w:szCs w:val="28"/>
            </w:rPr>
          </w:rPrChange>
        </w:rPr>
        <w:t>运营机构</w:t>
      </w:r>
      <w:r>
        <w:rPr>
          <w:rFonts w:ascii="仿宋_GB2312" w:hAnsi="仿宋_GB2312" w:eastAsia="仿宋_GB2312" w:cs="仿宋_GB2312"/>
          <w:sz w:val="28"/>
          <w:szCs w:val="28"/>
          <w:highlight w:val="none"/>
          <w:rPrChange w:id="2045" w:author="金美玲" w:date="2022-05-30T09:16:35Z">
            <w:rPr>
              <w:rFonts w:ascii="仿宋_GB2312" w:hAnsi="仿宋_GB2312" w:eastAsia="仿宋_GB2312" w:cs="仿宋_GB2312"/>
              <w:sz w:val="28"/>
              <w:szCs w:val="28"/>
            </w:rPr>
          </w:rPrChange>
        </w:rPr>
        <w:t>进行智能合约</w:t>
      </w:r>
      <w:r>
        <w:rPr>
          <w:rFonts w:hint="eastAsia" w:ascii="仿宋_GB2312" w:hAnsi="仿宋_GB2312" w:eastAsia="仿宋_GB2312" w:cs="仿宋_GB2312"/>
          <w:sz w:val="28"/>
          <w:szCs w:val="28"/>
          <w:highlight w:val="none"/>
          <w:rPrChange w:id="2046" w:author="金美玲" w:date="2022-05-30T09:16:35Z">
            <w:rPr>
              <w:rFonts w:hint="eastAsia" w:ascii="仿宋_GB2312" w:hAnsi="仿宋_GB2312" w:eastAsia="仿宋_GB2312" w:cs="仿宋_GB2312"/>
              <w:sz w:val="28"/>
              <w:szCs w:val="28"/>
            </w:rPr>
          </w:rPrChange>
        </w:rPr>
        <w:t>配置</w:t>
      </w:r>
      <w:r>
        <w:rPr>
          <w:rFonts w:ascii="仿宋_GB2312" w:hAnsi="仿宋_GB2312" w:eastAsia="仿宋_GB2312" w:cs="仿宋_GB2312"/>
          <w:sz w:val="28"/>
          <w:szCs w:val="28"/>
          <w:highlight w:val="none"/>
          <w:rPrChange w:id="2047" w:author="金美玲" w:date="2022-05-30T09:16:35Z">
            <w:rPr>
              <w:rFonts w:ascii="仿宋_GB2312" w:hAnsi="仿宋_GB2312" w:eastAsia="仿宋_GB2312" w:cs="仿宋_GB2312"/>
              <w:sz w:val="28"/>
              <w:szCs w:val="28"/>
            </w:rPr>
          </w:rPrChange>
        </w:rPr>
        <w:t>，红包发放，红包回收等</w:t>
      </w:r>
      <w:r>
        <w:rPr>
          <w:rFonts w:hint="eastAsia" w:ascii="仿宋_GB2312" w:hAnsi="仿宋_GB2312" w:eastAsia="仿宋_GB2312" w:cs="仿宋_GB2312"/>
          <w:sz w:val="28"/>
          <w:szCs w:val="28"/>
          <w:highlight w:val="none"/>
          <w:rPrChange w:id="2048" w:author="金美玲" w:date="2022-05-30T09:16:35Z">
            <w:rPr>
              <w:rFonts w:hint="eastAsia" w:ascii="仿宋_GB2312" w:hAnsi="仿宋_GB2312" w:eastAsia="仿宋_GB2312" w:cs="仿宋_GB2312"/>
              <w:sz w:val="28"/>
              <w:szCs w:val="28"/>
            </w:rPr>
          </w:rPrChange>
        </w:rPr>
        <w:t>操作，因本次红包在线下场景也可使用，所以需要</w:t>
      </w:r>
      <w:r>
        <w:rPr>
          <w:rFonts w:ascii="仿宋_GB2312" w:hAnsi="仿宋_GB2312" w:eastAsia="仿宋_GB2312" w:cs="仿宋_GB2312"/>
          <w:sz w:val="28"/>
          <w:szCs w:val="28"/>
          <w:highlight w:val="none"/>
          <w:rPrChange w:id="2049" w:author="金美玲" w:date="2022-05-30T09:16:35Z">
            <w:rPr>
              <w:rFonts w:ascii="仿宋_GB2312" w:hAnsi="仿宋_GB2312" w:eastAsia="仿宋_GB2312" w:cs="仿宋_GB2312"/>
              <w:sz w:val="28"/>
              <w:szCs w:val="28"/>
            </w:rPr>
          </w:rPrChange>
        </w:rPr>
        <w:t>8</w:t>
      </w:r>
      <w:r>
        <w:rPr>
          <w:rFonts w:hint="eastAsia" w:ascii="仿宋_GB2312" w:hAnsi="仿宋_GB2312" w:eastAsia="仿宋_GB2312" w:cs="仿宋_GB2312"/>
          <w:sz w:val="28"/>
          <w:szCs w:val="28"/>
          <w:highlight w:val="none"/>
          <w:rPrChange w:id="2050" w:author="金美玲" w:date="2022-05-30T09:16:35Z">
            <w:rPr>
              <w:rFonts w:hint="eastAsia" w:ascii="仿宋_GB2312" w:hAnsi="仿宋_GB2312" w:eastAsia="仿宋_GB2312" w:cs="仿宋_GB2312"/>
              <w:sz w:val="28"/>
              <w:szCs w:val="28"/>
            </w:rPr>
          </w:rPrChange>
        </w:rPr>
        <w:t>家</w:t>
      </w:r>
      <w:r>
        <w:rPr>
          <w:rFonts w:ascii="仿宋_GB2312" w:hAnsi="仿宋_GB2312" w:eastAsia="仿宋_GB2312" w:cs="仿宋_GB2312"/>
          <w:sz w:val="28"/>
          <w:szCs w:val="28"/>
          <w:highlight w:val="none"/>
          <w:rPrChange w:id="2051" w:author="金美玲" w:date="2022-05-30T09:16:35Z">
            <w:rPr>
              <w:rFonts w:ascii="仿宋_GB2312" w:hAnsi="仿宋_GB2312" w:eastAsia="仿宋_GB2312" w:cs="仿宋_GB2312"/>
              <w:sz w:val="28"/>
              <w:szCs w:val="28"/>
            </w:rPr>
          </w:rPrChange>
        </w:rPr>
        <w:t>银行</w:t>
      </w:r>
      <w:r>
        <w:rPr>
          <w:rFonts w:hint="eastAsia" w:ascii="仿宋_GB2312" w:hAnsi="仿宋_GB2312" w:eastAsia="仿宋_GB2312" w:cs="仿宋_GB2312"/>
          <w:sz w:val="28"/>
          <w:szCs w:val="28"/>
          <w:highlight w:val="none"/>
          <w:rPrChange w:id="2052" w:author="金美玲" w:date="2022-05-30T09:16:35Z">
            <w:rPr>
              <w:rFonts w:hint="eastAsia" w:ascii="仿宋_GB2312" w:hAnsi="仿宋_GB2312" w:eastAsia="仿宋_GB2312" w:cs="仿宋_GB2312"/>
              <w:sz w:val="28"/>
              <w:szCs w:val="28"/>
            </w:rPr>
          </w:rPrChange>
        </w:rPr>
        <w:t>提供线下完成数字人民币能力改造的商户，用来配置智能合约</w:t>
      </w:r>
      <w:r>
        <w:rPr>
          <w:rFonts w:ascii="仿宋_GB2312" w:hAnsi="仿宋_GB2312" w:eastAsia="仿宋_GB2312" w:cs="仿宋_GB2312"/>
          <w:sz w:val="28"/>
          <w:szCs w:val="28"/>
          <w:highlight w:val="none"/>
          <w:rPrChange w:id="2053" w:author="金美玲" w:date="2022-05-30T09:16:35Z">
            <w:rPr>
              <w:rFonts w:ascii="仿宋_GB2312" w:hAnsi="仿宋_GB2312" w:eastAsia="仿宋_GB2312" w:cs="仿宋_GB2312"/>
              <w:sz w:val="28"/>
              <w:szCs w:val="28"/>
            </w:rPr>
          </w:rPrChange>
        </w:rPr>
        <w:t>。</w:t>
      </w:r>
      <w:r>
        <w:rPr>
          <w:rFonts w:hint="eastAsia" w:ascii="仿宋_GB2312" w:hAnsi="仿宋_GB2312" w:eastAsia="仿宋_GB2312" w:cs="仿宋_GB2312"/>
          <w:sz w:val="28"/>
          <w:szCs w:val="28"/>
          <w:highlight w:val="none"/>
          <w:rPrChange w:id="2054" w:author="金美玲" w:date="2022-05-30T09:16:35Z">
            <w:rPr>
              <w:rFonts w:hint="eastAsia" w:ascii="仿宋_GB2312" w:hAnsi="仿宋_GB2312" w:eastAsia="仿宋_GB2312" w:cs="仿宋_GB2312"/>
              <w:sz w:val="28"/>
              <w:szCs w:val="28"/>
            </w:rPr>
          </w:rPrChange>
        </w:rPr>
        <w:t>美团联合</w:t>
      </w:r>
      <w:r>
        <w:rPr>
          <w:rFonts w:ascii="仿宋_GB2312" w:hAnsi="仿宋_GB2312" w:eastAsia="仿宋_GB2312" w:cs="仿宋_GB2312"/>
          <w:sz w:val="28"/>
          <w:szCs w:val="28"/>
          <w:highlight w:val="none"/>
          <w:rPrChange w:id="2055" w:author="金美玲" w:date="2022-05-30T09:16:35Z">
            <w:rPr>
              <w:rFonts w:ascii="仿宋_GB2312" w:hAnsi="仿宋_GB2312" w:eastAsia="仿宋_GB2312" w:cs="仿宋_GB2312"/>
              <w:sz w:val="28"/>
              <w:szCs w:val="28"/>
            </w:rPr>
          </w:rPrChange>
        </w:rPr>
        <w:t>各家</w:t>
      </w:r>
      <w:r>
        <w:rPr>
          <w:rFonts w:hint="eastAsia" w:ascii="仿宋_GB2312" w:hAnsi="仿宋_GB2312" w:eastAsia="仿宋_GB2312" w:cs="仿宋_GB2312"/>
          <w:sz w:val="28"/>
          <w:szCs w:val="28"/>
          <w:highlight w:val="none"/>
          <w:rPrChange w:id="2056" w:author="金美玲" w:date="2022-05-30T09:16:35Z">
            <w:rPr>
              <w:rFonts w:hint="eastAsia" w:ascii="仿宋_GB2312" w:hAnsi="仿宋_GB2312" w:eastAsia="仿宋_GB2312" w:cs="仿宋_GB2312"/>
              <w:sz w:val="28"/>
              <w:szCs w:val="28"/>
            </w:rPr>
          </w:rPrChange>
        </w:rPr>
        <w:t>运营机构</w:t>
      </w:r>
      <w:r>
        <w:rPr>
          <w:rFonts w:ascii="仿宋_GB2312" w:hAnsi="仿宋_GB2312" w:eastAsia="仿宋_GB2312" w:cs="仿宋_GB2312"/>
          <w:sz w:val="28"/>
          <w:szCs w:val="28"/>
          <w:highlight w:val="none"/>
          <w:rPrChange w:id="2057" w:author="金美玲" w:date="2022-05-30T09:16:35Z">
            <w:rPr>
              <w:rFonts w:ascii="仿宋_GB2312" w:hAnsi="仿宋_GB2312" w:eastAsia="仿宋_GB2312" w:cs="仿宋_GB2312"/>
              <w:sz w:val="28"/>
              <w:szCs w:val="28"/>
            </w:rPr>
          </w:rPrChange>
        </w:rPr>
        <w:t>建立联合客诉处理机制，包含</w:t>
      </w:r>
      <w:r>
        <w:rPr>
          <w:rFonts w:hint="eastAsia" w:ascii="仿宋_GB2312" w:hAnsi="仿宋_GB2312" w:eastAsia="仿宋_GB2312" w:cs="仿宋_GB2312"/>
          <w:sz w:val="28"/>
          <w:szCs w:val="28"/>
          <w:highlight w:val="none"/>
          <w:rPrChange w:id="2058" w:author="金美玲" w:date="2022-05-30T09:16:35Z">
            <w:rPr>
              <w:rFonts w:hint="eastAsia" w:ascii="仿宋_GB2312" w:hAnsi="仿宋_GB2312" w:eastAsia="仿宋_GB2312" w:cs="仿宋_GB2312"/>
              <w:sz w:val="28"/>
              <w:szCs w:val="28"/>
            </w:rPr>
          </w:rPrChange>
        </w:rPr>
        <w:t>双方的</w:t>
      </w:r>
      <w:r>
        <w:rPr>
          <w:rFonts w:ascii="仿宋_GB2312" w:hAnsi="仿宋_GB2312" w:eastAsia="仿宋_GB2312" w:cs="仿宋_GB2312"/>
          <w:sz w:val="28"/>
          <w:szCs w:val="28"/>
          <w:highlight w:val="none"/>
          <w:rPrChange w:id="2059" w:author="金美玲" w:date="2022-05-30T09:16:35Z">
            <w:rPr>
              <w:rFonts w:ascii="仿宋_GB2312" w:hAnsi="仿宋_GB2312" w:eastAsia="仿宋_GB2312" w:cs="仿宋_GB2312"/>
              <w:sz w:val="28"/>
              <w:szCs w:val="28"/>
            </w:rPr>
          </w:rPrChange>
        </w:rPr>
        <w:t>客诉流转、客诉处理等方案。</w:t>
      </w:r>
      <w:r>
        <w:rPr>
          <w:rFonts w:hint="eastAsia" w:ascii="仿宋_GB2312" w:hAnsi="仿宋_GB2312" w:eastAsia="仿宋_GB2312" w:cs="仿宋_GB2312"/>
          <w:sz w:val="28"/>
          <w:szCs w:val="28"/>
          <w:highlight w:val="none"/>
          <w:rPrChange w:id="2060" w:author="金美玲" w:date="2022-05-30T09:16:35Z">
            <w:rPr>
              <w:rFonts w:hint="eastAsia" w:ascii="仿宋_GB2312" w:hAnsi="仿宋_GB2312" w:eastAsia="仿宋_GB2312" w:cs="仿宋_GB2312"/>
              <w:sz w:val="28"/>
              <w:szCs w:val="28"/>
            </w:rPr>
          </w:rPrChange>
        </w:rPr>
        <w:t>美团和各家运营机构</w:t>
      </w:r>
      <w:r>
        <w:rPr>
          <w:rFonts w:ascii="仿宋_GB2312" w:hAnsi="仿宋_GB2312" w:eastAsia="仿宋_GB2312" w:cs="仿宋_GB2312"/>
          <w:sz w:val="28"/>
          <w:szCs w:val="28"/>
          <w:highlight w:val="none"/>
          <w:rPrChange w:id="2061" w:author="金美玲" w:date="2022-05-30T09:16:35Z">
            <w:rPr>
              <w:rFonts w:ascii="仿宋_GB2312" w:hAnsi="仿宋_GB2312" w:eastAsia="仿宋_GB2312" w:cs="仿宋_GB2312"/>
              <w:sz w:val="28"/>
              <w:szCs w:val="28"/>
            </w:rPr>
          </w:rPrChange>
        </w:rPr>
        <w:t>进行线上</w:t>
      </w:r>
      <w:r>
        <w:rPr>
          <w:rFonts w:hint="eastAsia" w:ascii="仿宋_GB2312" w:hAnsi="仿宋_GB2312" w:eastAsia="仿宋_GB2312" w:cs="仿宋_GB2312"/>
          <w:sz w:val="28"/>
          <w:szCs w:val="28"/>
          <w:highlight w:val="none"/>
          <w:rPrChange w:id="2062" w:author="金美玲" w:date="2022-05-30T09:16:35Z">
            <w:rPr>
              <w:rFonts w:hint="eastAsia" w:ascii="仿宋_GB2312" w:hAnsi="仿宋_GB2312" w:eastAsia="仿宋_GB2312" w:cs="仿宋_GB2312"/>
              <w:sz w:val="28"/>
              <w:szCs w:val="28"/>
            </w:rPr>
          </w:rPrChange>
        </w:rPr>
        <w:t>全流程</w:t>
      </w:r>
      <w:r>
        <w:rPr>
          <w:rFonts w:ascii="仿宋_GB2312" w:hAnsi="仿宋_GB2312" w:eastAsia="仿宋_GB2312" w:cs="仿宋_GB2312"/>
          <w:sz w:val="28"/>
          <w:szCs w:val="28"/>
          <w:highlight w:val="none"/>
          <w:rPrChange w:id="2063" w:author="金美玲" w:date="2022-05-30T09:16:35Z">
            <w:rPr>
              <w:rFonts w:ascii="仿宋_GB2312" w:hAnsi="仿宋_GB2312" w:eastAsia="仿宋_GB2312" w:cs="仿宋_GB2312"/>
              <w:sz w:val="28"/>
              <w:szCs w:val="28"/>
            </w:rPr>
          </w:rPrChange>
        </w:rPr>
        <w:t>测试，形成技术保障方案，保障活动的顺利进行。</w:t>
      </w:r>
      <w:r>
        <w:rPr>
          <w:rFonts w:hint="eastAsia" w:ascii="仿宋_GB2312" w:hAnsi="仿宋_GB2312" w:eastAsia="仿宋_GB2312" w:cs="仿宋_GB2312"/>
          <w:sz w:val="28"/>
          <w:szCs w:val="28"/>
          <w:highlight w:val="none"/>
          <w:rPrChange w:id="2064" w:author="金美玲" w:date="2022-05-30T09:16:35Z">
            <w:rPr>
              <w:rFonts w:hint="eastAsia" w:ascii="仿宋_GB2312" w:hAnsi="仿宋_GB2312" w:eastAsia="仿宋_GB2312" w:cs="仿宋_GB2312"/>
              <w:sz w:val="28"/>
              <w:szCs w:val="28"/>
            </w:rPr>
          </w:rPrChange>
        </w:rPr>
        <w:t>同时运营机构需要协助进行活动审计，提供包含活动红包发放、核销、退款等明细数据。</w:t>
      </w:r>
    </w:p>
    <w:p>
      <w:pPr>
        <w:widowControl/>
        <w:shd w:val="clear" w:color="auto" w:fill="FFFFFF"/>
        <w:spacing w:line="560" w:lineRule="exact"/>
        <w:ind w:firstLine="560" w:firstLineChars="200"/>
        <w:outlineLvl w:val="2"/>
        <w:rPr>
          <w:rFonts w:ascii="黑体" w:hAnsi="黑体" w:eastAsia="黑体"/>
          <w:bCs/>
          <w:color w:val="000000"/>
          <w:kern w:val="0"/>
          <w:sz w:val="28"/>
          <w:szCs w:val="28"/>
          <w:highlight w:val="none"/>
          <w:rPrChange w:id="2065"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2066" w:author="金美玲" w:date="2022-05-30T09:16:35Z">
            <w:rPr>
              <w:rFonts w:hint="eastAsia" w:ascii="黑体" w:hAnsi="黑体" w:eastAsia="黑体"/>
              <w:bCs/>
              <w:color w:val="000000"/>
              <w:kern w:val="0"/>
              <w:sz w:val="28"/>
              <w:szCs w:val="28"/>
            </w:rPr>
          </w:rPrChange>
        </w:rPr>
        <w:t>七、客服保障</w:t>
      </w:r>
    </w:p>
    <w:p>
      <w:pPr>
        <w:widowControl/>
        <w:shd w:val="clear" w:color="auto" w:fill="FFFFFF"/>
        <w:spacing w:line="560" w:lineRule="exact"/>
        <w:ind w:firstLine="560" w:firstLineChars="200"/>
        <w:outlineLvl w:val="2"/>
        <w:rPr>
          <w:rFonts w:ascii="仿宋_GB2312" w:hAnsi="仿宋_GB2312" w:eastAsia="仿宋_GB2312" w:cs="仿宋_GB2312"/>
          <w:color w:val="000000"/>
          <w:sz w:val="28"/>
          <w:szCs w:val="28"/>
          <w:highlight w:val="none"/>
          <w:rPrChange w:id="2067"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2068" w:author="金美玲" w:date="2022-05-30T09:16:35Z">
            <w:rPr>
              <w:rFonts w:ascii="仿宋_GB2312" w:hAnsi="仿宋_GB2312" w:eastAsia="仿宋_GB2312" w:cs="仿宋_GB2312"/>
              <w:color w:val="000000"/>
              <w:sz w:val="28"/>
              <w:szCs w:val="28"/>
            </w:rPr>
          </w:rPrChange>
        </w:rPr>
        <w:t>为保障活动规范有序进行，给客户提供及时有效的帮助服务，美团抽调100人的客诉受理团队作为活动的专属客服团队</w:t>
      </w:r>
      <w:r>
        <w:rPr>
          <w:rFonts w:hint="eastAsia" w:ascii="仿宋_GB2312" w:hAnsi="仿宋_GB2312" w:eastAsia="仿宋_GB2312" w:cs="仿宋_GB2312"/>
          <w:color w:val="000000"/>
          <w:sz w:val="28"/>
          <w:szCs w:val="28"/>
          <w:highlight w:val="none"/>
          <w:rPrChange w:id="2069" w:author="金美玲" w:date="2022-05-30T09:16:35Z">
            <w:rPr>
              <w:rFonts w:hint="eastAsia" w:ascii="仿宋_GB2312" w:hAnsi="仿宋_GB2312" w:eastAsia="仿宋_GB2312" w:cs="仿宋_GB2312"/>
              <w:color w:val="000000"/>
              <w:sz w:val="28"/>
              <w:szCs w:val="28"/>
            </w:rPr>
          </w:rPrChange>
        </w:rPr>
        <w:t>。美团</w:t>
      </w:r>
      <w:r>
        <w:rPr>
          <w:rFonts w:ascii="仿宋_GB2312" w:hAnsi="仿宋_GB2312" w:eastAsia="仿宋_GB2312" w:cs="仿宋_GB2312"/>
          <w:color w:val="000000"/>
          <w:sz w:val="28"/>
          <w:szCs w:val="28"/>
          <w:highlight w:val="none"/>
          <w:rPrChange w:id="2070" w:author="金美玲" w:date="2022-05-30T09:16:35Z">
            <w:rPr>
              <w:rFonts w:ascii="仿宋_GB2312" w:hAnsi="仿宋_GB2312" w:eastAsia="仿宋_GB2312" w:cs="仿宋_GB2312"/>
              <w:color w:val="000000"/>
              <w:sz w:val="28"/>
              <w:szCs w:val="28"/>
            </w:rPr>
          </w:rPrChange>
        </w:rPr>
        <w:t>App</w:t>
      </w:r>
      <w:r>
        <w:rPr>
          <w:rFonts w:hint="eastAsia" w:ascii="仿宋_GB2312" w:hAnsi="仿宋_GB2312" w:eastAsia="仿宋_GB2312" w:cs="仿宋_GB2312"/>
          <w:color w:val="000000"/>
          <w:sz w:val="28"/>
          <w:szCs w:val="28"/>
          <w:highlight w:val="none"/>
          <w:rPrChange w:id="2071" w:author="金美玲" w:date="2022-05-30T09:16:35Z">
            <w:rPr>
              <w:rFonts w:hint="eastAsia" w:ascii="仿宋_GB2312" w:hAnsi="仿宋_GB2312" w:eastAsia="仿宋_GB2312" w:cs="仿宋_GB2312"/>
              <w:color w:val="000000"/>
              <w:sz w:val="28"/>
              <w:szCs w:val="28"/>
            </w:rPr>
          </w:rPrChange>
        </w:rPr>
        <w:t>线上客服帮助中心、大众点评</w:t>
      </w:r>
      <w:r>
        <w:rPr>
          <w:rFonts w:ascii="仿宋_GB2312" w:hAnsi="仿宋_GB2312" w:eastAsia="仿宋_GB2312" w:cs="仿宋_GB2312"/>
          <w:color w:val="000000"/>
          <w:sz w:val="28"/>
          <w:szCs w:val="28"/>
          <w:highlight w:val="none"/>
          <w:rPrChange w:id="2072" w:author="金美玲" w:date="2022-05-30T09:16:35Z">
            <w:rPr>
              <w:rFonts w:ascii="仿宋_GB2312" w:hAnsi="仿宋_GB2312" w:eastAsia="仿宋_GB2312" w:cs="仿宋_GB2312"/>
              <w:color w:val="000000"/>
              <w:sz w:val="28"/>
              <w:szCs w:val="28"/>
            </w:rPr>
          </w:rPrChange>
        </w:rPr>
        <w:t>App</w:t>
      </w:r>
      <w:r>
        <w:rPr>
          <w:rFonts w:hint="eastAsia" w:ascii="仿宋_GB2312" w:hAnsi="仿宋_GB2312" w:eastAsia="仿宋_GB2312" w:cs="仿宋_GB2312"/>
          <w:color w:val="000000"/>
          <w:sz w:val="28"/>
          <w:szCs w:val="28"/>
          <w:highlight w:val="none"/>
          <w:rPrChange w:id="2073" w:author="金美玲" w:date="2022-05-30T09:16:35Z">
            <w:rPr>
              <w:rFonts w:hint="eastAsia" w:ascii="仿宋_GB2312" w:hAnsi="仿宋_GB2312" w:eastAsia="仿宋_GB2312" w:cs="仿宋_GB2312"/>
              <w:color w:val="000000"/>
              <w:sz w:val="28"/>
              <w:szCs w:val="28"/>
            </w:rPr>
          </w:rPrChange>
        </w:rPr>
        <w:t>线上客服帮助中心等渠道可直接接收用户使用问题咨询、答疑等问题。同时</w:t>
      </w:r>
      <w:r>
        <w:rPr>
          <w:rFonts w:ascii="仿宋_GB2312" w:hAnsi="仿宋_GB2312" w:eastAsia="仿宋_GB2312" w:cs="仿宋_GB2312"/>
          <w:color w:val="000000"/>
          <w:sz w:val="28"/>
          <w:szCs w:val="28"/>
          <w:highlight w:val="none"/>
          <w:rPrChange w:id="2074" w:author="金美玲" w:date="2022-05-30T09:16:35Z">
            <w:rPr>
              <w:rFonts w:ascii="仿宋_GB2312" w:hAnsi="仿宋_GB2312" w:eastAsia="仿宋_GB2312" w:cs="仿宋_GB2312"/>
              <w:color w:val="000000"/>
              <w:sz w:val="28"/>
              <w:szCs w:val="28"/>
            </w:rPr>
          </w:rPrChange>
        </w:rPr>
        <w:t>为活动受众提供</w:t>
      </w:r>
      <w:r>
        <w:rPr>
          <w:rFonts w:hint="eastAsia" w:ascii="仿宋_GB2312" w:hAnsi="仿宋_GB2312" w:eastAsia="仿宋_GB2312" w:cs="仿宋_GB2312"/>
          <w:color w:val="000000"/>
          <w:sz w:val="28"/>
          <w:szCs w:val="28"/>
          <w:highlight w:val="none"/>
          <w:rPrChange w:id="2075" w:author="金美玲" w:date="2022-05-30T09:16:35Z">
            <w:rPr>
              <w:rFonts w:hint="eastAsia" w:ascii="仿宋_GB2312" w:hAnsi="仿宋_GB2312" w:eastAsia="仿宋_GB2312" w:cs="仿宋_GB2312"/>
              <w:color w:val="000000"/>
              <w:sz w:val="28"/>
              <w:szCs w:val="28"/>
            </w:rPr>
          </w:rPrChange>
        </w:rPr>
        <w:t>客服电话，用户拨打</w:t>
      </w:r>
      <w:r>
        <w:rPr>
          <w:rFonts w:ascii="仿宋_GB2312" w:hAnsi="仿宋_GB2312" w:eastAsia="仿宋_GB2312" w:cs="仿宋_GB2312"/>
          <w:color w:val="000000"/>
          <w:sz w:val="28"/>
          <w:szCs w:val="28"/>
          <w:highlight w:val="none"/>
          <w:rPrChange w:id="2076" w:author="金美玲" w:date="2022-05-30T09:16:35Z">
            <w:rPr>
              <w:rFonts w:ascii="仿宋_GB2312" w:hAnsi="仿宋_GB2312" w:eastAsia="仿宋_GB2312" w:cs="仿宋_GB2312"/>
              <w:color w:val="000000"/>
              <w:sz w:val="28"/>
              <w:szCs w:val="28"/>
            </w:rPr>
          </w:rPrChange>
        </w:rPr>
        <w:t>95172-5-5</w:t>
      </w:r>
      <w:r>
        <w:rPr>
          <w:rFonts w:hint="eastAsia" w:ascii="仿宋_GB2312" w:hAnsi="仿宋_GB2312" w:eastAsia="仿宋_GB2312" w:cs="仿宋_GB2312"/>
          <w:color w:val="000000"/>
          <w:sz w:val="28"/>
          <w:szCs w:val="28"/>
          <w:highlight w:val="none"/>
          <w:rPrChange w:id="2077" w:author="金美玲" w:date="2022-05-30T09:16:35Z">
            <w:rPr>
              <w:rFonts w:hint="eastAsia" w:ascii="仿宋_GB2312" w:hAnsi="仿宋_GB2312" w:eastAsia="仿宋_GB2312" w:cs="仿宋_GB2312"/>
              <w:color w:val="000000"/>
              <w:sz w:val="28"/>
              <w:szCs w:val="28"/>
            </w:rPr>
          </w:rPrChange>
        </w:rPr>
        <w:t>即可进入数字人民币专线，人工客服工作时间</w:t>
      </w:r>
      <w:r>
        <w:rPr>
          <w:rFonts w:ascii="仿宋_GB2312" w:hAnsi="仿宋_GB2312" w:eastAsia="仿宋_GB2312" w:cs="仿宋_GB2312"/>
          <w:color w:val="000000"/>
          <w:sz w:val="28"/>
          <w:szCs w:val="28"/>
          <w:highlight w:val="none"/>
          <w:rPrChange w:id="2078" w:author="金美玲" w:date="2022-05-30T09:16:35Z">
            <w:rPr>
              <w:rFonts w:ascii="仿宋_GB2312" w:hAnsi="仿宋_GB2312" w:eastAsia="仿宋_GB2312" w:cs="仿宋_GB2312"/>
              <w:color w:val="000000"/>
              <w:sz w:val="28"/>
              <w:szCs w:val="28"/>
            </w:rPr>
          </w:rPrChange>
        </w:rPr>
        <w:t>9:00-23:00</w:t>
      </w:r>
      <w:r>
        <w:rPr>
          <w:rFonts w:hint="eastAsia" w:ascii="仿宋_GB2312" w:hAnsi="仿宋_GB2312" w:eastAsia="仿宋_GB2312" w:cs="仿宋_GB2312"/>
          <w:color w:val="000000"/>
          <w:sz w:val="28"/>
          <w:szCs w:val="28"/>
          <w:highlight w:val="none"/>
          <w:rPrChange w:id="2079" w:author="金美玲" w:date="2022-05-30T09:16:35Z">
            <w:rPr>
              <w:rFonts w:hint="eastAsia" w:ascii="仿宋_GB2312" w:hAnsi="仿宋_GB2312" w:eastAsia="仿宋_GB2312" w:cs="仿宋_GB2312"/>
              <w:color w:val="000000"/>
              <w:sz w:val="28"/>
              <w:szCs w:val="28"/>
            </w:rPr>
          </w:rPrChange>
        </w:rPr>
        <w:t>。</w:t>
      </w:r>
    </w:p>
    <w:p>
      <w:pPr>
        <w:widowControl/>
        <w:shd w:val="clear" w:color="auto" w:fill="FFFFFF"/>
        <w:spacing w:line="560" w:lineRule="exact"/>
        <w:ind w:firstLine="560" w:firstLineChars="200"/>
        <w:outlineLvl w:val="2"/>
        <w:rPr>
          <w:rFonts w:ascii="黑体" w:hAnsi="黑体" w:eastAsia="黑体"/>
          <w:bCs/>
          <w:color w:val="000000"/>
          <w:kern w:val="0"/>
          <w:sz w:val="28"/>
          <w:szCs w:val="28"/>
          <w:highlight w:val="none"/>
          <w:rPrChange w:id="2080" w:author="金美玲" w:date="2022-05-30T09:16:35Z">
            <w:rPr>
              <w:rFonts w:ascii="黑体" w:hAnsi="黑体" w:eastAsia="黑体"/>
              <w:bCs/>
              <w:color w:val="000000"/>
              <w:kern w:val="0"/>
              <w:sz w:val="28"/>
              <w:szCs w:val="28"/>
            </w:rPr>
          </w:rPrChange>
        </w:rPr>
      </w:pPr>
      <w:r>
        <w:rPr>
          <w:rFonts w:hint="eastAsia" w:ascii="黑体" w:hAnsi="黑体" w:eastAsia="黑体"/>
          <w:bCs/>
          <w:color w:val="000000"/>
          <w:kern w:val="0"/>
          <w:sz w:val="28"/>
          <w:szCs w:val="28"/>
          <w:highlight w:val="none"/>
          <w:rPrChange w:id="2081" w:author="金美玲" w:date="2022-05-30T09:16:35Z">
            <w:rPr>
              <w:rFonts w:hint="eastAsia" w:ascii="黑体" w:hAnsi="黑体" w:eastAsia="黑体"/>
              <w:bCs/>
              <w:color w:val="000000"/>
              <w:kern w:val="0"/>
              <w:sz w:val="28"/>
              <w:szCs w:val="28"/>
            </w:rPr>
          </w:rPrChange>
        </w:rPr>
        <w:t>八、应急</w:t>
      </w:r>
      <w:r>
        <w:rPr>
          <w:rFonts w:ascii="黑体" w:hAnsi="黑体" w:eastAsia="黑体"/>
          <w:bCs/>
          <w:color w:val="000000"/>
          <w:kern w:val="0"/>
          <w:sz w:val="28"/>
          <w:szCs w:val="28"/>
          <w:highlight w:val="none"/>
          <w:rPrChange w:id="2082" w:author="金美玲" w:date="2022-05-30T09:16:35Z">
            <w:rPr>
              <w:rFonts w:ascii="黑体" w:hAnsi="黑体" w:eastAsia="黑体"/>
              <w:bCs/>
              <w:color w:val="000000"/>
              <w:kern w:val="0"/>
              <w:sz w:val="28"/>
              <w:szCs w:val="28"/>
            </w:rPr>
          </w:rPrChange>
        </w:rPr>
        <w:t>保障</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083"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2084" w:author="金美玲" w:date="2022-05-30T09:16:35Z">
            <w:rPr>
              <w:rFonts w:hint="eastAsia" w:ascii="仿宋_GB2312" w:hAnsi="仿宋_GB2312" w:eastAsia="仿宋_GB2312" w:cs="仿宋_GB2312"/>
              <w:color w:val="000000"/>
              <w:sz w:val="28"/>
              <w:szCs w:val="28"/>
            </w:rPr>
          </w:rPrChange>
        </w:rPr>
        <w:t>（一）</w:t>
      </w:r>
      <w:r>
        <w:rPr>
          <w:rFonts w:ascii="仿宋_GB2312" w:hAnsi="仿宋_GB2312" w:eastAsia="仿宋_GB2312" w:cs="仿宋_GB2312"/>
          <w:color w:val="000000"/>
          <w:sz w:val="28"/>
          <w:szCs w:val="28"/>
          <w:highlight w:val="none"/>
          <w:rPrChange w:id="2085" w:author="金美玲" w:date="2022-05-30T09:16:35Z">
            <w:rPr>
              <w:rFonts w:ascii="仿宋_GB2312" w:hAnsi="仿宋_GB2312" w:eastAsia="仿宋_GB2312" w:cs="仿宋_GB2312"/>
              <w:color w:val="000000"/>
              <w:sz w:val="28"/>
              <w:szCs w:val="28"/>
            </w:rPr>
          </w:rPrChange>
        </w:rPr>
        <w:t>舆情处置</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086"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2087" w:author="金美玲" w:date="2022-05-30T09:16:35Z">
            <w:rPr>
              <w:rFonts w:ascii="仿宋_GB2312" w:hAnsi="仿宋_GB2312" w:eastAsia="仿宋_GB2312" w:cs="仿宋_GB2312"/>
              <w:color w:val="000000"/>
              <w:sz w:val="28"/>
              <w:szCs w:val="28"/>
            </w:rPr>
          </w:rPrChange>
        </w:rPr>
        <w:t>为有效应对网络舆情，确保在舆情事件发生后稳妥处置，最大限度地避免或减少公众猜测和新闻媒体的不准确报道，制定数字人民币应用场景试点网络舆情应对处置工作方案</w:t>
      </w:r>
      <w:r>
        <w:rPr>
          <w:rFonts w:hint="eastAsia" w:ascii="仿宋_GB2312" w:hAnsi="仿宋_GB2312" w:eastAsia="仿宋_GB2312" w:cs="仿宋_GB2312"/>
          <w:color w:val="000000"/>
          <w:sz w:val="28"/>
          <w:szCs w:val="28"/>
          <w:highlight w:val="none"/>
          <w:rPrChange w:id="2088" w:author="金美玲" w:date="2022-05-30T09:16:35Z">
            <w:rPr>
              <w:rFonts w:hint="eastAsia" w:ascii="仿宋_GB2312" w:hAnsi="仿宋_GB2312" w:eastAsia="仿宋_GB2312" w:cs="仿宋_GB2312"/>
              <w:color w:val="000000"/>
              <w:sz w:val="28"/>
              <w:szCs w:val="28"/>
            </w:rPr>
          </w:rPrChange>
        </w:rPr>
        <w:t>。</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089"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2090" w:author="金美玲" w:date="2022-05-30T09:16:35Z">
            <w:rPr>
              <w:rFonts w:hint="eastAsia" w:ascii="仿宋_GB2312" w:hAnsi="仿宋_GB2312" w:eastAsia="仿宋_GB2312" w:cs="仿宋_GB2312"/>
              <w:color w:val="000000"/>
              <w:sz w:val="28"/>
              <w:szCs w:val="28"/>
            </w:rPr>
          </w:rPrChange>
        </w:rPr>
        <w:t>（二）系统故障</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091"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2092" w:author="金美玲" w:date="2022-05-30T09:16:35Z">
            <w:rPr>
              <w:rFonts w:ascii="仿宋_GB2312" w:hAnsi="仿宋_GB2312" w:eastAsia="仿宋_GB2312" w:cs="仿宋_GB2312"/>
              <w:color w:val="000000"/>
              <w:sz w:val="28"/>
              <w:szCs w:val="28"/>
            </w:rPr>
          </w:rPrChange>
        </w:rPr>
        <w:t>为</w:t>
      </w:r>
      <w:r>
        <w:rPr>
          <w:rFonts w:hint="eastAsia" w:ascii="仿宋_GB2312" w:hAnsi="仿宋_GB2312" w:eastAsia="仿宋_GB2312" w:cs="仿宋_GB2312"/>
          <w:color w:val="000000"/>
          <w:sz w:val="28"/>
          <w:szCs w:val="28"/>
          <w:highlight w:val="none"/>
          <w:rPrChange w:id="2093" w:author="金美玲" w:date="2022-05-30T09:16:35Z">
            <w:rPr>
              <w:rFonts w:hint="eastAsia" w:ascii="仿宋_GB2312" w:hAnsi="仿宋_GB2312" w:eastAsia="仿宋_GB2312" w:cs="仿宋_GB2312"/>
              <w:color w:val="000000"/>
              <w:sz w:val="28"/>
              <w:szCs w:val="28"/>
            </w:rPr>
          </w:rPrChange>
        </w:rPr>
        <w:t>保障活动顺利进行，快速处理活动产生的系统故障告警，</w:t>
      </w:r>
      <w:r>
        <w:rPr>
          <w:rFonts w:ascii="仿宋_GB2312" w:hAnsi="仿宋_GB2312" w:eastAsia="仿宋_GB2312" w:cs="仿宋_GB2312"/>
          <w:color w:val="000000"/>
          <w:sz w:val="28"/>
          <w:szCs w:val="28"/>
          <w:highlight w:val="none"/>
          <w:rPrChange w:id="2094" w:author="金美玲" w:date="2022-05-30T09:16:35Z">
            <w:rPr>
              <w:rFonts w:ascii="仿宋_GB2312" w:hAnsi="仿宋_GB2312" w:eastAsia="仿宋_GB2312" w:cs="仿宋_GB2312"/>
              <w:color w:val="000000"/>
              <w:sz w:val="28"/>
              <w:szCs w:val="28"/>
            </w:rPr>
          </w:rPrChange>
        </w:rPr>
        <w:t>提高</w:t>
      </w:r>
      <w:r>
        <w:rPr>
          <w:rFonts w:hint="eastAsia" w:ascii="仿宋_GB2312" w:hAnsi="仿宋_GB2312" w:eastAsia="仿宋_GB2312" w:cs="仿宋_GB2312"/>
          <w:color w:val="000000"/>
          <w:sz w:val="28"/>
          <w:szCs w:val="28"/>
          <w:highlight w:val="none"/>
          <w:rPrChange w:id="2095" w:author="金美玲" w:date="2022-05-30T09:16:35Z">
            <w:rPr>
              <w:rFonts w:hint="eastAsia" w:ascii="仿宋_GB2312" w:hAnsi="仿宋_GB2312" w:eastAsia="仿宋_GB2312" w:cs="仿宋_GB2312"/>
              <w:color w:val="000000"/>
              <w:sz w:val="28"/>
              <w:szCs w:val="28"/>
            </w:rPr>
          </w:rPrChange>
        </w:rPr>
        <w:t>活动期间</w:t>
      </w:r>
      <w:r>
        <w:rPr>
          <w:rFonts w:ascii="仿宋_GB2312" w:hAnsi="仿宋_GB2312" w:eastAsia="仿宋_GB2312" w:cs="仿宋_GB2312"/>
          <w:color w:val="000000"/>
          <w:sz w:val="28"/>
          <w:szCs w:val="28"/>
          <w:highlight w:val="none"/>
          <w:rPrChange w:id="2096" w:author="金美玲" w:date="2022-05-30T09:16:35Z">
            <w:rPr>
              <w:rFonts w:ascii="仿宋_GB2312" w:hAnsi="仿宋_GB2312" w:eastAsia="仿宋_GB2312" w:cs="仿宋_GB2312"/>
              <w:color w:val="000000"/>
              <w:sz w:val="28"/>
              <w:szCs w:val="28"/>
            </w:rPr>
          </w:rPrChange>
        </w:rPr>
        <w:t>故障处理的效率，从而快速止损、降低影响</w:t>
      </w:r>
      <w:r>
        <w:rPr>
          <w:rFonts w:hint="eastAsia" w:ascii="仿宋_GB2312" w:hAnsi="仿宋_GB2312" w:eastAsia="仿宋_GB2312" w:cs="仿宋_GB2312"/>
          <w:color w:val="000000"/>
          <w:sz w:val="28"/>
          <w:szCs w:val="28"/>
          <w:highlight w:val="none"/>
          <w:rPrChange w:id="2097" w:author="金美玲" w:date="2022-05-30T09:16:35Z">
            <w:rPr>
              <w:rFonts w:hint="eastAsia" w:ascii="仿宋_GB2312" w:hAnsi="仿宋_GB2312" w:eastAsia="仿宋_GB2312" w:cs="仿宋_GB2312"/>
              <w:color w:val="000000"/>
              <w:sz w:val="28"/>
              <w:szCs w:val="28"/>
            </w:rPr>
          </w:rPrChange>
        </w:rPr>
        <w:t>，制定</w:t>
      </w:r>
      <w:r>
        <w:rPr>
          <w:rFonts w:ascii="仿宋_GB2312" w:hAnsi="仿宋_GB2312" w:eastAsia="仿宋_GB2312" w:cs="仿宋_GB2312"/>
          <w:color w:val="000000"/>
          <w:sz w:val="28"/>
          <w:szCs w:val="28"/>
          <w:highlight w:val="none"/>
          <w:rPrChange w:id="2098" w:author="金美玲" w:date="2022-05-30T09:16:35Z">
            <w:rPr>
              <w:rFonts w:ascii="仿宋_GB2312" w:hAnsi="仿宋_GB2312" w:eastAsia="仿宋_GB2312" w:cs="仿宋_GB2312"/>
              <w:color w:val="000000"/>
              <w:sz w:val="28"/>
              <w:szCs w:val="28"/>
            </w:rPr>
          </w:rPrChange>
        </w:rPr>
        <w:t>数字人民币应用试点</w:t>
      </w:r>
      <w:r>
        <w:rPr>
          <w:rFonts w:hint="eastAsia" w:ascii="仿宋_GB2312" w:hAnsi="仿宋_GB2312" w:eastAsia="仿宋_GB2312" w:cs="仿宋_GB2312"/>
          <w:color w:val="000000"/>
          <w:sz w:val="28"/>
          <w:szCs w:val="28"/>
          <w:highlight w:val="none"/>
          <w:rPrChange w:id="2099" w:author="金美玲" w:date="2022-05-30T09:16:35Z">
            <w:rPr>
              <w:rFonts w:hint="eastAsia" w:ascii="仿宋_GB2312" w:hAnsi="仿宋_GB2312" w:eastAsia="仿宋_GB2312" w:cs="仿宋_GB2312"/>
              <w:color w:val="000000"/>
              <w:sz w:val="28"/>
              <w:szCs w:val="28"/>
            </w:rPr>
          </w:rPrChange>
        </w:rPr>
        <w:t>活动系统故障应急处理预</w:t>
      </w:r>
      <w:r>
        <w:rPr>
          <w:rFonts w:ascii="仿宋_GB2312" w:hAnsi="仿宋_GB2312" w:eastAsia="仿宋_GB2312" w:cs="仿宋_GB2312"/>
          <w:color w:val="000000"/>
          <w:sz w:val="28"/>
          <w:szCs w:val="28"/>
          <w:highlight w:val="none"/>
          <w:rPrChange w:id="2100" w:author="金美玲" w:date="2022-05-30T09:16:35Z">
            <w:rPr>
              <w:rFonts w:ascii="仿宋_GB2312" w:hAnsi="仿宋_GB2312" w:eastAsia="仿宋_GB2312" w:cs="仿宋_GB2312"/>
              <w:color w:val="000000"/>
              <w:sz w:val="28"/>
              <w:szCs w:val="28"/>
            </w:rPr>
          </w:rPrChange>
        </w:rPr>
        <w:t>案</w:t>
      </w:r>
      <w:r>
        <w:rPr>
          <w:rFonts w:hint="eastAsia" w:ascii="仿宋_GB2312" w:hAnsi="仿宋_GB2312" w:eastAsia="仿宋_GB2312" w:cs="仿宋_GB2312"/>
          <w:color w:val="000000"/>
          <w:sz w:val="28"/>
          <w:szCs w:val="28"/>
          <w:highlight w:val="none"/>
          <w:rPrChange w:id="2101" w:author="金美玲" w:date="2022-05-30T09:16:35Z">
            <w:rPr>
              <w:rFonts w:hint="eastAsia" w:ascii="仿宋_GB2312" w:hAnsi="仿宋_GB2312" w:eastAsia="仿宋_GB2312" w:cs="仿宋_GB2312"/>
              <w:color w:val="000000"/>
              <w:sz w:val="28"/>
              <w:szCs w:val="28"/>
            </w:rPr>
          </w:rPrChange>
        </w:rPr>
        <w:t>。</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102" w:author="金美玲" w:date="2022-05-30T09:16:35Z">
            <w:rPr>
              <w:rFonts w:ascii="仿宋_GB2312" w:hAnsi="仿宋_GB2312" w:eastAsia="仿宋_GB2312" w:cs="仿宋_GB2312"/>
              <w:color w:val="000000"/>
              <w:sz w:val="28"/>
              <w:szCs w:val="28"/>
            </w:rPr>
          </w:rPrChange>
        </w:rPr>
      </w:pPr>
      <w:r>
        <w:rPr>
          <w:rFonts w:hint="eastAsia" w:ascii="仿宋_GB2312" w:hAnsi="仿宋_GB2312" w:eastAsia="仿宋_GB2312" w:cs="仿宋_GB2312"/>
          <w:color w:val="000000"/>
          <w:sz w:val="28"/>
          <w:szCs w:val="28"/>
          <w:highlight w:val="none"/>
          <w:rPrChange w:id="2103" w:author="金美玲" w:date="2022-05-30T09:16:35Z">
            <w:rPr>
              <w:rFonts w:hint="eastAsia" w:ascii="仿宋_GB2312" w:hAnsi="仿宋_GB2312" w:eastAsia="仿宋_GB2312" w:cs="仿宋_GB2312"/>
              <w:color w:val="000000"/>
              <w:sz w:val="28"/>
              <w:szCs w:val="28"/>
            </w:rPr>
          </w:rPrChange>
        </w:rPr>
        <w:t>（三）</w:t>
      </w:r>
      <w:r>
        <w:rPr>
          <w:rFonts w:ascii="仿宋_GB2312" w:hAnsi="仿宋_GB2312" w:eastAsia="仿宋_GB2312" w:cs="仿宋_GB2312"/>
          <w:color w:val="000000"/>
          <w:sz w:val="28"/>
          <w:szCs w:val="28"/>
          <w:highlight w:val="none"/>
          <w:rPrChange w:id="2104" w:author="金美玲" w:date="2022-05-30T09:16:35Z">
            <w:rPr>
              <w:rFonts w:ascii="仿宋_GB2312" w:hAnsi="仿宋_GB2312" w:eastAsia="仿宋_GB2312" w:cs="仿宋_GB2312"/>
              <w:color w:val="000000"/>
              <w:sz w:val="28"/>
              <w:szCs w:val="28"/>
            </w:rPr>
          </w:rPrChange>
        </w:rPr>
        <w:t>疫情防控</w:t>
      </w:r>
    </w:p>
    <w:p>
      <w:pPr>
        <w:widowControl/>
        <w:shd w:val="clear" w:color="auto" w:fill="FFFFFF"/>
        <w:snapToGrid w:val="0"/>
        <w:spacing w:line="560" w:lineRule="exact"/>
        <w:ind w:firstLine="560" w:firstLineChars="200"/>
        <w:outlineLvl w:val="2"/>
        <w:rPr>
          <w:rFonts w:ascii="仿宋_GB2312" w:hAnsi="仿宋_GB2312" w:eastAsia="仿宋_GB2312" w:cs="仿宋_GB2312"/>
          <w:color w:val="000000"/>
          <w:sz w:val="28"/>
          <w:szCs w:val="28"/>
          <w:highlight w:val="none"/>
          <w:rPrChange w:id="2105" w:author="金美玲" w:date="2022-05-30T09:16:35Z">
            <w:rPr>
              <w:rFonts w:ascii="仿宋_GB2312" w:hAnsi="仿宋_GB2312" w:eastAsia="仿宋_GB2312" w:cs="仿宋_GB2312"/>
              <w:color w:val="000000"/>
              <w:sz w:val="28"/>
              <w:szCs w:val="28"/>
            </w:rPr>
          </w:rPrChange>
        </w:rPr>
      </w:pPr>
      <w:r>
        <w:rPr>
          <w:rFonts w:ascii="仿宋_GB2312" w:hAnsi="仿宋_GB2312" w:eastAsia="仿宋_GB2312" w:cs="仿宋_GB2312"/>
          <w:color w:val="000000"/>
          <w:sz w:val="28"/>
          <w:szCs w:val="28"/>
          <w:highlight w:val="none"/>
          <w:rPrChange w:id="2106" w:author="金美玲" w:date="2022-05-30T09:16:35Z">
            <w:rPr>
              <w:rFonts w:ascii="仿宋_GB2312" w:hAnsi="仿宋_GB2312" w:eastAsia="仿宋_GB2312" w:cs="仿宋_GB2312"/>
              <w:color w:val="000000"/>
              <w:sz w:val="28"/>
              <w:szCs w:val="28"/>
            </w:rPr>
          </w:rPrChange>
        </w:rPr>
        <w:t>为进一步完善新冠肺炎疫情防控应急机制，科学、规范、有效地应对可能发生的疫情事件。</w:t>
      </w:r>
      <w:r>
        <w:rPr>
          <w:rFonts w:hint="eastAsia" w:ascii="仿宋_GB2312" w:hAnsi="仿宋_GB2312" w:eastAsia="仿宋_GB2312" w:cs="仿宋_GB2312"/>
          <w:color w:val="000000"/>
          <w:sz w:val="28"/>
          <w:szCs w:val="28"/>
          <w:highlight w:val="none"/>
          <w:rPrChange w:id="2107" w:author="金美玲" w:date="2022-05-30T09:16:35Z">
            <w:rPr>
              <w:rFonts w:hint="eastAsia" w:ascii="仿宋_GB2312" w:hAnsi="仿宋_GB2312" w:eastAsia="仿宋_GB2312" w:cs="仿宋_GB2312"/>
              <w:color w:val="000000"/>
              <w:sz w:val="28"/>
              <w:szCs w:val="28"/>
            </w:rPr>
          </w:rPrChange>
        </w:rPr>
        <w:t>保障数字人民币应用场景试点测试工作安全平稳，制定新冠疫情防控工作方案。</w:t>
      </w:r>
    </w:p>
    <w:p>
      <w:pPr>
        <w:widowControl/>
        <w:shd w:val="clear" w:color="auto" w:fill="FFFFFF"/>
        <w:snapToGrid w:val="0"/>
        <w:spacing w:line="560" w:lineRule="exact"/>
        <w:ind w:firstLine="640" w:firstLineChars="200"/>
        <w:outlineLvl w:val="2"/>
        <w:rPr>
          <w:ins w:id="2108" w:author="qinyongchang" w:date="2022-05-25T13:37:12Z"/>
          <w:rFonts w:ascii="仿宋" w:hAnsi="仿宋" w:eastAsia="仿宋"/>
          <w:color w:val="000000"/>
          <w:sz w:val="32"/>
          <w:szCs w:val="32"/>
          <w:highlight w:val="none"/>
          <w:rPrChange w:id="2109" w:author="金美玲" w:date="2022-05-30T09:16:35Z">
            <w:rPr>
              <w:ins w:id="2110" w:author="qinyongchang" w:date="2022-05-25T13:37:12Z"/>
              <w:rFonts w:ascii="仿宋" w:hAnsi="仿宋" w:eastAsia="仿宋"/>
              <w:color w:val="000000"/>
              <w:sz w:val="32"/>
              <w:szCs w:val="32"/>
            </w:rPr>
          </w:rPrChange>
        </w:rPr>
      </w:pPr>
    </w:p>
    <w:p>
      <w:pPr>
        <w:pStyle w:val="2"/>
        <w:rPr>
          <w:ins w:id="2111" w:author="qinyongchang" w:date="2022-05-25T13:37:12Z"/>
          <w:rFonts w:ascii="仿宋" w:hAnsi="仿宋" w:eastAsia="仿宋"/>
          <w:color w:val="000000"/>
          <w:sz w:val="32"/>
          <w:szCs w:val="32"/>
          <w:highlight w:val="none"/>
          <w:rPrChange w:id="2112" w:author="金美玲" w:date="2022-05-30T09:16:35Z">
            <w:rPr>
              <w:ins w:id="2113" w:author="qinyongchang" w:date="2022-05-25T13:37:12Z"/>
              <w:rFonts w:ascii="仿宋" w:hAnsi="仿宋" w:eastAsia="仿宋"/>
              <w:color w:val="000000"/>
              <w:sz w:val="32"/>
              <w:szCs w:val="32"/>
            </w:rPr>
          </w:rPrChange>
        </w:rPr>
      </w:pPr>
    </w:p>
    <w:p>
      <w:pPr>
        <w:rPr>
          <w:ins w:id="2114" w:author="qinyongchang" w:date="2022-05-25T13:37:12Z"/>
          <w:rFonts w:ascii="仿宋" w:hAnsi="仿宋" w:eastAsia="仿宋"/>
          <w:color w:val="000000"/>
          <w:sz w:val="32"/>
          <w:szCs w:val="32"/>
          <w:highlight w:val="none"/>
          <w:rPrChange w:id="2115" w:author="金美玲" w:date="2022-05-30T09:16:35Z">
            <w:rPr>
              <w:ins w:id="2116" w:author="qinyongchang" w:date="2022-05-25T13:37:12Z"/>
              <w:rFonts w:ascii="仿宋" w:hAnsi="仿宋" w:eastAsia="仿宋"/>
              <w:color w:val="000000"/>
              <w:sz w:val="32"/>
              <w:szCs w:val="32"/>
            </w:rPr>
          </w:rPrChange>
        </w:rPr>
      </w:pPr>
    </w:p>
    <w:p>
      <w:pPr>
        <w:pStyle w:val="2"/>
        <w:rPr>
          <w:ins w:id="2117" w:author="qinyongchang" w:date="2022-05-25T13:37:12Z"/>
          <w:rFonts w:ascii="仿宋" w:hAnsi="仿宋" w:eastAsia="仿宋"/>
          <w:color w:val="000000"/>
          <w:sz w:val="32"/>
          <w:szCs w:val="32"/>
          <w:highlight w:val="none"/>
          <w:rPrChange w:id="2118" w:author="金美玲" w:date="2022-05-30T09:16:35Z">
            <w:rPr>
              <w:ins w:id="2119" w:author="qinyongchang" w:date="2022-05-25T13:37:12Z"/>
              <w:rFonts w:ascii="仿宋" w:hAnsi="仿宋" w:eastAsia="仿宋"/>
              <w:color w:val="000000"/>
              <w:sz w:val="32"/>
              <w:szCs w:val="32"/>
            </w:rPr>
          </w:rPrChange>
        </w:rPr>
      </w:pPr>
    </w:p>
    <w:p>
      <w:pPr>
        <w:rPr>
          <w:ins w:id="2120" w:author="qinyongchang" w:date="2022-05-25T13:37:13Z"/>
          <w:rFonts w:ascii="仿宋" w:hAnsi="仿宋" w:eastAsia="仿宋"/>
          <w:color w:val="000000"/>
          <w:sz w:val="32"/>
          <w:szCs w:val="32"/>
          <w:highlight w:val="none"/>
          <w:rPrChange w:id="2121" w:author="金美玲" w:date="2022-05-30T09:16:35Z">
            <w:rPr>
              <w:ins w:id="2122" w:author="qinyongchang" w:date="2022-05-25T13:37:13Z"/>
              <w:rFonts w:ascii="仿宋" w:hAnsi="仿宋" w:eastAsia="仿宋"/>
              <w:color w:val="000000"/>
              <w:sz w:val="32"/>
              <w:szCs w:val="32"/>
            </w:rPr>
          </w:rPrChange>
        </w:rPr>
      </w:pPr>
    </w:p>
    <w:p>
      <w:pPr>
        <w:pStyle w:val="2"/>
        <w:rPr>
          <w:ins w:id="2123" w:author="qinyongchang" w:date="2022-05-25T13:37:13Z"/>
          <w:rFonts w:ascii="仿宋" w:hAnsi="仿宋" w:eastAsia="仿宋"/>
          <w:color w:val="000000"/>
          <w:sz w:val="32"/>
          <w:szCs w:val="32"/>
          <w:highlight w:val="none"/>
          <w:rPrChange w:id="2124" w:author="金美玲" w:date="2022-05-30T09:16:35Z">
            <w:rPr>
              <w:ins w:id="2125" w:author="qinyongchang" w:date="2022-05-25T13:37:13Z"/>
              <w:rFonts w:ascii="仿宋" w:hAnsi="仿宋" w:eastAsia="仿宋"/>
              <w:color w:val="000000"/>
              <w:sz w:val="32"/>
              <w:szCs w:val="32"/>
            </w:rPr>
          </w:rPrChange>
        </w:rPr>
      </w:pPr>
    </w:p>
    <w:p>
      <w:pPr>
        <w:rPr>
          <w:ins w:id="2126" w:author="qinyongchang" w:date="2022-05-25T13:37:13Z"/>
          <w:rFonts w:ascii="仿宋" w:hAnsi="仿宋" w:eastAsia="仿宋"/>
          <w:color w:val="000000"/>
          <w:sz w:val="32"/>
          <w:szCs w:val="32"/>
          <w:highlight w:val="none"/>
          <w:rPrChange w:id="2127" w:author="金美玲" w:date="2022-05-30T09:16:35Z">
            <w:rPr>
              <w:ins w:id="2128" w:author="qinyongchang" w:date="2022-05-25T13:37:13Z"/>
              <w:rFonts w:ascii="仿宋" w:hAnsi="仿宋" w:eastAsia="仿宋"/>
              <w:color w:val="000000"/>
              <w:sz w:val="32"/>
              <w:szCs w:val="32"/>
            </w:rPr>
          </w:rPrChange>
        </w:rPr>
      </w:pPr>
    </w:p>
    <w:p>
      <w:pPr>
        <w:pStyle w:val="2"/>
        <w:rPr>
          <w:ins w:id="2129" w:author="qinyongchang" w:date="2022-05-25T13:37:13Z"/>
          <w:rFonts w:ascii="仿宋" w:hAnsi="仿宋" w:eastAsia="仿宋"/>
          <w:color w:val="000000"/>
          <w:sz w:val="32"/>
          <w:szCs w:val="32"/>
          <w:highlight w:val="none"/>
          <w:rPrChange w:id="2130" w:author="金美玲" w:date="2022-05-30T09:16:35Z">
            <w:rPr>
              <w:ins w:id="2131" w:author="qinyongchang" w:date="2022-05-25T13:37:13Z"/>
              <w:rFonts w:ascii="仿宋" w:hAnsi="仿宋" w:eastAsia="仿宋"/>
              <w:color w:val="000000"/>
              <w:sz w:val="32"/>
              <w:szCs w:val="32"/>
            </w:rPr>
          </w:rPrChange>
        </w:rPr>
      </w:pPr>
    </w:p>
    <w:p>
      <w:pPr>
        <w:rPr>
          <w:ins w:id="2132" w:author="qinyongchang" w:date="2022-05-25T13:37:13Z"/>
          <w:rFonts w:ascii="仿宋" w:hAnsi="仿宋" w:eastAsia="仿宋"/>
          <w:color w:val="000000"/>
          <w:sz w:val="32"/>
          <w:szCs w:val="32"/>
          <w:highlight w:val="none"/>
          <w:rPrChange w:id="2133" w:author="金美玲" w:date="2022-05-30T09:16:35Z">
            <w:rPr>
              <w:ins w:id="2134" w:author="qinyongchang" w:date="2022-05-25T13:37:13Z"/>
              <w:rFonts w:ascii="仿宋" w:hAnsi="仿宋" w:eastAsia="仿宋"/>
              <w:color w:val="000000"/>
              <w:sz w:val="32"/>
              <w:szCs w:val="32"/>
            </w:rPr>
          </w:rPrChange>
        </w:rPr>
      </w:pPr>
    </w:p>
    <w:p>
      <w:pPr>
        <w:pStyle w:val="2"/>
        <w:rPr>
          <w:ins w:id="2135" w:author="qinyongchang" w:date="2022-05-25T14:02:48Z"/>
          <w:rFonts w:hint="eastAsia" w:ascii="黑体" w:hAnsi="黑体" w:eastAsia="黑体" w:cs="黑体"/>
          <w:color w:val="000000"/>
          <w:sz w:val="32"/>
          <w:szCs w:val="32"/>
          <w:highlight w:val="none"/>
          <w:lang w:val="en-US" w:eastAsia="zh-CN"/>
          <w:rPrChange w:id="2136" w:author="金美玲" w:date="2022-06-08T18:38:44Z">
            <w:rPr>
              <w:ins w:id="2137" w:author="qinyongchang" w:date="2022-05-25T14:02:48Z"/>
              <w:rFonts w:hint="eastAsia" w:ascii="仿宋" w:hAnsi="仿宋" w:eastAsia="仿宋"/>
              <w:color w:val="000000"/>
              <w:sz w:val="32"/>
              <w:szCs w:val="32"/>
              <w:lang w:val="en-US" w:eastAsia="zh-CN"/>
            </w:rPr>
          </w:rPrChange>
        </w:rPr>
      </w:pPr>
      <w:ins w:id="2138" w:author="金美玲" w:date="2022-06-08T18:38:39Z">
        <w:r>
          <w:rPr>
            <w:rFonts w:hint="eastAsia" w:ascii="黑体" w:hAnsi="黑体" w:eastAsia="黑体" w:cs="黑体"/>
            <w:color w:val="000000"/>
            <w:sz w:val="32"/>
            <w:szCs w:val="32"/>
            <w:highlight w:val="none"/>
            <w:lang w:eastAsia="zh-CN"/>
            <w:rPrChange w:id="2139" w:author="金美玲" w:date="2022-06-08T18:38:44Z">
              <w:rPr>
                <w:rFonts w:hint="default" w:ascii="仿宋" w:hAnsi="仿宋" w:eastAsia="仿宋"/>
                <w:color w:val="000000"/>
                <w:sz w:val="32"/>
                <w:szCs w:val="32"/>
                <w:highlight w:val="none"/>
                <w:lang w:eastAsia="zh-CN"/>
              </w:rPr>
            </w:rPrChange>
          </w:rPr>
          <w:t>附件</w:t>
        </w:r>
      </w:ins>
      <w:ins w:id="2140" w:author="qinyongchang" w:date="2022-05-25T14:02:44Z">
        <w:r>
          <w:rPr>
            <w:rFonts w:hint="eastAsia" w:ascii="黑体" w:hAnsi="黑体" w:eastAsia="黑体" w:cs="黑体"/>
            <w:color w:val="000000"/>
            <w:sz w:val="32"/>
            <w:szCs w:val="32"/>
            <w:highlight w:val="none"/>
            <w:lang w:val="en-US" w:eastAsia="zh-CN"/>
            <w:rPrChange w:id="2141" w:author="金美玲" w:date="2022-06-08T18:38:44Z">
              <w:rPr>
                <w:rFonts w:hint="eastAsia" w:ascii="仿宋" w:hAnsi="仿宋" w:eastAsia="仿宋"/>
                <w:color w:val="000000"/>
                <w:sz w:val="32"/>
                <w:szCs w:val="32"/>
                <w:lang w:val="en-US" w:eastAsia="zh-CN"/>
              </w:rPr>
            </w:rPrChange>
          </w:rPr>
          <w:t>1-</w:t>
        </w:r>
      </w:ins>
      <w:ins w:id="2142" w:author="qinyongchang" w:date="2022-05-25T14:02:45Z">
        <w:r>
          <w:rPr>
            <w:rFonts w:hint="eastAsia" w:ascii="黑体" w:hAnsi="黑体" w:eastAsia="黑体" w:cs="黑体"/>
            <w:color w:val="000000"/>
            <w:sz w:val="32"/>
            <w:szCs w:val="32"/>
            <w:highlight w:val="none"/>
            <w:lang w:val="en-US" w:eastAsia="zh-CN"/>
            <w:rPrChange w:id="2143" w:author="金美玲" w:date="2022-06-08T18:38:44Z">
              <w:rPr>
                <w:rFonts w:hint="eastAsia" w:ascii="仿宋" w:hAnsi="仿宋" w:eastAsia="仿宋"/>
                <w:color w:val="000000"/>
                <w:sz w:val="32"/>
                <w:szCs w:val="32"/>
                <w:lang w:val="en-US" w:eastAsia="zh-CN"/>
              </w:rPr>
            </w:rPrChange>
          </w:rPr>
          <w:t>2</w:t>
        </w:r>
      </w:ins>
      <w:ins w:id="2144" w:author="qinyongchang" w:date="2022-05-25T14:02:46Z">
        <w:r>
          <w:rPr>
            <w:rFonts w:hint="eastAsia" w:ascii="黑体" w:hAnsi="黑体" w:eastAsia="黑体" w:cs="黑体"/>
            <w:color w:val="000000"/>
            <w:sz w:val="32"/>
            <w:szCs w:val="32"/>
            <w:highlight w:val="none"/>
            <w:lang w:val="en-US" w:eastAsia="zh-CN"/>
            <w:rPrChange w:id="2145" w:author="金美玲" w:date="2022-06-08T18:38:44Z">
              <w:rPr>
                <w:rFonts w:hint="eastAsia" w:ascii="仿宋" w:hAnsi="仿宋" w:eastAsia="仿宋"/>
                <w:color w:val="000000"/>
                <w:sz w:val="32"/>
                <w:szCs w:val="32"/>
                <w:lang w:val="en-US" w:eastAsia="zh-CN"/>
              </w:rPr>
            </w:rPrChange>
          </w:rPr>
          <w:t xml:space="preserve"> </w:t>
        </w:r>
      </w:ins>
      <w:ins w:id="2146" w:author="qinyongchang" w:date="2022-05-25T14:02:47Z">
        <w:r>
          <w:rPr>
            <w:rFonts w:hint="eastAsia" w:ascii="黑体" w:hAnsi="黑体" w:eastAsia="黑体" w:cs="黑体"/>
            <w:color w:val="000000"/>
            <w:sz w:val="32"/>
            <w:szCs w:val="32"/>
            <w:highlight w:val="none"/>
            <w:lang w:val="en-US" w:eastAsia="zh-CN"/>
            <w:rPrChange w:id="2147" w:author="金美玲" w:date="2022-06-08T18:38:44Z">
              <w:rPr>
                <w:rFonts w:hint="eastAsia" w:ascii="仿宋" w:hAnsi="仿宋" w:eastAsia="仿宋"/>
                <w:color w:val="000000"/>
                <w:sz w:val="32"/>
                <w:szCs w:val="32"/>
                <w:lang w:val="en-US" w:eastAsia="zh-CN"/>
              </w:rPr>
            </w:rPrChange>
          </w:rPr>
          <w:t>审计</w:t>
        </w:r>
      </w:ins>
      <w:ins w:id="2148" w:author="qinyongchang" w:date="2022-05-25T14:02:48Z">
        <w:r>
          <w:rPr>
            <w:rFonts w:hint="eastAsia" w:ascii="黑体" w:hAnsi="黑体" w:eastAsia="黑体" w:cs="黑体"/>
            <w:color w:val="000000"/>
            <w:sz w:val="32"/>
            <w:szCs w:val="32"/>
            <w:highlight w:val="none"/>
            <w:lang w:val="en-US" w:eastAsia="zh-CN"/>
            <w:rPrChange w:id="2149" w:author="金美玲" w:date="2022-06-08T18:38:44Z">
              <w:rPr>
                <w:rFonts w:hint="eastAsia" w:ascii="仿宋" w:hAnsi="仿宋" w:eastAsia="仿宋"/>
                <w:color w:val="000000"/>
                <w:sz w:val="32"/>
                <w:szCs w:val="32"/>
                <w:lang w:val="en-US" w:eastAsia="zh-CN"/>
              </w:rPr>
            </w:rPrChange>
          </w:rPr>
          <w:t>字段</w:t>
        </w:r>
      </w:ins>
    </w:p>
    <w:p>
      <w:pPr>
        <w:rPr>
          <w:ins w:id="2150" w:author="qinyongchang" w:date="2022-05-25T13:37:14Z"/>
          <w:rFonts w:hint="default"/>
          <w:highlight w:val="none"/>
          <w:lang w:val="en-US" w:eastAsia="zh-CN"/>
          <w:rPrChange w:id="2151" w:author="金美玲" w:date="2022-05-30T09:16:35Z">
            <w:rPr>
              <w:ins w:id="2152" w:author="qinyongchang" w:date="2022-05-25T13:37:14Z"/>
              <w:rFonts w:hint="default"/>
              <w:lang w:val="en-US" w:eastAsia="zh-CN"/>
            </w:rPr>
          </w:rPrChange>
        </w:rPr>
      </w:pPr>
    </w:p>
    <w:tbl>
      <w:tblPr>
        <w:tblStyle w:val="11"/>
        <w:tblW w:w="8389" w:type="dxa"/>
        <w:tblInd w:w="0" w:type="dxa"/>
        <w:shd w:val="clear" w:color="auto" w:fill="auto"/>
        <w:tblLayout w:type="fixed"/>
        <w:tblCellMar>
          <w:top w:w="0" w:type="dxa"/>
          <w:left w:w="0" w:type="dxa"/>
          <w:bottom w:w="0" w:type="dxa"/>
          <w:right w:w="0" w:type="dxa"/>
        </w:tblCellMar>
      </w:tblPr>
      <w:tblGrid>
        <w:gridCol w:w="972"/>
        <w:gridCol w:w="3888"/>
        <w:gridCol w:w="3529"/>
      </w:tblGrid>
      <w:tr>
        <w:tblPrEx>
          <w:tblCellMar>
            <w:top w:w="0" w:type="dxa"/>
            <w:left w:w="0" w:type="dxa"/>
            <w:bottom w:w="0" w:type="dxa"/>
            <w:right w:w="0" w:type="dxa"/>
          </w:tblCellMar>
        </w:tblPrEx>
        <w:trPr>
          <w:trHeight w:val="312" w:hRule="atLeast"/>
          <w:ins w:id="2153" w:author="qinyongchang" w:date="2022-05-25T14:05:06Z"/>
        </w:trPr>
        <w:tc>
          <w:tcPr>
            <w:tcW w:w="972" w:type="dxa"/>
            <w:tcBorders>
              <w:top w:val="single" w:color="000000" w:sz="4" w:space="0"/>
              <w:left w:val="single" w:color="000000" w:sz="4" w:space="0"/>
              <w:bottom w:val="single" w:color="000000" w:sz="4" w:space="0"/>
              <w:right w:val="single" w:color="000000" w:sz="4" w:space="0"/>
            </w:tcBorders>
            <w:shd w:val="clear" w:color="auto" w:fill="F2F2F2"/>
            <w:tcMar>
              <w:top w:w="12" w:type="dxa"/>
              <w:left w:w="12" w:type="dxa"/>
              <w:right w:w="12" w:type="dxa"/>
            </w:tcMar>
            <w:vAlign w:val="center"/>
          </w:tcPr>
          <w:p>
            <w:pPr>
              <w:keepNext w:val="0"/>
              <w:keepLines w:val="0"/>
              <w:widowControl/>
              <w:suppressLineNumbers w:val="0"/>
              <w:jc w:val="center"/>
              <w:textAlignment w:val="center"/>
              <w:rPr>
                <w:ins w:id="2154" w:author="qinyongchang" w:date="2022-05-25T14:05:06Z"/>
                <w:rFonts w:ascii="微软雅黑" w:hAnsi="微软雅黑" w:eastAsia="微软雅黑" w:cs="微软雅黑"/>
                <w:b/>
                <w:i w:val="0"/>
                <w:color w:val="333333"/>
                <w:sz w:val="20"/>
                <w:szCs w:val="20"/>
                <w:highlight w:val="none"/>
                <w:u w:val="none"/>
                <w:rPrChange w:id="2155" w:author="金美玲" w:date="2022-05-30T09:16:35Z">
                  <w:rPr>
                    <w:ins w:id="2156" w:author="qinyongchang" w:date="2022-05-25T14:05:06Z"/>
                    <w:rFonts w:ascii="微软雅黑" w:hAnsi="微软雅黑" w:eastAsia="微软雅黑" w:cs="微软雅黑"/>
                    <w:b/>
                    <w:i w:val="0"/>
                    <w:color w:val="333333"/>
                    <w:sz w:val="20"/>
                    <w:szCs w:val="20"/>
                    <w:u w:val="none"/>
                  </w:rPr>
                </w:rPrChange>
              </w:rPr>
            </w:pPr>
            <w:ins w:id="2157" w:author="qinyongchang" w:date="2022-05-25T14:05:06Z">
              <w:r>
                <w:rPr>
                  <w:rFonts w:hint="eastAsia" w:ascii="微软雅黑" w:hAnsi="微软雅黑" w:eastAsia="微软雅黑" w:cs="微软雅黑"/>
                  <w:b/>
                  <w:i w:val="0"/>
                  <w:color w:val="333333"/>
                  <w:kern w:val="0"/>
                  <w:sz w:val="20"/>
                  <w:szCs w:val="20"/>
                  <w:highlight w:val="none"/>
                  <w:u w:val="none"/>
                  <w:lang w:val="en-US" w:eastAsia="zh-CN" w:bidi="ar"/>
                  <w:rPrChange w:id="2158" w:author="金美玲" w:date="2022-05-30T09:16:35Z">
                    <w:rPr>
                      <w:rFonts w:hint="eastAsia" w:ascii="微软雅黑" w:hAnsi="微软雅黑" w:eastAsia="微软雅黑" w:cs="微软雅黑"/>
                      <w:b/>
                      <w:i w:val="0"/>
                      <w:color w:val="333333"/>
                      <w:kern w:val="0"/>
                      <w:sz w:val="20"/>
                      <w:szCs w:val="20"/>
                      <w:u w:val="none"/>
                      <w:lang w:val="en-US" w:eastAsia="zh-CN" w:bidi="ar"/>
                    </w:rPr>
                  </w:rPrChange>
                </w:rPr>
                <w:t>阶段</w:t>
              </w:r>
            </w:ins>
          </w:p>
        </w:tc>
        <w:tc>
          <w:tcPr>
            <w:tcW w:w="3888" w:type="dxa"/>
            <w:tcBorders>
              <w:top w:val="single" w:color="000000" w:sz="4" w:space="0"/>
              <w:left w:val="single" w:color="000000" w:sz="4" w:space="0"/>
              <w:bottom w:val="single" w:color="000000" w:sz="4" w:space="0"/>
              <w:right w:val="single" w:color="000000" w:sz="4" w:space="0"/>
            </w:tcBorders>
            <w:shd w:val="clear" w:color="auto" w:fill="F2F2F2"/>
            <w:tcMar>
              <w:top w:w="12" w:type="dxa"/>
              <w:left w:w="12" w:type="dxa"/>
              <w:right w:w="12" w:type="dxa"/>
            </w:tcMar>
            <w:vAlign w:val="center"/>
          </w:tcPr>
          <w:p>
            <w:pPr>
              <w:keepNext w:val="0"/>
              <w:keepLines w:val="0"/>
              <w:widowControl/>
              <w:suppressLineNumbers w:val="0"/>
              <w:jc w:val="center"/>
              <w:textAlignment w:val="center"/>
              <w:rPr>
                <w:ins w:id="2159" w:author="qinyongchang" w:date="2022-05-25T14:05:06Z"/>
                <w:rFonts w:hint="eastAsia" w:ascii="微软雅黑" w:hAnsi="微软雅黑" w:eastAsia="微软雅黑" w:cs="微软雅黑"/>
                <w:b/>
                <w:i w:val="0"/>
                <w:color w:val="333333"/>
                <w:sz w:val="20"/>
                <w:szCs w:val="20"/>
                <w:highlight w:val="none"/>
                <w:u w:val="none"/>
                <w:rPrChange w:id="2160" w:author="金美玲" w:date="2022-05-30T09:16:35Z">
                  <w:rPr>
                    <w:ins w:id="2161" w:author="qinyongchang" w:date="2022-05-25T14:05:06Z"/>
                    <w:rFonts w:hint="eastAsia" w:ascii="微软雅黑" w:hAnsi="微软雅黑" w:eastAsia="微软雅黑" w:cs="微软雅黑"/>
                    <w:b/>
                    <w:i w:val="0"/>
                    <w:color w:val="333333"/>
                    <w:sz w:val="20"/>
                    <w:szCs w:val="20"/>
                    <w:u w:val="none"/>
                  </w:rPr>
                </w:rPrChange>
              </w:rPr>
            </w:pPr>
            <w:ins w:id="2162" w:author="qinyongchang" w:date="2022-05-25T14:05:06Z">
              <w:r>
                <w:rPr>
                  <w:rFonts w:hint="eastAsia" w:ascii="微软雅黑" w:hAnsi="微软雅黑" w:eastAsia="微软雅黑" w:cs="微软雅黑"/>
                  <w:b/>
                  <w:i w:val="0"/>
                  <w:color w:val="333333"/>
                  <w:kern w:val="0"/>
                  <w:sz w:val="20"/>
                  <w:szCs w:val="20"/>
                  <w:highlight w:val="none"/>
                  <w:u w:val="none"/>
                  <w:lang w:val="en-US" w:eastAsia="zh-CN" w:bidi="ar"/>
                  <w:rPrChange w:id="2163" w:author="金美玲" w:date="2022-05-30T09:16:35Z">
                    <w:rPr>
                      <w:rFonts w:hint="eastAsia" w:ascii="微软雅黑" w:hAnsi="微软雅黑" w:eastAsia="微软雅黑" w:cs="微软雅黑"/>
                      <w:b/>
                      <w:i w:val="0"/>
                      <w:color w:val="333333"/>
                      <w:kern w:val="0"/>
                      <w:sz w:val="20"/>
                      <w:szCs w:val="20"/>
                      <w:u w:val="none"/>
                      <w:lang w:val="en-US" w:eastAsia="zh-CN" w:bidi="ar"/>
                    </w:rPr>
                  </w:rPrChange>
                </w:rPr>
                <w:t>字段</w:t>
              </w:r>
            </w:ins>
          </w:p>
        </w:tc>
        <w:tc>
          <w:tcPr>
            <w:tcW w:w="3529" w:type="dxa"/>
            <w:tcBorders>
              <w:top w:val="single" w:color="000000" w:sz="4" w:space="0"/>
              <w:left w:val="single" w:color="000000" w:sz="4" w:space="0"/>
              <w:bottom w:val="single" w:color="000000" w:sz="4" w:space="0"/>
              <w:right w:val="single" w:color="000000" w:sz="4" w:space="0"/>
            </w:tcBorders>
            <w:shd w:val="clear" w:color="auto" w:fill="F2F2F2"/>
            <w:tcMar>
              <w:top w:w="12" w:type="dxa"/>
              <w:left w:w="12" w:type="dxa"/>
              <w:right w:w="12" w:type="dxa"/>
            </w:tcMar>
            <w:vAlign w:val="center"/>
          </w:tcPr>
          <w:p>
            <w:pPr>
              <w:keepNext w:val="0"/>
              <w:keepLines w:val="0"/>
              <w:widowControl/>
              <w:suppressLineNumbers w:val="0"/>
              <w:jc w:val="center"/>
              <w:textAlignment w:val="center"/>
              <w:rPr>
                <w:ins w:id="2164" w:author="qinyongchang" w:date="2022-05-25T14:05:06Z"/>
                <w:rFonts w:hint="eastAsia" w:ascii="微软雅黑" w:hAnsi="微软雅黑" w:eastAsia="微软雅黑" w:cs="微软雅黑"/>
                <w:b/>
                <w:i w:val="0"/>
                <w:color w:val="333333"/>
                <w:sz w:val="20"/>
                <w:szCs w:val="20"/>
                <w:highlight w:val="none"/>
                <w:u w:val="none"/>
                <w:rPrChange w:id="2165" w:author="金美玲" w:date="2022-05-30T09:16:35Z">
                  <w:rPr>
                    <w:ins w:id="2166" w:author="qinyongchang" w:date="2022-05-25T14:05:06Z"/>
                    <w:rFonts w:hint="eastAsia" w:ascii="微软雅黑" w:hAnsi="微软雅黑" w:eastAsia="微软雅黑" w:cs="微软雅黑"/>
                    <w:b/>
                    <w:i w:val="0"/>
                    <w:color w:val="333333"/>
                    <w:sz w:val="20"/>
                    <w:szCs w:val="20"/>
                    <w:u w:val="none"/>
                  </w:rPr>
                </w:rPrChange>
              </w:rPr>
            </w:pPr>
            <w:ins w:id="2167" w:author="qinyongchang" w:date="2022-05-25T14:05:06Z">
              <w:r>
                <w:rPr>
                  <w:rFonts w:hint="eastAsia" w:ascii="微软雅黑" w:hAnsi="微软雅黑" w:eastAsia="微软雅黑" w:cs="微软雅黑"/>
                  <w:b/>
                  <w:i w:val="0"/>
                  <w:color w:val="333333"/>
                  <w:kern w:val="0"/>
                  <w:sz w:val="20"/>
                  <w:szCs w:val="20"/>
                  <w:highlight w:val="none"/>
                  <w:u w:val="none"/>
                  <w:lang w:val="en-US" w:eastAsia="zh-CN" w:bidi="ar"/>
                  <w:rPrChange w:id="2168" w:author="金美玲" w:date="2022-05-30T09:16:35Z">
                    <w:rPr>
                      <w:rFonts w:hint="eastAsia" w:ascii="微软雅黑" w:hAnsi="微软雅黑" w:eastAsia="微软雅黑" w:cs="微软雅黑"/>
                      <w:b/>
                      <w:i w:val="0"/>
                      <w:color w:val="333333"/>
                      <w:kern w:val="0"/>
                      <w:sz w:val="20"/>
                      <w:szCs w:val="20"/>
                      <w:u w:val="none"/>
                      <w:lang w:val="en-US" w:eastAsia="zh-CN" w:bidi="ar"/>
                    </w:rPr>
                  </w:rPrChange>
                </w:rPr>
                <w:t>示例</w:t>
              </w:r>
            </w:ins>
          </w:p>
        </w:tc>
      </w:tr>
      <w:tr>
        <w:tblPrEx>
          <w:tblCellMar>
            <w:top w:w="0" w:type="dxa"/>
            <w:left w:w="0" w:type="dxa"/>
            <w:bottom w:w="0" w:type="dxa"/>
            <w:right w:w="0" w:type="dxa"/>
          </w:tblCellMar>
        </w:tblPrEx>
        <w:trPr>
          <w:trHeight w:val="900" w:hRule="atLeast"/>
          <w:ins w:id="2169" w:author="qinyongchang" w:date="2022-05-25T14:05:06Z"/>
        </w:trPr>
        <w:tc>
          <w:tcPr>
            <w:tcW w:w="972"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70" w:author="qinyongchang" w:date="2022-05-25T14:05:06Z"/>
                <w:rFonts w:hint="eastAsia" w:ascii="微软雅黑" w:hAnsi="微软雅黑" w:eastAsia="微软雅黑" w:cs="微软雅黑"/>
                <w:i w:val="0"/>
                <w:color w:val="333333"/>
                <w:sz w:val="20"/>
                <w:szCs w:val="20"/>
                <w:highlight w:val="none"/>
                <w:u w:val="none"/>
                <w:rPrChange w:id="2171" w:author="金美玲" w:date="2022-05-30T09:16:35Z">
                  <w:rPr>
                    <w:ins w:id="2172" w:author="qinyongchang" w:date="2022-05-25T14:05:06Z"/>
                    <w:rFonts w:hint="eastAsia" w:ascii="微软雅黑" w:hAnsi="微软雅黑" w:eastAsia="微软雅黑" w:cs="微软雅黑"/>
                    <w:i w:val="0"/>
                    <w:color w:val="333333"/>
                    <w:sz w:val="20"/>
                    <w:szCs w:val="20"/>
                    <w:u w:val="none"/>
                  </w:rPr>
                </w:rPrChange>
              </w:rPr>
            </w:pPr>
            <w:ins w:id="2173"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174" w:author="金美玲" w:date="2022-05-30T09:16:35Z">
                    <w:rPr>
                      <w:rFonts w:hint="eastAsia" w:ascii="微软雅黑" w:hAnsi="微软雅黑" w:eastAsia="微软雅黑" w:cs="微软雅黑"/>
                      <w:i w:val="0"/>
                      <w:color w:val="333333"/>
                      <w:kern w:val="0"/>
                      <w:sz w:val="20"/>
                      <w:szCs w:val="20"/>
                      <w:u w:val="none"/>
                      <w:lang w:val="en-US" w:eastAsia="zh-CN" w:bidi="ar"/>
                    </w:rPr>
                  </w:rPrChange>
                </w:rPr>
                <w:t>红包发放</w:t>
              </w:r>
            </w:ins>
          </w:p>
        </w:tc>
        <w:tc>
          <w:tcPr>
            <w:tcW w:w="3888"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75" w:author="qinyongchang" w:date="2022-05-25T14:05:06Z"/>
                <w:rFonts w:hint="eastAsia" w:ascii="微软雅黑" w:hAnsi="微软雅黑" w:eastAsia="微软雅黑" w:cs="微软雅黑"/>
                <w:i w:val="0"/>
                <w:color w:val="333333"/>
                <w:sz w:val="20"/>
                <w:szCs w:val="20"/>
                <w:highlight w:val="none"/>
                <w:u w:val="none"/>
                <w:rPrChange w:id="2176" w:author="金美玲" w:date="2022-05-30T09:16:35Z">
                  <w:rPr>
                    <w:ins w:id="2177" w:author="qinyongchang" w:date="2022-05-25T14:05:06Z"/>
                    <w:rFonts w:hint="eastAsia" w:ascii="微软雅黑" w:hAnsi="微软雅黑" w:eastAsia="微软雅黑" w:cs="微软雅黑"/>
                    <w:i w:val="0"/>
                    <w:color w:val="333333"/>
                    <w:sz w:val="20"/>
                    <w:szCs w:val="20"/>
                    <w:u w:val="none"/>
                  </w:rPr>
                </w:rPrChange>
              </w:rPr>
            </w:pPr>
            <w:ins w:id="2178"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179" w:author="金美玲" w:date="2022-05-30T09:16:35Z">
                    <w:rPr>
                      <w:rFonts w:hint="eastAsia" w:ascii="微软雅黑" w:hAnsi="微软雅黑" w:eastAsia="微软雅黑" w:cs="微软雅黑"/>
                      <w:i w:val="0"/>
                      <w:color w:val="333333"/>
                      <w:kern w:val="0"/>
                      <w:sz w:val="20"/>
                      <w:szCs w:val="20"/>
                      <w:u w:val="none"/>
                      <w:lang w:val="en-US" w:eastAsia="zh-CN" w:bidi="ar"/>
                    </w:rPr>
                  </w:rPrChange>
                </w:rPr>
                <w:t>发放成功用户：发放银行、钱包id、用户（手机号）、发放金额、发放时间</w:t>
              </w:r>
            </w:ins>
          </w:p>
        </w:tc>
        <w:tc>
          <w:tcPr>
            <w:tcW w:w="3529"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80" w:author="qinyongchang" w:date="2022-05-25T14:05:06Z"/>
                <w:rFonts w:hint="eastAsia" w:ascii="微软雅黑" w:hAnsi="微软雅黑" w:eastAsia="微软雅黑" w:cs="微软雅黑"/>
                <w:i w:val="0"/>
                <w:color w:val="333333"/>
                <w:sz w:val="20"/>
                <w:szCs w:val="20"/>
                <w:highlight w:val="none"/>
                <w:u w:val="none"/>
                <w:rPrChange w:id="2181" w:author="金美玲" w:date="2022-05-30T09:16:35Z">
                  <w:rPr>
                    <w:ins w:id="2182" w:author="qinyongchang" w:date="2022-05-25T14:05:06Z"/>
                    <w:rFonts w:hint="eastAsia" w:ascii="微软雅黑" w:hAnsi="微软雅黑" w:eastAsia="微软雅黑" w:cs="微软雅黑"/>
                    <w:i w:val="0"/>
                    <w:color w:val="333333"/>
                    <w:sz w:val="20"/>
                    <w:szCs w:val="20"/>
                    <w:u w:val="none"/>
                  </w:rPr>
                </w:rPrChange>
              </w:rPr>
            </w:pPr>
            <w:ins w:id="2183"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184" w:author="金美玲" w:date="2022-05-30T09:16:35Z">
                    <w:rPr>
                      <w:rFonts w:hint="eastAsia" w:ascii="微软雅黑" w:hAnsi="微软雅黑" w:eastAsia="微软雅黑" w:cs="微软雅黑"/>
                      <w:i w:val="0"/>
                      <w:color w:val="333333"/>
                      <w:kern w:val="0"/>
                      <w:sz w:val="20"/>
                      <w:szCs w:val="20"/>
                      <w:u w:val="none"/>
                      <w:lang w:val="en-US" w:eastAsia="zh-CN" w:bidi="ar"/>
                    </w:rPr>
                  </w:rPrChange>
                </w:rPr>
                <w:t>中国银行、234532344、158****2345、88元、2022/02/02 23:45:12</w:t>
              </w:r>
            </w:ins>
          </w:p>
        </w:tc>
      </w:tr>
      <w:tr>
        <w:tblPrEx>
          <w:tblCellMar>
            <w:top w:w="0" w:type="dxa"/>
            <w:left w:w="0" w:type="dxa"/>
            <w:bottom w:w="0" w:type="dxa"/>
            <w:right w:w="0" w:type="dxa"/>
          </w:tblCellMar>
        </w:tblPrEx>
        <w:trPr>
          <w:trHeight w:val="1200" w:hRule="atLeast"/>
          <w:ins w:id="2185" w:author="qinyongchang" w:date="2022-05-25T14:05:06Z"/>
        </w:trPr>
        <w:tc>
          <w:tcPr>
            <w:tcW w:w="972"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86" w:author="qinyongchang" w:date="2022-05-25T14:05:06Z"/>
                <w:rFonts w:hint="eastAsia" w:ascii="微软雅黑" w:hAnsi="微软雅黑" w:eastAsia="微软雅黑" w:cs="微软雅黑"/>
                <w:i w:val="0"/>
                <w:color w:val="333333"/>
                <w:sz w:val="20"/>
                <w:szCs w:val="20"/>
                <w:highlight w:val="none"/>
                <w:u w:val="none"/>
                <w:rPrChange w:id="2187" w:author="金美玲" w:date="2022-05-30T09:16:35Z">
                  <w:rPr>
                    <w:ins w:id="2188" w:author="qinyongchang" w:date="2022-05-25T14:05:06Z"/>
                    <w:rFonts w:hint="eastAsia" w:ascii="微软雅黑" w:hAnsi="微软雅黑" w:eastAsia="微软雅黑" w:cs="微软雅黑"/>
                    <w:i w:val="0"/>
                    <w:color w:val="333333"/>
                    <w:sz w:val="20"/>
                    <w:szCs w:val="20"/>
                    <w:u w:val="none"/>
                  </w:rPr>
                </w:rPrChange>
              </w:rPr>
            </w:pPr>
            <w:ins w:id="2189"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190" w:author="金美玲" w:date="2022-05-30T09:16:35Z">
                    <w:rPr>
                      <w:rFonts w:hint="eastAsia" w:ascii="微软雅黑" w:hAnsi="微软雅黑" w:eastAsia="微软雅黑" w:cs="微软雅黑"/>
                      <w:i w:val="0"/>
                      <w:color w:val="333333"/>
                      <w:kern w:val="0"/>
                      <w:sz w:val="20"/>
                      <w:szCs w:val="20"/>
                      <w:u w:val="none"/>
                      <w:lang w:val="en-US" w:eastAsia="zh-CN" w:bidi="ar"/>
                    </w:rPr>
                  </w:rPrChange>
                </w:rPr>
                <w:t>消费数据</w:t>
              </w:r>
            </w:ins>
          </w:p>
        </w:tc>
        <w:tc>
          <w:tcPr>
            <w:tcW w:w="3888"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91" w:author="qinyongchang" w:date="2022-05-25T14:05:06Z"/>
                <w:rFonts w:hint="eastAsia" w:ascii="微软雅黑" w:hAnsi="微软雅黑" w:eastAsia="微软雅黑" w:cs="微软雅黑"/>
                <w:i w:val="0"/>
                <w:color w:val="333333"/>
                <w:sz w:val="20"/>
                <w:szCs w:val="20"/>
                <w:highlight w:val="none"/>
                <w:u w:val="none"/>
                <w:rPrChange w:id="2192" w:author="金美玲" w:date="2022-05-30T09:16:35Z">
                  <w:rPr>
                    <w:ins w:id="2193" w:author="qinyongchang" w:date="2022-05-25T14:05:06Z"/>
                    <w:rFonts w:hint="eastAsia" w:ascii="微软雅黑" w:hAnsi="微软雅黑" w:eastAsia="微软雅黑" w:cs="微软雅黑"/>
                    <w:i w:val="0"/>
                    <w:color w:val="333333"/>
                    <w:sz w:val="20"/>
                    <w:szCs w:val="20"/>
                    <w:u w:val="none"/>
                  </w:rPr>
                </w:rPrChange>
              </w:rPr>
            </w:pPr>
            <w:ins w:id="2194"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195" w:author="金美玲" w:date="2022-05-30T09:16:35Z">
                    <w:rPr>
                      <w:rFonts w:hint="eastAsia" w:ascii="微软雅黑" w:hAnsi="微软雅黑" w:eastAsia="微软雅黑" w:cs="微软雅黑"/>
                      <w:i w:val="0"/>
                      <w:color w:val="333333"/>
                      <w:kern w:val="0"/>
                      <w:sz w:val="20"/>
                      <w:szCs w:val="20"/>
                      <w:u w:val="none"/>
                      <w:lang w:val="en-US" w:eastAsia="zh-CN" w:bidi="ar"/>
                    </w:rPr>
                  </w:rPrChange>
                </w:rPr>
                <w:t>消费银行、钱包id、用户（手机号）、商户名称、商户号、订单编号、订单金额、红包支付金额、支付时间</w:t>
              </w:r>
            </w:ins>
          </w:p>
        </w:tc>
        <w:tc>
          <w:tcPr>
            <w:tcW w:w="3529" w:type="dxa"/>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196" w:author="qinyongchang" w:date="2022-05-25T14:05:06Z"/>
                <w:rFonts w:hint="eastAsia" w:ascii="微软雅黑" w:hAnsi="微软雅黑" w:eastAsia="微软雅黑" w:cs="微软雅黑"/>
                <w:i w:val="0"/>
                <w:color w:val="333333"/>
                <w:sz w:val="20"/>
                <w:szCs w:val="20"/>
                <w:highlight w:val="none"/>
                <w:u w:val="none"/>
                <w:rPrChange w:id="2197" w:author="金美玲" w:date="2022-05-30T09:16:35Z">
                  <w:rPr>
                    <w:ins w:id="2198" w:author="qinyongchang" w:date="2022-05-25T14:05:06Z"/>
                    <w:rFonts w:hint="eastAsia" w:ascii="微软雅黑" w:hAnsi="微软雅黑" w:eastAsia="微软雅黑" w:cs="微软雅黑"/>
                    <w:i w:val="0"/>
                    <w:color w:val="333333"/>
                    <w:sz w:val="20"/>
                    <w:szCs w:val="20"/>
                    <w:u w:val="none"/>
                  </w:rPr>
                </w:rPrChange>
              </w:rPr>
            </w:pPr>
            <w:ins w:id="2199"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200" w:author="金美玲" w:date="2022-05-30T09:16:35Z">
                    <w:rPr>
                      <w:rFonts w:hint="eastAsia" w:ascii="微软雅黑" w:hAnsi="微软雅黑" w:eastAsia="微软雅黑" w:cs="微软雅黑"/>
                      <w:i w:val="0"/>
                      <w:color w:val="333333"/>
                      <w:kern w:val="0"/>
                      <w:sz w:val="20"/>
                      <w:szCs w:val="20"/>
                      <w:u w:val="none"/>
                      <w:lang w:val="en-US" w:eastAsia="zh-CN" w:bidi="ar"/>
                    </w:rPr>
                  </w:rPrChange>
                </w:rPr>
                <w:t>中国银行、234532344、158****2345、北京钱袋宝投资有限责任公司、1234321、1234324、30元、15元、2021/04/22 23:32:30</w:t>
              </w:r>
            </w:ins>
          </w:p>
        </w:tc>
      </w:tr>
      <w:tr>
        <w:tblPrEx>
          <w:tblCellMar>
            <w:top w:w="0" w:type="dxa"/>
            <w:left w:w="0" w:type="dxa"/>
            <w:bottom w:w="0" w:type="dxa"/>
            <w:right w:w="0" w:type="dxa"/>
          </w:tblCellMar>
        </w:tblPrEx>
        <w:trPr>
          <w:trHeight w:val="300" w:hRule="atLeast"/>
          <w:ins w:id="2201" w:author="qinyongchang" w:date="2022-05-25T14:05:06Z"/>
        </w:trPr>
        <w:tc>
          <w:tcPr>
            <w:tcW w:w="972" w:type="dxa"/>
            <w:vMerge w:val="restart"/>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202" w:author="qinyongchang" w:date="2022-05-25T14:05:06Z"/>
                <w:rFonts w:hint="eastAsia" w:ascii="微软雅黑" w:hAnsi="微软雅黑" w:eastAsia="微软雅黑" w:cs="微软雅黑"/>
                <w:i w:val="0"/>
                <w:color w:val="333333"/>
                <w:sz w:val="20"/>
                <w:szCs w:val="20"/>
                <w:highlight w:val="none"/>
                <w:u w:val="none"/>
                <w:rPrChange w:id="2203" w:author="金美玲" w:date="2022-05-30T09:16:35Z">
                  <w:rPr>
                    <w:ins w:id="2204" w:author="qinyongchang" w:date="2022-05-25T14:05:06Z"/>
                    <w:rFonts w:hint="eastAsia" w:ascii="微软雅黑" w:hAnsi="微软雅黑" w:eastAsia="微软雅黑" w:cs="微软雅黑"/>
                    <w:i w:val="0"/>
                    <w:color w:val="333333"/>
                    <w:sz w:val="20"/>
                    <w:szCs w:val="20"/>
                    <w:u w:val="none"/>
                  </w:rPr>
                </w:rPrChange>
              </w:rPr>
            </w:pPr>
            <w:ins w:id="2205"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206" w:author="金美玲" w:date="2022-05-30T09:16:35Z">
                    <w:rPr>
                      <w:rFonts w:hint="eastAsia" w:ascii="微软雅黑" w:hAnsi="微软雅黑" w:eastAsia="微软雅黑" w:cs="微软雅黑"/>
                      <w:i w:val="0"/>
                      <w:color w:val="333333"/>
                      <w:kern w:val="0"/>
                      <w:sz w:val="20"/>
                      <w:szCs w:val="20"/>
                      <w:u w:val="none"/>
                      <w:lang w:val="en-US" w:eastAsia="zh-CN" w:bidi="ar"/>
                    </w:rPr>
                  </w:rPrChange>
                </w:rPr>
                <w:t>退款数据</w:t>
              </w:r>
            </w:ins>
          </w:p>
        </w:tc>
        <w:tc>
          <w:tcPr>
            <w:tcW w:w="3888" w:type="dxa"/>
            <w:vMerge w:val="restart"/>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207" w:author="qinyongchang" w:date="2022-05-25T14:05:06Z"/>
                <w:rFonts w:hint="eastAsia" w:ascii="微软雅黑" w:hAnsi="微软雅黑" w:eastAsia="微软雅黑" w:cs="微软雅黑"/>
                <w:i w:val="0"/>
                <w:color w:val="333333"/>
                <w:sz w:val="20"/>
                <w:szCs w:val="20"/>
                <w:highlight w:val="none"/>
                <w:u w:val="none"/>
                <w:rPrChange w:id="2208" w:author="金美玲" w:date="2022-05-30T09:16:35Z">
                  <w:rPr>
                    <w:ins w:id="2209" w:author="qinyongchang" w:date="2022-05-25T14:05:06Z"/>
                    <w:rFonts w:hint="eastAsia" w:ascii="微软雅黑" w:hAnsi="微软雅黑" w:eastAsia="微软雅黑" w:cs="微软雅黑"/>
                    <w:i w:val="0"/>
                    <w:color w:val="333333"/>
                    <w:sz w:val="20"/>
                    <w:szCs w:val="20"/>
                    <w:u w:val="none"/>
                  </w:rPr>
                </w:rPrChange>
              </w:rPr>
            </w:pPr>
            <w:ins w:id="2210"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211" w:author="金美玲" w:date="2022-05-30T09:16:35Z">
                    <w:rPr>
                      <w:rFonts w:hint="eastAsia" w:ascii="微软雅黑" w:hAnsi="微软雅黑" w:eastAsia="微软雅黑" w:cs="微软雅黑"/>
                      <w:i w:val="0"/>
                      <w:color w:val="333333"/>
                      <w:kern w:val="0"/>
                      <w:sz w:val="20"/>
                      <w:szCs w:val="20"/>
                      <w:u w:val="none"/>
                      <w:lang w:val="en-US" w:eastAsia="zh-CN" w:bidi="ar"/>
                    </w:rPr>
                  </w:rPrChange>
                </w:rPr>
                <w:t>退款银行、钱包id、用户（手机号）、商户名称、商户号、退款红包金额、退款时间</w:t>
              </w:r>
            </w:ins>
          </w:p>
        </w:tc>
        <w:tc>
          <w:tcPr>
            <w:tcW w:w="3529" w:type="dxa"/>
            <w:vMerge w:val="restart"/>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keepNext w:val="0"/>
              <w:keepLines w:val="0"/>
              <w:widowControl/>
              <w:suppressLineNumbers w:val="0"/>
              <w:jc w:val="left"/>
              <w:textAlignment w:val="center"/>
              <w:rPr>
                <w:ins w:id="2212" w:author="qinyongchang" w:date="2022-05-25T14:05:06Z"/>
                <w:rFonts w:hint="eastAsia" w:ascii="微软雅黑" w:hAnsi="微软雅黑" w:eastAsia="微软雅黑" w:cs="微软雅黑"/>
                <w:i w:val="0"/>
                <w:color w:val="333333"/>
                <w:sz w:val="20"/>
                <w:szCs w:val="20"/>
                <w:highlight w:val="none"/>
                <w:u w:val="none"/>
                <w:rPrChange w:id="2213" w:author="金美玲" w:date="2022-05-30T09:16:35Z">
                  <w:rPr>
                    <w:ins w:id="2214" w:author="qinyongchang" w:date="2022-05-25T14:05:06Z"/>
                    <w:rFonts w:hint="eastAsia" w:ascii="微软雅黑" w:hAnsi="微软雅黑" w:eastAsia="微软雅黑" w:cs="微软雅黑"/>
                    <w:i w:val="0"/>
                    <w:color w:val="333333"/>
                    <w:sz w:val="20"/>
                    <w:szCs w:val="20"/>
                    <w:u w:val="none"/>
                  </w:rPr>
                </w:rPrChange>
              </w:rPr>
            </w:pPr>
            <w:ins w:id="2215" w:author="qinyongchang" w:date="2022-05-25T14:05:06Z">
              <w:r>
                <w:rPr>
                  <w:rFonts w:hint="eastAsia" w:ascii="微软雅黑" w:hAnsi="微软雅黑" w:eastAsia="微软雅黑" w:cs="微软雅黑"/>
                  <w:i w:val="0"/>
                  <w:color w:val="333333"/>
                  <w:kern w:val="0"/>
                  <w:sz w:val="20"/>
                  <w:szCs w:val="20"/>
                  <w:highlight w:val="none"/>
                  <w:u w:val="none"/>
                  <w:lang w:val="en-US" w:eastAsia="zh-CN" w:bidi="ar"/>
                  <w:rPrChange w:id="2216" w:author="金美玲" w:date="2022-05-30T09:16:35Z">
                    <w:rPr>
                      <w:rFonts w:hint="eastAsia" w:ascii="微软雅黑" w:hAnsi="微软雅黑" w:eastAsia="微软雅黑" w:cs="微软雅黑"/>
                      <w:i w:val="0"/>
                      <w:color w:val="333333"/>
                      <w:kern w:val="0"/>
                      <w:sz w:val="20"/>
                      <w:szCs w:val="20"/>
                      <w:u w:val="none"/>
                      <w:lang w:val="en-US" w:eastAsia="zh-CN" w:bidi="ar"/>
                    </w:rPr>
                  </w:rPrChange>
                </w:rPr>
                <w:t>中国银行、234532344、158****2345、北京钱袋宝投资有限责任公司，1234123、30元、15元、2021/04/22 23:32:30</w:t>
              </w:r>
            </w:ins>
          </w:p>
        </w:tc>
      </w:tr>
      <w:tr>
        <w:tblPrEx>
          <w:tblCellMar>
            <w:top w:w="0" w:type="dxa"/>
            <w:left w:w="0" w:type="dxa"/>
            <w:bottom w:w="0" w:type="dxa"/>
            <w:right w:w="0" w:type="dxa"/>
          </w:tblCellMar>
        </w:tblPrEx>
        <w:trPr>
          <w:trHeight w:val="600" w:hRule="atLeast"/>
          <w:ins w:id="2217" w:author="qinyongchang" w:date="2022-05-25T14:05:06Z"/>
        </w:trPr>
        <w:tc>
          <w:tcPr>
            <w:tcW w:w="972"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18" w:author="qinyongchang" w:date="2022-05-25T14:05:06Z"/>
                <w:rFonts w:hint="eastAsia" w:ascii="微软雅黑" w:hAnsi="微软雅黑" w:eastAsia="微软雅黑" w:cs="微软雅黑"/>
                <w:i w:val="0"/>
                <w:color w:val="333333"/>
                <w:sz w:val="20"/>
                <w:szCs w:val="20"/>
                <w:highlight w:val="none"/>
                <w:u w:val="none"/>
                <w:rPrChange w:id="2219" w:author="金美玲" w:date="2022-05-30T09:16:35Z">
                  <w:rPr>
                    <w:ins w:id="2220" w:author="qinyongchang" w:date="2022-05-25T14:05:06Z"/>
                    <w:rFonts w:hint="eastAsia" w:ascii="微软雅黑" w:hAnsi="微软雅黑" w:eastAsia="微软雅黑" w:cs="微软雅黑"/>
                    <w:i w:val="0"/>
                    <w:color w:val="333333"/>
                    <w:sz w:val="20"/>
                    <w:szCs w:val="20"/>
                    <w:u w:val="none"/>
                  </w:rPr>
                </w:rPrChange>
              </w:rPr>
            </w:pPr>
          </w:p>
        </w:tc>
        <w:tc>
          <w:tcPr>
            <w:tcW w:w="3888"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21" w:author="qinyongchang" w:date="2022-05-25T14:05:06Z"/>
                <w:rFonts w:hint="eastAsia" w:ascii="微软雅黑" w:hAnsi="微软雅黑" w:eastAsia="微软雅黑" w:cs="微软雅黑"/>
                <w:i w:val="0"/>
                <w:color w:val="333333"/>
                <w:sz w:val="20"/>
                <w:szCs w:val="20"/>
                <w:highlight w:val="none"/>
                <w:u w:val="none"/>
                <w:rPrChange w:id="2222" w:author="金美玲" w:date="2022-05-30T09:16:35Z">
                  <w:rPr>
                    <w:ins w:id="2223" w:author="qinyongchang" w:date="2022-05-25T14:05:06Z"/>
                    <w:rFonts w:hint="eastAsia" w:ascii="微软雅黑" w:hAnsi="微软雅黑" w:eastAsia="微软雅黑" w:cs="微软雅黑"/>
                    <w:i w:val="0"/>
                    <w:color w:val="333333"/>
                    <w:sz w:val="20"/>
                    <w:szCs w:val="20"/>
                    <w:u w:val="none"/>
                  </w:rPr>
                </w:rPrChange>
              </w:rPr>
            </w:pPr>
          </w:p>
        </w:tc>
        <w:tc>
          <w:tcPr>
            <w:tcW w:w="3529"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24" w:author="qinyongchang" w:date="2022-05-25T14:05:06Z"/>
                <w:rFonts w:hint="eastAsia" w:ascii="微软雅黑" w:hAnsi="微软雅黑" w:eastAsia="微软雅黑" w:cs="微软雅黑"/>
                <w:i w:val="0"/>
                <w:color w:val="333333"/>
                <w:sz w:val="20"/>
                <w:szCs w:val="20"/>
                <w:highlight w:val="none"/>
                <w:u w:val="none"/>
                <w:rPrChange w:id="2225" w:author="金美玲" w:date="2022-05-30T09:16:35Z">
                  <w:rPr>
                    <w:ins w:id="2226" w:author="qinyongchang" w:date="2022-05-25T14:05:06Z"/>
                    <w:rFonts w:hint="eastAsia" w:ascii="微软雅黑" w:hAnsi="微软雅黑" w:eastAsia="微软雅黑" w:cs="微软雅黑"/>
                    <w:i w:val="0"/>
                    <w:color w:val="333333"/>
                    <w:sz w:val="20"/>
                    <w:szCs w:val="20"/>
                    <w:u w:val="none"/>
                  </w:rPr>
                </w:rPrChange>
              </w:rPr>
            </w:pPr>
          </w:p>
        </w:tc>
      </w:tr>
      <w:tr>
        <w:tblPrEx>
          <w:tblCellMar>
            <w:top w:w="0" w:type="dxa"/>
            <w:left w:w="0" w:type="dxa"/>
            <w:bottom w:w="0" w:type="dxa"/>
            <w:right w:w="0" w:type="dxa"/>
          </w:tblCellMar>
        </w:tblPrEx>
        <w:trPr>
          <w:trHeight w:val="600" w:hRule="atLeast"/>
          <w:ins w:id="2227" w:author="qinyongchang" w:date="2022-05-25T14:05:06Z"/>
        </w:trPr>
        <w:tc>
          <w:tcPr>
            <w:tcW w:w="972"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28" w:author="qinyongchang" w:date="2022-05-25T14:05:06Z"/>
                <w:rFonts w:hint="eastAsia" w:ascii="微软雅黑" w:hAnsi="微软雅黑" w:eastAsia="微软雅黑" w:cs="微软雅黑"/>
                <w:i w:val="0"/>
                <w:color w:val="333333"/>
                <w:sz w:val="20"/>
                <w:szCs w:val="20"/>
                <w:highlight w:val="none"/>
                <w:u w:val="none"/>
                <w:rPrChange w:id="2229" w:author="金美玲" w:date="2022-05-30T09:16:35Z">
                  <w:rPr>
                    <w:ins w:id="2230" w:author="qinyongchang" w:date="2022-05-25T14:05:06Z"/>
                    <w:rFonts w:hint="eastAsia" w:ascii="微软雅黑" w:hAnsi="微软雅黑" w:eastAsia="微软雅黑" w:cs="微软雅黑"/>
                    <w:i w:val="0"/>
                    <w:color w:val="333333"/>
                    <w:sz w:val="20"/>
                    <w:szCs w:val="20"/>
                    <w:u w:val="none"/>
                  </w:rPr>
                </w:rPrChange>
              </w:rPr>
            </w:pPr>
          </w:p>
        </w:tc>
        <w:tc>
          <w:tcPr>
            <w:tcW w:w="3888"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31" w:author="qinyongchang" w:date="2022-05-25T14:05:06Z"/>
                <w:rFonts w:hint="eastAsia" w:ascii="微软雅黑" w:hAnsi="微软雅黑" w:eastAsia="微软雅黑" w:cs="微软雅黑"/>
                <w:i w:val="0"/>
                <w:color w:val="333333"/>
                <w:sz w:val="20"/>
                <w:szCs w:val="20"/>
                <w:highlight w:val="none"/>
                <w:u w:val="none"/>
                <w:rPrChange w:id="2232" w:author="金美玲" w:date="2022-05-30T09:16:35Z">
                  <w:rPr>
                    <w:ins w:id="2233" w:author="qinyongchang" w:date="2022-05-25T14:05:06Z"/>
                    <w:rFonts w:hint="eastAsia" w:ascii="微软雅黑" w:hAnsi="微软雅黑" w:eastAsia="微软雅黑" w:cs="微软雅黑"/>
                    <w:i w:val="0"/>
                    <w:color w:val="333333"/>
                    <w:sz w:val="20"/>
                    <w:szCs w:val="20"/>
                    <w:u w:val="none"/>
                  </w:rPr>
                </w:rPrChange>
              </w:rPr>
            </w:pPr>
          </w:p>
        </w:tc>
        <w:tc>
          <w:tcPr>
            <w:tcW w:w="3529" w:type="dxa"/>
            <w:vMerge w:val="continue"/>
            <w:tcBorders>
              <w:top w:val="single" w:color="000000" w:sz="4" w:space="0"/>
              <w:left w:val="single" w:color="000000" w:sz="4" w:space="0"/>
              <w:bottom w:val="single" w:color="000000" w:sz="4" w:space="0"/>
              <w:right w:val="single" w:color="000000" w:sz="4" w:space="0"/>
            </w:tcBorders>
            <w:shd w:val="clear" w:color="auto" w:fill="FFFFFF"/>
            <w:tcMar>
              <w:top w:w="12" w:type="dxa"/>
              <w:left w:w="12" w:type="dxa"/>
              <w:right w:w="12" w:type="dxa"/>
            </w:tcMar>
            <w:vAlign w:val="center"/>
          </w:tcPr>
          <w:p>
            <w:pPr>
              <w:rPr>
                <w:ins w:id="2234" w:author="qinyongchang" w:date="2022-05-25T14:05:06Z"/>
                <w:rFonts w:hint="eastAsia" w:ascii="微软雅黑" w:hAnsi="微软雅黑" w:eastAsia="微软雅黑" w:cs="微软雅黑"/>
                <w:i w:val="0"/>
                <w:color w:val="333333"/>
                <w:sz w:val="20"/>
                <w:szCs w:val="20"/>
                <w:highlight w:val="none"/>
                <w:u w:val="none"/>
                <w:rPrChange w:id="2235" w:author="金美玲" w:date="2022-05-30T09:16:35Z">
                  <w:rPr>
                    <w:ins w:id="2236" w:author="qinyongchang" w:date="2022-05-25T14:05:06Z"/>
                    <w:rFonts w:hint="eastAsia" w:ascii="微软雅黑" w:hAnsi="微软雅黑" w:eastAsia="微软雅黑" w:cs="微软雅黑"/>
                    <w:i w:val="0"/>
                    <w:color w:val="333333"/>
                    <w:sz w:val="20"/>
                    <w:szCs w:val="20"/>
                    <w:u w:val="none"/>
                  </w:rPr>
                </w:rPrChange>
              </w:rPr>
            </w:pPr>
          </w:p>
        </w:tc>
      </w:tr>
    </w:tbl>
    <w:p>
      <w:pPr>
        <w:rPr>
          <w:ins w:id="2237" w:author="qinyongchang" w:date="2022-05-25T13:37:14Z"/>
          <w:rFonts w:ascii="仿宋" w:hAnsi="仿宋" w:eastAsia="仿宋"/>
          <w:color w:val="000000"/>
          <w:sz w:val="32"/>
          <w:szCs w:val="32"/>
          <w:highlight w:val="none"/>
          <w:rPrChange w:id="2238" w:author="金美玲" w:date="2022-05-30T09:16:35Z">
            <w:rPr>
              <w:ins w:id="2239" w:author="qinyongchang" w:date="2022-05-25T13:37:14Z"/>
              <w:rFonts w:ascii="仿宋" w:hAnsi="仿宋" w:eastAsia="仿宋"/>
              <w:color w:val="000000"/>
              <w:sz w:val="32"/>
              <w:szCs w:val="32"/>
            </w:rPr>
          </w:rPrChange>
        </w:rPr>
      </w:pPr>
    </w:p>
    <w:p>
      <w:pPr>
        <w:pStyle w:val="2"/>
        <w:rPr>
          <w:ins w:id="2240" w:author="qinyongchang" w:date="2022-05-25T13:37:14Z"/>
          <w:rFonts w:ascii="仿宋" w:hAnsi="仿宋" w:eastAsia="仿宋"/>
          <w:color w:val="000000"/>
          <w:sz w:val="32"/>
          <w:szCs w:val="32"/>
          <w:highlight w:val="none"/>
          <w:rPrChange w:id="2241" w:author="金美玲" w:date="2022-05-30T09:16:35Z">
            <w:rPr>
              <w:ins w:id="2242" w:author="qinyongchang" w:date="2022-05-25T13:37:14Z"/>
              <w:rFonts w:ascii="仿宋" w:hAnsi="仿宋" w:eastAsia="仿宋"/>
              <w:color w:val="000000"/>
              <w:sz w:val="32"/>
              <w:szCs w:val="32"/>
            </w:rPr>
          </w:rPrChange>
        </w:rPr>
      </w:pPr>
    </w:p>
    <w:p>
      <w:pPr>
        <w:rPr>
          <w:ins w:id="2243" w:author="qinyongchang" w:date="2022-05-25T13:37:15Z"/>
          <w:rFonts w:ascii="仿宋" w:hAnsi="仿宋" w:eastAsia="仿宋"/>
          <w:color w:val="000000"/>
          <w:sz w:val="32"/>
          <w:szCs w:val="32"/>
          <w:highlight w:val="none"/>
          <w:rPrChange w:id="2244" w:author="金美玲" w:date="2022-05-30T09:16:35Z">
            <w:rPr>
              <w:ins w:id="2245" w:author="qinyongchang" w:date="2022-05-25T13:37:15Z"/>
              <w:rFonts w:ascii="仿宋" w:hAnsi="仿宋" w:eastAsia="仿宋"/>
              <w:color w:val="000000"/>
              <w:sz w:val="32"/>
              <w:szCs w:val="32"/>
            </w:rPr>
          </w:rPrChange>
        </w:rPr>
      </w:pPr>
    </w:p>
    <w:p>
      <w:pPr>
        <w:pStyle w:val="2"/>
        <w:rPr>
          <w:highlight w:val="none"/>
          <w:rPrChange w:id="2246" w:author="金美玲" w:date="2022-05-30T09:16:35Z">
            <w:rPr/>
          </w:rPrChange>
        </w:rPr>
      </w:pPr>
    </w:p>
    <w:p>
      <w:pPr>
        <w:widowControl/>
        <w:shd w:val="clear" w:color="auto" w:fill="FFFFFF"/>
        <w:snapToGrid w:val="0"/>
        <w:spacing w:line="560" w:lineRule="exact"/>
        <w:ind w:firstLine="560" w:firstLineChars="200"/>
        <w:outlineLvl w:val="2"/>
        <w:rPr>
          <w:rFonts w:ascii="仿宋" w:hAnsi="仿宋" w:eastAsia="仿宋"/>
          <w:color w:val="000000"/>
          <w:kern w:val="0"/>
          <w:sz w:val="28"/>
          <w:szCs w:val="28"/>
          <w:highlight w:val="none"/>
          <w:rPrChange w:id="2247" w:author="金美玲" w:date="2022-05-30T09:16:35Z">
            <w:rPr>
              <w:rFonts w:ascii="仿宋" w:hAnsi="仿宋" w:eastAsia="仿宋"/>
              <w:color w:val="000000"/>
              <w:kern w:val="0"/>
              <w:sz w:val="28"/>
              <w:szCs w:val="28"/>
            </w:rPr>
          </w:rPrChange>
        </w:rPr>
      </w:pPr>
    </w:p>
    <w:p>
      <w:pPr>
        <w:widowControl/>
        <w:shd w:val="clear" w:color="auto" w:fill="FFFFFF"/>
        <w:snapToGrid w:val="0"/>
        <w:spacing w:line="560" w:lineRule="exact"/>
        <w:ind w:firstLine="560" w:firstLineChars="200"/>
        <w:outlineLvl w:val="2"/>
        <w:rPr>
          <w:rFonts w:ascii="仿宋" w:hAnsi="仿宋" w:eastAsia="仿宋"/>
          <w:color w:val="000000"/>
          <w:kern w:val="0"/>
          <w:sz w:val="28"/>
          <w:szCs w:val="28"/>
          <w:highlight w:val="none"/>
          <w:rPrChange w:id="2248" w:author="金美玲" w:date="2022-05-30T09:16:35Z">
            <w:rPr>
              <w:rFonts w:ascii="仿宋" w:hAnsi="仿宋" w:eastAsia="仿宋"/>
              <w:color w:val="000000"/>
              <w:kern w:val="0"/>
              <w:sz w:val="28"/>
              <w:szCs w:val="28"/>
            </w:rPr>
          </w:rPrChange>
        </w:rPr>
      </w:pPr>
    </w:p>
    <w:p>
      <w:pPr>
        <w:spacing w:line="560" w:lineRule="exact"/>
        <w:rPr>
          <w:rFonts w:ascii="黑体" w:hAnsi="黑体" w:eastAsia="黑体"/>
          <w:color w:val="000000"/>
          <w:sz w:val="36"/>
          <w:szCs w:val="36"/>
          <w:highlight w:val="none"/>
          <w:rPrChange w:id="2249" w:author="金美玲" w:date="2022-05-30T09:16:35Z">
            <w:rPr>
              <w:rFonts w:ascii="黑体" w:hAnsi="黑体" w:eastAsia="黑体"/>
              <w:color w:val="000000"/>
              <w:sz w:val="36"/>
              <w:szCs w:val="36"/>
            </w:rPr>
          </w:rPrChange>
        </w:rPr>
      </w:pPr>
    </w:p>
    <w:p>
      <w:pPr>
        <w:widowControl/>
        <w:shd w:val="clear" w:color="auto" w:fill="FFFFFF"/>
        <w:tabs>
          <w:tab w:val="left" w:pos="720"/>
        </w:tabs>
        <w:spacing w:before="120" w:after="120" w:line="560" w:lineRule="exact"/>
        <w:jc w:val="left"/>
        <w:rPr>
          <w:rFonts w:ascii="仿宋_GB2312" w:hAnsi="仿宋_GB2312" w:eastAsia="仿宋_GB2312" w:cs="仿宋_GB2312"/>
          <w:color w:val="000000"/>
          <w:kern w:val="0"/>
          <w:sz w:val="28"/>
          <w:szCs w:val="28"/>
          <w:highlight w:val="none"/>
          <w:shd w:val="clear" w:color="auto" w:fill="FFFFFF"/>
          <w:rPrChange w:id="2250" w:author="金美玲" w:date="2022-05-30T09:16:35Z">
            <w:rPr>
              <w:rFonts w:ascii="仿宋_GB2312" w:hAnsi="仿宋_GB2312" w:eastAsia="仿宋_GB2312" w:cs="仿宋_GB2312"/>
              <w:color w:val="000000"/>
              <w:kern w:val="0"/>
              <w:sz w:val="28"/>
              <w:szCs w:val="28"/>
              <w:shd w:val="clear" w:color="auto" w:fill="FFFFFF"/>
            </w:rPr>
          </w:rPrChange>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elina Liu" w:date="2022-04-21T23:02:00Z" w:initials="">
    <w:p w14:paraId="AEEFF0F9">
      <w:pPr>
        <w:pStyle w:val="3"/>
      </w:pPr>
      <w:r>
        <w:rPr>
          <w:rFonts w:hint="eastAsia"/>
        </w:rPr>
        <w:t>现文本对“深圳美团科技有限公司”有两个简称，建议统一。</w:t>
      </w:r>
    </w:p>
  </w:comment>
  <w:comment w:id="1" w:author="Adelina Liu [2]" w:date="2022-05-24T14:06:41Z" w:initials="">
    <w:p w14:paraId="76AFC70A">
      <w:pPr>
        <w:pStyle w:val="3"/>
        <w:rPr>
          <w:rFonts w:hint="eastAsia"/>
          <w:lang w:val="en-US" w:eastAsia="zh-CN"/>
        </w:rPr>
      </w:pPr>
      <w:r>
        <w:rPr>
          <w:rFonts w:hint="eastAsia"/>
          <w:lang w:val="en-US" w:eastAsia="zh-CN"/>
        </w:rPr>
        <w:t>由谁出具对账单？</w:t>
      </w:r>
    </w:p>
    <w:p w14:paraId="E5DF2291">
      <w:pPr>
        <w:pStyle w:val="3"/>
        <w:rPr>
          <w:rFonts w:hint="default"/>
          <w:lang w:val="en-US" w:eastAsia="zh-CN"/>
        </w:rPr>
      </w:pPr>
      <w:r>
        <w:rPr>
          <w:rFonts w:hint="eastAsia"/>
          <w:lang w:val="en-US" w:eastAsia="zh-CN"/>
        </w:rPr>
        <w:t>鉴于为商务、业务条款，首先请业务确认是否能接受、能否执行，约定符合双方合作模式吗？</w:t>
      </w:r>
    </w:p>
  </w:comment>
  <w:comment w:id="2" w:author="Adelina Liu [2]" w:date="2022-05-24T15:57:19Z" w:initials="">
    <w:p w14:paraId="FFFE825C">
      <w:pPr>
        <w:pStyle w:val="3"/>
        <w:rPr>
          <w:rFonts w:hint="default" w:eastAsia="宋体"/>
          <w:lang w:val="en-US" w:eastAsia="zh-CN"/>
        </w:rPr>
      </w:pPr>
      <w:r>
        <w:rPr>
          <w:rFonts w:hint="eastAsia"/>
          <w:lang w:val="en-US" w:eastAsia="zh-CN"/>
        </w:rPr>
        <w:t>注意核实出具形式、名称</w:t>
      </w:r>
    </w:p>
  </w:comment>
  <w:comment w:id="3" w:author="Adelina Liu [2]" w:date="2022-05-24T14:29:40Z" w:initials="">
    <w:p w14:paraId="CBEBA09F">
      <w:pPr>
        <w:pStyle w:val="3"/>
        <w:rPr>
          <w:rFonts w:hint="default" w:eastAsia="宋体"/>
          <w:lang w:val="en-US" w:eastAsia="zh-CN"/>
        </w:rPr>
      </w:pPr>
      <w:r>
        <w:rPr>
          <w:rFonts w:hint="eastAsia"/>
          <w:lang w:val="en-US" w:eastAsia="zh-CN"/>
        </w:rPr>
        <w:t>业务注意确认是否符合目的</w:t>
      </w:r>
    </w:p>
  </w:comment>
  <w:comment w:id="4" w:author="Adelina Liu [2]" w:date="2022-05-25T10:24:50Z" w:initials="">
    <w:p w14:paraId="BFBF5F1A">
      <w:pPr>
        <w:pStyle w:val="3"/>
        <w:rPr>
          <w:rFonts w:hint="eastAsia"/>
          <w:lang w:val="en-US" w:eastAsia="zh-CN"/>
        </w:rPr>
      </w:pPr>
      <w:r>
        <w:rPr>
          <w:rFonts w:hint="eastAsia"/>
          <w:lang w:val="en-US" w:eastAsia="zh-CN"/>
        </w:rPr>
        <w:t>业务注意结合财务、财政（如有）意见确认。</w:t>
      </w:r>
    </w:p>
    <w:p w14:paraId="C8ADB696">
      <w:pPr>
        <w:pStyle w:val="3"/>
        <w:rPr>
          <w:rFonts w:hint="default"/>
          <w:highlight w:val="yellow"/>
          <w:lang w:val="en-US" w:eastAsia="zh-CN"/>
        </w:rPr>
      </w:pPr>
      <w:r>
        <w:rPr>
          <w:rFonts w:hint="eastAsia"/>
          <w:highlight w:val="yellow"/>
          <w:lang w:val="en-US" w:eastAsia="zh-CN"/>
        </w:rPr>
        <w:t>另外乙方能否补充提供数据？</w:t>
      </w:r>
    </w:p>
  </w:comment>
  <w:comment w:id="5" w:author="Adelina Liu [2]" w:date="2022-05-24T14:57:50Z" w:initials="">
    <w:p w14:paraId="7B5D547C">
      <w:pPr>
        <w:pStyle w:val="3"/>
        <w:rPr>
          <w:rFonts w:hint="eastAsia"/>
          <w:lang w:val="en-US" w:eastAsia="zh-CN"/>
        </w:rPr>
      </w:pPr>
      <w:r>
        <w:rPr>
          <w:rFonts w:hint="eastAsia"/>
          <w:lang w:val="en-US" w:eastAsia="zh-CN"/>
        </w:rPr>
        <w:t>消费券？</w:t>
      </w:r>
    </w:p>
    <w:p w14:paraId="D77F2F5E">
      <w:pPr>
        <w:pStyle w:val="3"/>
        <w:rPr>
          <w:rFonts w:hint="default"/>
          <w:lang w:val="en-US" w:eastAsia="zh-CN"/>
        </w:rPr>
      </w:pPr>
      <w:r>
        <w:rPr>
          <w:rFonts w:hint="eastAsia"/>
          <w:lang w:val="en-US" w:eastAsia="zh-CN"/>
        </w:rPr>
        <w:t>注意核实本款内容。</w:t>
      </w:r>
    </w:p>
  </w:comment>
  <w:comment w:id="6" w:author="祝成峰" w:date="2022-04-26T21:54:00Z" w:initials="祝成峰">
    <w:p w14:paraId="7FFF6A6F">
      <w:pPr>
        <w:pStyle w:val="3"/>
      </w:pPr>
      <w:bookmarkStart w:id="0" w:name="_T029c5c71d1e749f96aff9b0164f677fc"/>
      <w:r>
        <w:t>对于线下此类情况，美团无法发现该行为</w:t>
      </w:r>
      <w:bookmarkEnd w:id="0"/>
    </w:p>
  </w:comment>
  <w:comment w:id="7" w:author="Adelina Liu [2]" w:date="2022-05-24T15:00:10Z" w:initials="">
    <w:p w14:paraId="7D763640">
      <w:pPr>
        <w:pStyle w:val="3"/>
        <w:rPr>
          <w:rFonts w:hint="default" w:eastAsia="宋体"/>
          <w:lang w:val="en-US" w:eastAsia="zh-CN"/>
        </w:rPr>
      </w:pPr>
      <w:r>
        <w:rPr>
          <w:rFonts w:hint="eastAsia"/>
          <w:lang w:val="en-US" w:eastAsia="zh-CN"/>
        </w:rPr>
        <w:t>注意核实是否适用，上下文是否一致</w:t>
      </w:r>
    </w:p>
  </w:comment>
  <w:comment w:id="8" w:author="Adelina Liu [2]" w:date="2022-05-24T15:16:45Z" w:initials="">
    <w:p w14:paraId="BFBFEEF9">
      <w:pPr>
        <w:pStyle w:val="3"/>
        <w:rPr>
          <w:rFonts w:hint="default" w:eastAsia="宋体"/>
          <w:lang w:val="en-US" w:eastAsia="zh-CN"/>
        </w:rPr>
      </w:pPr>
      <w:r>
        <w:rPr>
          <w:rFonts w:hint="eastAsia"/>
          <w:lang w:val="en-US" w:eastAsia="zh-CN"/>
        </w:rPr>
        <w:t>运营机构是指什么？建议合同文本相应内容与此保持一致。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AEEFF0F9" w15:done="0"/>
  <w15:commentEx w15:paraId="E5DF2291" w15:done="0"/>
  <w15:commentEx w15:paraId="FFFE825C" w15:done="0"/>
  <w15:commentEx w15:paraId="CBEBA09F" w15:done="0"/>
  <w15:commentEx w15:paraId="C8ADB696" w15:done="0"/>
  <w15:commentEx w15:paraId="D77F2F5E" w15:done="0"/>
  <w15:commentEx w15:paraId="7FFF6A6F" w15:done="0"/>
  <w15:commentEx w15:paraId="7D763640" w15:done="0"/>
  <w15:commentEx w15:paraId="BFBFEE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egoe UI">
    <w:altName w:val="Noto Naskh Arabic"/>
    <w:panose1 w:val="020B0502040204020203"/>
    <w:charset w:val="00"/>
    <w:family w:val="auto"/>
    <w:pitch w:val="default"/>
    <w:sig w:usb0="00000000" w:usb1="00000000" w:usb2="00000009" w:usb3="00000000" w:csb0="200001FF" w:csb1="00000000"/>
  </w:font>
  <w:font w:name="仿宋">
    <w:altName w:val="宋体"/>
    <w:panose1 w:val="02010609060101010101"/>
    <w:charset w:val="86"/>
    <w:family w:val="modern"/>
    <w:pitch w:val="default"/>
    <w:sig w:usb0="00000000" w:usb1="00000000" w:usb2="0000001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Noto Naskh Arabic">
    <w:panose1 w:val="020B0502040504020204"/>
    <w:charset w:val="00"/>
    <w:family w:val="auto"/>
    <w:pitch w:val="default"/>
    <w:sig w:usb0="80002003" w:usb1="80002000" w:usb2="00000008" w:usb3="00000000" w:csb0="00000041" w:csb1="0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4</w:t>
    </w:r>
    <w: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japaneseCounting"/>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0000004"/>
    <w:multiLevelType w:val="multilevel"/>
    <w:tmpl w:val="00000004"/>
    <w:lvl w:ilvl="0" w:tentative="0">
      <w:start w:val="1"/>
      <w:numFmt w:val="chineseCountingThousand"/>
      <w:lvlText w:val="%1、"/>
      <w:lvlJc w:val="left"/>
      <w:pPr>
        <w:ind w:left="982" w:hanging="420"/>
      </w:pPr>
    </w:lvl>
    <w:lvl w:ilvl="1" w:tentative="0">
      <w:start w:val="1"/>
      <w:numFmt w:val="japaneseCounting"/>
      <w:lvlText w:val="（%2）"/>
      <w:lvlJc w:val="left"/>
      <w:pPr>
        <w:ind w:left="1852" w:hanging="870"/>
      </w:pPr>
      <w:rPr>
        <w:rFonts w:hint="default"/>
      </w:r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2">
    <w:nsid w:val="509519BE"/>
    <w:multiLevelType w:val="singleLevel"/>
    <w:tmpl w:val="509519BE"/>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金美玲">
    <w15:presenceInfo w15:providerId="None" w15:userId="金美玲"/>
  </w15:person>
  <w15:person w15:author="Chuey">
    <w15:presenceInfo w15:providerId="None" w15:userId="Chuey"/>
  </w15:person>
  <w15:person w15:author="qinyongchang">
    <w15:presenceInfo w15:providerId="None" w15:userId="qinyongchang"/>
  </w15:person>
  <w15:person w15:author="Adelina Liu">
    <w15:presenceInfo w15:providerId="None" w15:userId="Adelina Liu"/>
  </w15:person>
  <w15:person w15:author="Adelina Liu [2]">
    <w15:presenceInfo w15:providerId="WPS Office" w15:userId="10101346"/>
  </w15:person>
  <w15:person w15:author="祝成峰">
    <w15:presenceInfo w15:providerId="None" w15:userId="祝成峰"/>
  </w15:person>
  <w15:person w15:author="超仪chuey">
    <w15:presenceInfo w15:providerId="WPS Office" w15:userId="2560664445"/>
  </w15:person>
  <w15:person w15:author="秦永昌">
    <w15:presenceInfo w15:providerId="None" w15:userId="秦永昌"/>
  </w15:person>
  <w15:person w15:author="龙雨佳">
    <w15:presenceInfo w15:providerId="AD" w15:userId="S-1-5-21-2402254556-1691388376-231521389-716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NTAxYTA0NTllZTU0OWY5NWY0MWNlMzBjNGU2OTYifQ=="/>
  </w:docVars>
  <w:rsids>
    <w:rsidRoot w:val="00687066"/>
    <w:rsid w:val="00020790"/>
    <w:rsid w:val="00087801"/>
    <w:rsid w:val="00113BEF"/>
    <w:rsid w:val="00196033"/>
    <w:rsid w:val="00274110"/>
    <w:rsid w:val="00281228"/>
    <w:rsid w:val="0031310F"/>
    <w:rsid w:val="00687066"/>
    <w:rsid w:val="00692548"/>
    <w:rsid w:val="0073112C"/>
    <w:rsid w:val="00991099"/>
    <w:rsid w:val="009E6561"/>
    <w:rsid w:val="00A24CD9"/>
    <w:rsid w:val="00AA476F"/>
    <w:rsid w:val="00B24556"/>
    <w:rsid w:val="00BB768B"/>
    <w:rsid w:val="00C06160"/>
    <w:rsid w:val="00C67BC3"/>
    <w:rsid w:val="00C81634"/>
    <w:rsid w:val="00D3026F"/>
    <w:rsid w:val="00D93A4E"/>
    <w:rsid w:val="00E10F59"/>
    <w:rsid w:val="00E1660E"/>
    <w:rsid w:val="00E86989"/>
    <w:rsid w:val="040B1972"/>
    <w:rsid w:val="0556207D"/>
    <w:rsid w:val="05F17CC7"/>
    <w:rsid w:val="08F4242E"/>
    <w:rsid w:val="0AB64D3A"/>
    <w:rsid w:val="0E7476E7"/>
    <w:rsid w:val="0ED31687"/>
    <w:rsid w:val="106B3F61"/>
    <w:rsid w:val="10EE5403"/>
    <w:rsid w:val="15AA5FB6"/>
    <w:rsid w:val="182543B4"/>
    <w:rsid w:val="1B137D7D"/>
    <w:rsid w:val="1B18764C"/>
    <w:rsid w:val="1BC7159F"/>
    <w:rsid w:val="1D784489"/>
    <w:rsid w:val="1DDF39F1"/>
    <w:rsid w:val="1E0D1485"/>
    <w:rsid w:val="21EF4232"/>
    <w:rsid w:val="24332B17"/>
    <w:rsid w:val="273A49BE"/>
    <w:rsid w:val="2A994C1B"/>
    <w:rsid w:val="2AF04C07"/>
    <w:rsid w:val="2B5D3C15"/>
    <w:rsid w:val="2DE80302"/>
    <w:rsid w:val="2ED97C94"/>
    <w:rsid w:val="333541C2"/>
    <w:rsid w:val="375A2BC4"/>
    <w:rsid w:val="3A437DEA"/>
    <w:rsid w:val="3B7B35B3"/>
    <w:rsid w:val="3BC12129"/>
    <w:rsid w:val="3C480835"/>
    <w:rsid w:val="3C5112E2"/>
    <w:rsid w:val="3DAE5E5B"/>
    <w:rsid w:val="3FC825BE"/>
    <w:rsid w:val="404843AC"/>
    <w:rsid w:val="4180BCA1"/>
    <w:rsid w:val="465C33C8"/>
    <w:rsid w:val="48021483"/>
    <w:rsid w:val="481903DC"/>
    <w:rsid w:val="4F7D7500"/>
    <w:rsid w:val="4FF654BB"/>
    <w:rsid w:val="52B3110D"/>
    <w:rsid w:val="5401727A"/>
    <w:rsid w:val="55C90FD1"/>
    <w:rsid w:val="55E1008E"/>
    <w:rsid w:val="57A65EC8"/>
    <w:rsid w:val="5A715AD4"/>
    <w:rsid w:val="5B254CD6"/>
    <w:rsid w:val="5B9D6F4C"/>
    <w:rsid w:val="5DDE69D9"/>
    <w:rsid w:val="5E05783D"/>
    <w:rsid w:val="5EFF4B1C"/>
    <w:rsid w:val="5FC775A8"/>
    <w:rsid w:val="60E37357"/>
    <w:rsid w:val="66E14A61"/>
    <w:rsid w:val="67DFC2B2"/>
    <w:rsid w:val="6FAFCB23"/>
    <w:rsid w:val="75CFCD82"/>
    <w:rsid w:val="77764051"/>
    <w:rsid w:val="77DC70F2"/>
    <w:rsid w:val="7ACEB74D"/>
    <w:rsid w:val="7AE77656"/>
    <w:rsid w:val="7B1C48AA"/>
    <w:rsid w:val="7BECA5BB"/>
    <w:rsid w:val="7BEF45B2"/>
    <w:rsid w:val="7C440408"/>
    <w:rsid w:val="7C71236F"/>
    <w:rsid w:val="7D167B79"/>
    <w:rsid w:val="7DFEB577"/>
    <w:rsid w:val="7EB76D8E"/>
    <w:rsid w:val="7EB7D790"/>
    <w:rsid w:val="7F153B81"/>
    <w:rsid w:val="7F7BE4DA"/>
    <w:rsid w:val="7FFF448D"/>
    <w:rsid w:val="7FFF57C0"/>
    <w:rsid w:val="8EAE72C8"/>
    <w:rsid w:val="A3D3EF02"/>
    <w:rsid w:val="AFFE5B97"/>
    <w:rsid w:val="B8AE33AC"/>
    <w:rsid w:val="BD3F0973"/>
    <w:rsid w:val="BD7F8506"/>
    <w:rsid w:val="BEE915E0"/>
    <w:rsid w:val="BF9FDC24"/>
    <w:rsid w:val="C9D3E478"/>
    <w:rsid w:val="CEE7040F"/>
    <w:rsid w:val="D9DE20FA"/>
    <w:rsid w:val="DED71CCB"/>
    <w:rsid w:val="E46D7EE1"/>
    <w:rsid w:val="F1AEB64E"/>
    <w:rsid w:val="F39F264C"/>
    <w:rsid w:val="F3FF9483"/>
    <w:rsid w:val="F77FEFA8"/>
    <w:rsid w:val="FDFBB82D"/>
    <w:rsid w:val="FF677981"/>
    <w:rsid w:val="FFFD89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link w:val="30"/>
    <w:qFormat/>
    <w:uiPriority w:val="10"/>
    <w:pPr>
      <w:contextualSpacing/>
    </w:pPr>
    <w:rPr>
      <w:rFonts w:ascii="Calibri Light" w:hAnsi="Calibri Light"/>
      <w:spacing w:val="-10"/>
      <w:sz w:val="56"/>
      <w:szCs w:val="56"/>
    </w:rPr>
  </w:style>
  <w:style w:type="paragraph" w:styleId="3">
    <w:name w:val="annotation text"/>
    <w:basedOn w:val="1"/>
    <w:link w:val="22"/>
    <w:qFormat/>
    <w:uiPriority w:val="99"/>
    <w:pPr>
      <w:jc w:val="left"/>
    </w:pPr>
  </w:style>
  <w:style w:type="paragraph" w:styleId="4">
    <w:name w:val="Body Text Indent"/>
    <w:basedOn w:val="1"/>
    <w:link w:val="21"/>
    <w:qFormat/>
    <w:uiPriority w:val="0"/>
    <w:pPr>
      <w:spacing w:line="400" w:lineRule="exact"/>
      <w:ind w:firstLine="420" w:firstLineChars="175"/>
    </w:pPr>
    <w:rPr>
      <w:sz w:val="24"/>
    </w:rPr>
  </w:style>
  <w:style w:type="paragraph" w:styleId="5">
    <w:name w:val="Body Text Indent 2"/>
    <w:basedOn w:val="1"/>
    <w:link w:val="24"/>
    <w:qFormat/>
    <w:uiPriority w:val="0"/>
    <w:pPr>
      <w:spacing w:line="400" w:lineRule="exact"/>
      <w:ind w:firstLine="540" w:firstLineChars="225"/>
    </w:pPr>
    <w:rPr>
      <w:sz w:val="24"/>
    </w:rPr>
  </w:style>
  <w:style w:type="paragraph" w:styleId="6">
    <w:name w:val="Balloon Text"/>
    <w:basedOn w:val="1"/>
    <w:link w:val="25"/>
    <w:qFormat/>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7"/>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page number"/>
    <w:basedOn w:val="13"/>
    <w:qFormat/>
    <w:uiPriority w:val="0"/>
  </w:style>
  <w:style w:type="character" w:styleId="16">
    <w:name w:val="FollowedHyperlink"/>
    <w:qFormat/>
    <w:uiPriority w:val="99"/>
    <w:rPr>
      <w:color w:val="954F72"/>
      <w:u w:val="single"/>
    </w:rPr>
  </w:style>
  <w:style w:type="character" w:styleId="17">
    <w:name w:val="Hyperlink"/>
    <w:basedOn w:val="13"/>
    <w:qFormat/>
    <w:uiPriority w:val="99"/>
    <w:rPr>
      <w:color w:val="0000FF"/>
      <w:u w:val="single"/>
    </w:rPr>
  </w:style>
  <w:style w:type="character" w:styleId="18">
    <w:name w:val="annotation reference"/>
    <w:basedOn w:val="13"/>
    <w:qFormat/>
    <w:uiPriority w:val="99"/>
    <w:rPr>
      <w:sz w:val="21"/>
      <w:szCs w:val="21"/>
    </w:rPr>
  </w:style>
  <w:style w:type="paragraph" w:customStyle="1" w:styleId="19">
    <w:name w:val="Normal Indent1"/>
    <w:basedOn w:val="1"/>
    <w:qFormat/>
    <w:uiPriority w:val="99"/>
    <w:pPr>
      <w:ind w:firstLine="420" w:firstLineChars="200"/>
    </w:pPr>
  </w:style>
  <w:style w:type="character" w:customStyle="1" w:styleId="20">
    <w:name w:val="页脚 字符"/>
    <w:link w:val="7"/>
    <w:qFormat/>
    <w:uiPriority w:val="99"/>
    <w:rPr>
      <w:rFonts w:ascii="Times New Roman" w:hAnsi="Times New Roman" w:eastAsia="宋体" w:cs="Times New Roman"/>
      <w:sz w:val="18"/>
      <w:szCs w:val="24"/>
    </w:rPr>
  </w:style>
  <w:style w:type="character" w:customStyle="1" w:styleId="21">
    <w:name w:val="正文文本缩进 字符"/>
    <w:link w:val="4"/>
    <w:qFormat/>
    <w:uiPriority w:val="0"/>
    <w:rPr>
      <w:rFonts w:ascii="Times New Roman" w:hAnsi="Times New Roman" w:eastAsia="宋体" w:cs="Times New Roman"/>
      <w:sz w:val="24"/>
      <w:szCs w:val="24"/>
    </w:rPr>
  </w:style>
  <w:style w:type="character" w:customStyle="1" w:styleId="22">
    <w:name w:val="批注文字 字符"/>
    <w:link w:val="3"/>
    <w:qFormat/>
    <w:uiPriority w:val="99"/>
    <w:rPr>
      <w:rFonts w:ascii="Times New Roman" w:hAnsi="Times New Roman"/>
      <w:kern w:val="2"/>
      <w:sz w:val="21"/>
      <w:szCs w:val="24"/>
    </w:rPr>
  </w:style>
  <w:style w:type="character" w:customStyle="1" w:styleId="23">
    <w:name w:val="页眉 字符"/>
    <w:link w:val="8"/>
    <w:qFormat/>
    <w:uiPriority w:val="99"/>
    <w:rPr>
      <w:rFonts w:ascii="Times New Roman" w:hAnsi="Times New Roman"/>
      <w:kern w:val="2"/>
      <w:sz w:val="18"/>
      <w:szCs w:val="18"/>
    </w:rPr>
  </w:style>
  <w:style w:type="character" w:customStyle="1" w:styleId="24">
    <w:name w:val="正文文本缩进 2 字符"/>
    <w:link w:val="5"/>
    <w:qFormat/>
    <w:uiPriority w:val="0"/>
    <w:rPr>
      <w:rFonts w:ascii="Times New Roman" w:hAnsi="Times New Roman" w:eastAsia="宋体" w:cs="Times New Roman"/>
      <w:sz w:val="24"/>
      <w:szCs w:val="24"/>
    </w:rPr>
  </w:style>
  <w:style w:type="character" w:customStyle="1" w:styleId="25">
    <w:name w:val="批注框文本 字符"/>
    <w:link w:val="6"/>
    <w:qFormat/>
    <w:uiPriority w:val="99"/>
    <w:rPr>
      <w:rFonts w:ascii="Times New Roman" w:hAnsi="Times New Roman" w:eastAsia="宋体" w:cs="Times New Roman"/>
      <w:sz w:val="18"/>
      <w:szCs w:val="18"/>
    </w:rPr>
  </w:style>
  <w:style w:type="paragraph" w:customStyle="1" w:styleId="26">
    <w:name w:val="p0"/>
    <w:basedOn w:val="1"/>
    <w:qFormat/>
    <w:uiPriority w:val="0"/>
    <w:pPr>
      <w:widowControl/>
    </w:pPr>
    <w:rPr>
      <w:rFonts w:ascii="Calibri" w:hAnsi="Calibri" w:cs="宋体"/>
      <w:kern w:val="0"/>
      <w:szCs w:val="21"/>
    </w:rPr>
  </w:style>
  <w:style w:type="character" w:customStyle="1" w:styleId="27">
    <w:name w:val="批注主题 字符"/>
    <w:basedOn w:val="22"/>
    <w:link w:val="10"/>
    <w:qFormat/>
    <w:uiPriority w:val="99"/>
    <w:rPr>
      <w:rFonts w:ascii="Times New Roman" w:hAnsi="Times New Roman"/>
      <w:b/>
      <w:bCs/>
      <w:kern w:val="2"/>
      <w:sz w:val="21"/>
      <w:szCs w:val="24"/>
    </w:rPr>
  </w:style>
  <w:style w:type="paragraph" w:customStyle="1" w:styleId="28">
    <w:name w:val="修订1"/>
    <w:qFormat/>
    <w:uiPriority w:val="99"/>
    <w:rPr>
      <w:rFonts w:ascii="Times New Roman" w:hAnsi="Times New Roman" w:eastAsia="宋体" w:cs="Times New Roman"/>
      <w:kern w:val="2"/>
      <w:sz w:val="21"/>
      <w:szCs w:val="24"/>
      <w:lang w:val="en-US" w:eastAsia="zh-CN" w:bidi="ar-SA"/>
    </w:rPr>
  </w:style>
  <w:style w:type="paragraph" w:customStyle="1" w:styleId="29">
    <w:name w:val="列出段落1"/>
    <w:basedOn w:val="1"/>
    <w:qFormat/>
    <w:uiPriority w:val="99"/>
    <w:pPr>
      <w:ind w:firstLine="420" w:firstLineChars="200"/>
    </w:pPr>
  </w:style>
  <w:style w:type="character" w:customStyle="1" w:styleId="30">
    <w:name w:val="标题 字符"/>
    <w:basedOn w:val="13"/>
    <w:link w:val="2"/>
    <w:qFormat/>
    <w:uiPriority w:val="0"/>
    <w:rPr>
      <w:rFonts w:ascii="等线 Light" w:hAnsi="等线 Light" w:eastAsia="等线 Light" w:cs="Times New Roman"/>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Microsoft</Company>
  <Pages>17</Pages>
  <Words>8001</Words>
  <Characters>8553</Characters>
  <Lines>61</Lines>
  <Paragraphs>17</Paragraphs>
  <TotalTime>1</TotalTime>
  <ScaleCrop>false</ScaleCrop>
  <LinksUpToDate>false</LinksUpToDate>
  <CharactersWithSpaces>8717</CharactersWithSpaces>
  <Application>WPS Office_11.8.2.10681_F1E327BC-269C-435d-A152-05C5408002CA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2022-05-15T15:22:00Z</dcterms:created>
  <dc:creator>Microsoft</dc:creator>
  <cp:lastModifiedBy>金美玲</cp:lastModifiedBy>
  <cp:lastPrinted>2020-05-27T18:16:00Z</cp:lastPrinted>
  <dcterms:modified xsi:type="dcterms:W3CDTF">2022-06-08T18:40:23Z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2052-11.8.2.10681</vt:lpwstr>
  </property>
  <property fmtid="{D5CDD505-2E9C-101B-9397-08002B2CF9AE}" pid="3" name="f">
    <vt:lpwstr>0526确定 0525签订的协议（3000万数字人民币).docx</vt:lpwstr>
  </property>
  <property fmtid="{D5CDD505-2E9C-101B-9397-08002B2CF9AE}" pid="4" name="o">
    <vt:lpwstr>ORG_INFO</vt:lpwstr>
  </property>
  <property fmtid="{D5CDD505-2E9C-101B-9397-08002B2CF9AE}" pid="5" name="d">
    <vt:lpwstr>XM</vt:lpwstr>
  </property>
  <property fmtid="{D5CDD505-2E9C-101B-9397-08002B2CF9AE}" pid="6" name="i">
    <vt:lpwstr>1</vt:lpwstr>
  </property>
  <property fmtid="{D5CDD505-2E9C-101B-9397-08002B2CF9AE}" pid="7" name="s">
    <vt:lpwstr>iCvc5hwUFi9OHo4hWx4KLdmWVwgCKWjAccpktAcgq7/ubMkoAsa9A8WD43zkAvvE2bDeGP9L6P0J+56X8tfdOPaMP+rBiNBGJyBeUYH5buk1w3tTUg4sBM6d5FVAalCq9QXB+1+Y8zA0pmnmVDCoZlXw0bwPO0Y2JD9RaVrUkbo=</vt:lpwstr>
  </property>
  <property fmtid="{D5CDD505-2E9C-101B-9397-08002B2CF9AE}" pid="8" name="ICV">
    <vt:lpwstr>D61BAB914DF84046A0906FA405059586</vt:lpwstr>
  </property>
  <property fmtid="{D5CDD505-2E9C-101B-9397-08002B2CF9AE}" pid="9" name="commondata">
    <vt:lpwstr>eyJoZGlkIjoiNThjMGZlYTViNTBiYjA3NWNhYmExMzI1ODhlZTc2MTAifQ==</vt:lpwstr>
  </property>
</Properties>
</file>